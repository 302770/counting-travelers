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8F85" w14:textId="77777777" w:rsidR="00371300" w:rsidRPr="00605E7C" w:rsidDel="00A6794D" w:rsidRDefault="004C7541">
      <w:pPr>
        <w:pStyle w:val="Title"/>
        <w:rPr>
          <w:del w:id="0" w:author="Steen, Maarten van (UT-DSI)" w:date="2022-11-06T13:43:00Z"/>
          <w:noProof/>
        </w:rPr>
        <w:pPrChange w:id="1" w:author="Steen, Maarten van (UT-DSI)" w:date="2022-11-06T13:43:00Z">
          <w:pPr>
            <w:pStyle w:val="Title"/>
            <w:jc w:val="both"/>
          </w:pPr>
        </w:pPrChange>
      </w:pPr>
      <w:commentRangeStart w:id="2"/>
      <w:commentRangeStart w:id="3"/>
      <w:r w:rsidRPr="00A6794D">
        <w:rPr>
          <w:rPrChange w:id="4" w:author="Steen, Maarten van (UT-DSI)" w:date="2022-11-06T13:43:00Z">
            <w:rPr>
              <w:rFonts w:asciiTheme="majorBidi" w:hAnsiTheme="majorBidi" w:cstheme="majorBidi"/>
              <w:noProof/>
              <w:sz w:val="32"/>
              <w:szCs w:val="32"/>
            </w:rPr>
          </w:rPrChange>
        </w:rPr>
        <w:t>Understanding</w:t>
      </w:r>
      <w:r w:rsidRPr="00605E7C">
        <w:rPr>
          <w:noProof/>
        </w:rPr>
        <w:t xml:space="preserve"> the protection of privacy when counting subway travelers through </w:t>
      </w:r>
      <w:commentRangeStart w:id="5"/>
      <w:r w:rsidRPr="00605E7C">
        <w:rPr>
          <w:noProof/>
        </w:rPr>
        <w:t>anonymization</w:t>
      </w:r>
      <w:commentRangeEnd w:id="2"/>
      <w:r w:rsidR="00741062">
        <w:rPr>
          <w:rStyle w:val="CommentReference"/>
          <w:rFonts w:ascii="Times New Roman" w:eastAsiaTheme="minorHAnsi" w:hAnsi="Times New Roman" w:cs="Times New Roman"/>
          <w:spacing w:val="0"/>
          <w:kern w:val="0"/>
        </w:rPr>
        <w:commentReference w:id="2"/>
      </w:r>
      <w:commentRangeEnd w:id="3"/>
      <w:commentRangeEnd w:id="5"/>
      <w:r w:rsidR="0015082B">
        <w:rPr>
          <w:rStyle w:val="CommentReference"/>
          <w:rFonts w:ascii="Times New Roman" w:eastAsiaTheme="minorHAnsi" w:hAnsi="Times New Roman" w:cs="Times New Roman"/>
          <w:spacing w:val="0"/>
          <w:kern w:val="0"/>
        </w:rPr>
        <w:commentReference w:id="3"/>
      </w:r>
      <w:r w:rsidR="0015082B">
        <w:rPr>
          <w:rStyle w:val="CommentReference"/>
          <w:rFonts w:ascii="Times New Roman" w:eastAsiaTheme="minorHAnsi" w:hAnsi="Times New Roman" w:cs="Times New Roman"/>
          <w:spacing w:val="0"/>
          <w:kern w:val="0"/>
        </w:rPr>
        <w:commentReference w:id="5"/>
      </w:r>
    </w:p>
    <w:p w14:paraId="4CACC5A5" w14:textId="77777777" w:rsidR="00371300" w:rsidRPr="00605E7C" w:rsidRDefault="00371300">
      <w:pPr>
        <w:pStyle w:val="Title"/>
        <w:rPr>
          <w:noProof/>
        </w:rPr>
        <w:pPrChange w:id="6" w:author="Steen, Maarten van (UT-DSI)" w:date="2022-11-06T13:43:00Z">
          <w:pPr>
            <w:jc w:val="both"/>
          </w:pPr>
        </w:pPrChange>
      </w:pPr>
    </w:p>
    <w:p w14:paraId="1B272D1A" w14:textId="77777777" w:rsidR="00371300" w:rsidRPr="00605E7C" w:rsidRDefault="004C7541">
      <w:pPr>
        <w:pStyle w:val="Heading1"/>
        <w:numPr>
          <w:ilvl w:val="0"/>
          <w:numId w:val="0"/>
        </w:numPr>
        <w:pPrChange w:id="7" w:author="Steen, Maarten van (UT-DSI)" w:date="2022-11-06T13:46:00Z">
          <w:pPr>
            <w:pStyle w:val="Heading1"/>
            <w:jc w:val="both"/>
          </w:pPr>
        </w:pPrChange>
      </w:pPr>
      <w:r w:rsidRPr="00605E7C">
        <w:t>Abstract</w:t>
      </w:r>
    </w:p>
    <w:p w14:paraId="75B72428" w14:textId="32867900" w:rsidR="009F62C4" w:rsidRPr="009F62C4" w:rsidRDefault="001362FE" w:rsidP="009F62C4">
      <w:pPr>
        <w:jc w:val="both"/>
        <w:rPr>
          <w:rFonts w:asciiTheme="majorBidi" w:hAnsiTheme="majorBidi" w:cstheme="majorBidi"/>
          <w:noProof/>
          <w:color w:val="000000" w:themeColor="text1"/>
        </w:rPr>
      </w:pPr>
      <w:r w:rsidRPr="00605E7C">
        <w:rPr>
          <w:rFonts w:asciiTheme="majorBidi" w:hAnsiTheme="majorBidi" w:cstheme="majorBidi"/>
          <w:noProof/>
        </w:rPr>
        <w:t>Public transportation, especially in large cities, is critical for livability</w:t>
      </w:r>
      <w:r w:rsidR="00675047">
        <w:rPr>
          <w:rFonts w:asciiTheme="majorBidi" w:hAnsiTheme="majorBidi" w:cstheme="majorBidi"/>
          <w:noProof/>
        </w:rPr>
        <w:t>. Co</w:t>
      </w:r>
      <w:r w:rsidRPr="00605E7C">
        <w:rPr>
          <w:rFonts w:asciiTheme="majorBidi" w:hAnsiTheme="majorBidi" w:cstheme="majorBidi"/>
          <w:noProof/>
        </w:rPr>
        <w:t xml:space="preserve">unting passengers as they travel between </w:t>
      </w:r>
      <w:r w:rsidR="00403CC4">
        <w:rPr>
          <w:rFonts w:asciiTheme="majorBidi" w:hAnsiTheme="majorBidi" w:cstheme="majorBidi"/>
          <w:noProof/>
        </w:rPr>
        <w:t>stations</w:t>
      </w:r>
      <w:r w:rsidR="00403CC4" w:rsidRPr="00605E7C">
        <w:rPr>
          <w:rFonts w:asciiTheme="majorBidi" w:hAnsiTheme="majorBidi" w:cstheme="majorBidi"/>
          <w:noProof/>
        </w:rPr>
        <w:t xml:space="preserve"> </w:t>
      </w:r>
      <w:r w:rsidRPr="00605E7C">
        <w:rPr>
          <w:rFonts w:asciiTheme="majorBidi" w:hAnsiTheme="majorBidi" w:cstheme="majorBidi"/>
          <w:noProof/>
        </w:rPr>
        <w:t xml:space="preserve">is crucial to establishing </w:t>
      </w:r>
      <w:r w:rsidR="00EF628D">
        <w:rPr>
          <w:rFonts w:asciiTheme="majorBidi" w:hAnsiTheme="majorBidi" w:cstheme="majorBidi"/>
          <w:noProof/>
        </w:rPr>
        <w:t xml:space="preserve">and </w:t>
      </w:r>
      <w:r w:rsidR="00403CC4">
        <w:rPr>
          <w:rFonts w:asciiTheme="majorBidi" w:hAnsiTheme="majorBidi" w:cstheme="majorBidi"/>
          <w:noProof/>
        </w:rPr>
        <w:t>maintaining</w:t>
      </w:r>
      <w:r w:rsidR="00EF628D">
        <w:rPr>
          <w:rFonts w:asciiTheme="majorBidi" w:hAnsiTheme="majorBidi" w:cstheme="majorBidi"/>
          <w:noProof/>
        </w:rPr>
        <w:t xml:space="preserve"> </w:t>
      </w:r>
      <w:r w:rsidRPr="00605E7C">
        <w:rPr>
          <w:rFonts w:asciiTheme="majorBidi" w:hAnsiTheme="majorBidi" w:cstheme="majorBidi"/>
          <w:noProof/>
        </w:rPr>
        <w:t>effective transportation system</w:t>
      </w:r>
      <w:r w:rsidR="00E102BB">
        <w:rPr>
          <w:rFonts w:asciiTheme="majorBidi" w:hAnsiTheme="majorBidi" w:cstheme="majorBidi"/>
          <w:noProof/>
        </w:rPr>
        <w:t>s</w:t>
      </w:r>
      <w:r w:rsidRPr="00605E7C">
        <w:rPr>
          <w:rFonts w:asciiTheme="majorBidi" w:hAnsiTheme="majorBidi" w:cstheme="majorBidi"/>
          <w:noProof/>
        </w:rPr>
        <w:t>. </w:t>
      </w:r>
      <w:r w:rsidRPr="00004CF1">
        <w:rPr>
          <w:rFonts w:asciiTheme="majorBidi" w:hAnsiTheme="majorBidi" w:cstheme="majorBidi"/>
          <w:noProof/>
          <w:color w:val="000000" w:themeColor="text1"/>
        </w:rPr>
        <w:t xml:space="preserve">Various </w:t>
      </w:r>
      <w:r w:rsidR="00973EED">
        <w:rPr>
          <w:rFonts w:asciiTheme="majorBidi" w:hAnsiTheme="majorBidi" w:cstheme="majorBidi"/>
          <w:noProof/>
          <w:color w:val="000000" w:themeColor="text1"/>
        </w:rPr>
        <w:t xml:space="preserve">information and communication </w:t>
      </w:r>
      <w:r w:rsidR="00975136">
        <w:rPr>
          <w:rFonts w:asciiTheme="majorBidi" w:hAnsiTheme="majorBidi" w:cstheme="majorBidi"/>
          <w:noProof/>
          <w:color w:val="000000" w:themeColor="text1"/>
        </w:rPr>
        <w:t>technologies</w:t>
      </w:r>
      <w:r w:rsidRPr="00004CF1">
        <w:rPr>
          <w:rFonts w:asciiTheme="majorBidi" w:hAnsiTheme="majorBidi" w:cstheme="majorBidi"/>
          <w:noProof/>
          <w:color w:val="000000" w:themeColor="text1"/>
        </w:rPr>
        <w:t xml:space="preserve">, </w:t>
      </w:r>
      <w:r w:rsidR="00973EED">
        <w:rPr>
          <w:rFonts w:asciiTheme="majorBidi" w:hAnsiTheme="majorBidi" w:cstheme="majorBidi"/>
          <w:noProof/>
          <w:color w:val="000000" w:themeColor="text1"/>
        </w:rPr>
        <w:t>such as</w:t>
      </w:r>
      <w:r w:rsidR="00973EED" w:rsidRPr="00004CF1">
        <w:rPr>
          <w:rFonts w:asciiTheme="majorBidi" w:hAnsiTheme="majorBidi" w:cstheme="majorBidi"/>
          <w:noProof/>
          <w:color w:val="000000" w:themeColor="text1"/>
        </w:rPr>
        <w:t xml:space="preserve"> </w:t>
      </w:r>
      <w:r w:rsidRPr="00004CF1">
        <w:rPr>
          <w:rFonts w:asciiTheme="majorBidi" w:hAnsiTheme="majorBidi" w:cstheme="majorBidi"/>
          <w:noProof/>
          <w:color w:val="000000" w:themeColor="text1"/>
        </w:rPr>
        <w:t>GPS, Bluetooth, and Wi-Fi, have been used to automatically measure the movements of people.</w:t>
      </w:r>
      <w:r w:rsidR="00AE2BC8">
        <w:rPr>
          <w:rFonts w:asciiTheme="majorBidi" w:hAnsiTheme="majorBidi" w:cstheme="majorBidi"/>
          <w:noProof/>
          <w:color w:val="000000" w:themeColor="text1"/>
        </w:rPr>
        <w:t xml:space="preserve"> Regarding </w:t>
      </w:r>
      <w:r w:rsidRPr="00004CF1">
        <w:rPr>
          <w:rFonts w:asciiTheme="majorBidi" w:hAnsiTheme="majorBidi" w:cstheme="majorBidi"/>
          <w:noProof/>
          <w:color w:val="000000" w:themeColor="text1"/>
        </w:rPr>
        <w:t xml:space="preserve">public transportation </w:t>
      </w:r>
      <w:r w:rsidR="00AE2BC8">
        <w:rPr>
          <w:rFonts w:asciiTheme="majorBidi" w:hAnsiTheme="majorBidi" w:cstheme="majorBidi"/>
          <w:noProof/>
          <w:color w:val="000000" w:themeColor="text1"/>
        </w:rPr>
        <w:t>applications</w:t>
      </w:r>
      <w:r w:rsidRPr="00004CF1">
        <w:rPr>
          <w:rFonts w:asciiTheme="majorBidi" w:hAnsiTheme="majorBidi" w:cstheme="majorBidi"/>
          <w:noProof/>
          <w:color w:val="000000" w:themeColor="text1"/>
        </w:rPr>
        <w:t xml:space="preserve">, the Automated Fare Collection (AFC) system </w:t>
      </w:r>
      <w:r w:rsidR="00AE2BC8">
        <w:rPr>
          <w:rFonts w:asciiTheme="majorBidi" w:hAnsiTheme="majorBidi" w:cstheme="majorBidi"/>
          <w:noProof/>
          <w:color w:val="000000" w:themeColor="text1"/>
        </w:rPr>
        <w:t xml:space="preserve">has been widely adopted as </w:t>
      </w:r>
      <w:r w:rsidRPr="00004CF1">
        <w:rPr>
          <w:rFonts w:asciiTheme="majorBidi" w:hAnsiTheme="majorBidi" w:cstheme="majorBidi"/>
          <w:noProof/>
          <w:color w:val="000000" w:themeColor="text1"/>
        </w:rPr>
        <w:t xml:space="preserve">a convenient </w:t>
      </w:r>
      <w:r w:rsidR="00AE2BC8">
        <w:rPr>
          <w:rFonts w:asciiTheme="majorBidi" w:hAnsiTheme="majorBidi" w:cstheme="majorBidi"/>
          <w:noProof/>
          <w:color w:val="000000" w:themeColor="text1"/>
        </w:rPr>
        <w:t>method</w:t>
      </w:r>
      <w:r w:rsidR="00AE2BC8" w:rsidRPr="00004CF1">
        <w:rPr>
          <w:rFonts w:asciiTheme="majorBidi" w:hAnsiTheme="majorBidi" w:cstheme="majorBidi"/>
          <w:noProof/>
          <w:color w:val="000000" w:themeColor="text1"/>
        </w:rPr>
        <w:t> </w:t>
      </w:r>
      <w:r w:rsidRPr="00004CF1">
        <w:rPr>
          <w:rFonts w:asciiTheme="majorBidi" w:hAnsiTheme="majorBidi" w:cstheme="majorBidi"/>
          <w:noProof/>
          <w:color w:val="000000" w:themeColor="text1"/>
        </w:rPr>
        <w:t>for measuring passengers, in particular</w:t>
      </w:r>
      <w:r w:rsidR="00304004">
        <w:rPr>
          <w:rFonts w:asciiTheme="majorBidi" w:hAnsiTheme="majorBidi" w:cstheme="majorBidi"/>
          <w:noProof/>
          <w:color w:val="000000" w:themeColor="text1"/>
        </w:rPr>
        <w:t xml:space="preserve"> because</w:t>
      </w:r>
      <w:r w:rsidRPr="00004CF1">
        <w:rPr>
          <w:rFonts w:asciiTheme="majorBidi" w:hAnsiTheme="majorBidi" w:cstheme="majorBidi"/>
          <w:noProof/>
          <w:color w:val="000000" w:themeColor="text1"/>
        </w:rPr>
        <w:t xml:space="preserve"> it is relatively </w:t>
      </w:r>
      <w:r w:rsidR="00AE2BC8">
        <w:rPr>
          <w:rFonts w:asciiTheme="majorBidi" w:hAnsiTheme="majorBidi" w:cstheme="majorBidi"/>
          <w:noProof/>
          <w:color w:val="000000" w:themeColor="text1"/>
        </w:rPr>
        <w:t>easy</w:t>
      </w:r>
      <w:r w:rsidR="00AE2BC8" w:rsidRPr="00004CF1">
        <w:rPr>
          <w:rFonts w:asciiTheme="majorBidi" w:hAnsiTheme="majorBidi" w:cstheme="majorBidi"/>
          <w:noProof/>
          <w:color w:val="000000" w:themeColor="text1"/>
        </w:rPr>
        <w:t xml:space="preserve"> </w:t>
      </w:r>
      <w:r w:rsidRPr="00004CF1">
        <w:rPr>
          <w:rFonts w:asciiTheme="majorBidi" w:hAnsiTheme="majorBidi" w:cstheme="majorBidi"/>
          <w:noProof/>
          <w:color w:val="000000" w:themeColor="text1"/>
        </w:rPr>
        <w:t>to uniquely identify card owners and as such</w:t>
      </w:r>
      <w:r w:rsidR="00BE490A">
        <w:rPr>
          <w:rFonts w:asciiTheme="majorBidi" w:hAnsiTheme="majorBidi" w:cstheme="majorBidi"/>
          <w:noProof/>
          <w:color w:val="000000" w:themeColor="text1"/>
        </w:rPr>
        <w:t>, the</w:t>
      </w:r>
      <w:r w:rsidRPr="00004CF1">
        <w:rPr>
          <w:rFonts w:asciiTheme="majorBidi" w:hAnsiTheme="majorBidi" w:cstheme="majorBidi"/>
          <w:noProof/>
          <w:color w:val="000000" w:themeColor="text1"/>
        </w:rPr>
        <w:t xml:space="preserve"> movements of their card holder. However, there are serious concerns regarding privacy infringements when deploying such technologies, to the extent that Europe's General Data Protection Regulation effectively has forbidden straightforward deployment for measuring pedestrian dynamics</w:t>
      </w:r>
      <w:ins w:id="8" w:author="Steen, Maarten van (UT-DSI)" w:date="2022-11-06T08:54:00Z">
        <w:r w:rsidR="0015082B">
          <w:rPr>
            <w:rFonts w:asciiTheme="majorBidi" w:hAnsiTheme="majorBidi" w:cstheme="majorBidi"/>
            <w:noProof/>
            <w:color w:val="000000" w:themeColor="text1"/>
          </w:rPr>
          <w:t xml:space="preserve"> unless explicit consent has been provided</w:t>
        </w:r>
      </w:ins>
      <w:r w:rsidRPr="00004CF1">
        <w:rPr>
          <w:rFonts w:asciiTheme="majorBidi" w:hAnsiTheme="majorBidi" w:cstheme="majorBidi"/>
          <w:noProof/>
          <w:color w:val="000000" w:themeColor="text1"/>
        </w:rPr>
        <w:t xml:space="preserve">. As a result, </w:t>
      </w:r>
      <w:del w:id="9" w:author="Steen, Maarten van (UT-DSI)" w:date="2022-11-06T08:54:00Z">
        <w:r w:rsidRPr="00004CF1" w:rsidDel="0015082B">
          <w:rPr>
            <w:rFonts w:asciiTheme="majorBidi" w:hAnsiTheme="majorBidi" w:cstheme="majorBidi"/>
            <w:noProof/>
            <w:color w:val="000000" w:themeColor="text1"/>
          </w:rPr>
          <w:delText xml:space="preserve">privacy </w:delText>
        </w:r>
      </w:del>
      <w:ins w:id="10" w:author="Steen, Maarten van (UT-DSI)" w:date="2022-11-06T08:54:00Z">
        <w:r w:rsidR="0015082B" w:rsidRPr="00004CF1">
          <w:rPr>
            <w:rFonts w:asciiTheme="majorBidi" w:hAnsiTheme="majorBidi" w:cstheme="majorBidi"/>
            <w:noProof/>
            <w:color w:val="000000" w:themeColor="text1"/>
          </w:rPr>
          <w:t>privacy</w:t>
        </w:r>
        <w:r w:rsidR="0015082B">
          <w:rPr>
            <w:rFonts w:asciiTheme="majorBidi" w:hAnsiTheme="majorBidi" w:cstheme="majorBidi"/>
            <w:noProof/>
            <w:color w:val="000000" w:themeColor="text1"/>
          </w:rPr>
          <w:t>-</w:t>
        </w:r>
      </w:ins>
      <w:r w:rsidR="000D23A7">
        <w:rPr>
          <w:rFonts w:asciiTheme="majorBidi" w:hAnsiTheme="majorBidi" w:cstheme="majorBidi"/>
          <w:noProof/>
          <w:color w:val="000000" w:themeColor="text1"/>
        </w:rPr>
        <w:t>preservation</w:t>
      </w:r>
      <w:r w:rsidR="00304004" w:rsidRPr="00004CF1">
        <w:rPr>
          <w:rFonts w:asciiTheme="majorBidi" w:hAnsiTheme="majorBidi" w:cstheme="majorBidi"/>
          <w:noProof/>
          <w:color w:val="000000" w:themeColor="text1"/>
        </w:rPr>
        <w:t xml:space="preserve"> </w:t>
      </w:r>
      <w:r w:rsidRPr="00004CF1">
        <w:rPr>
          <w:rFonts w:asciiTheme="majorBidi" w:hAnsiTheme="majorBidi" w:cstheme="majorBidi"/>
          <w:noProof/>
          <w:color w:val="000000" w:themeColor="text1"/>
        </w:rPr>
        <w:t>techniques (e.g., anonymization) must be used when deploying such systems.</w:t>
      </w:r>
      <w:r w:rsidR="00165547">
        <w:rPr>
          <w:rFonts w:asciiTheme="majorBidi" w:hAnsiTheme="majorBidi" w:cstheme="majorBidi"/>
          <w:noProof/>
        </w:rPr>
        <w:t xml:space="preserve"> </w:t>
      </w:r>
      <w:r w:rsidR="00AC186B">
        <w:rPr>
          <w:rFonts w:asciiTheme="majorBidi" w:hAnsiTheme="majorBidi" w:cstheme="majorBidi"/>
          <w:noProof/>
        </w:rPr>
        <w:t>Against</w:t>
      </w:r>
      <w:r w:rsidR="00165547">
        <w:rPr>
          <w:rFonts w:asciiTheme="majorBidi" w:hAnsiTheme="majorBidi" w:cstheme="majorBidi"/>
          <w:noProof/>
        </w:rPr>
        <w:t xml:space="preserve"> this backdrop</w:t>
      </w:r>
      <w:r w:rsidR="004C7541" w:rsidRPr="00605E7C">
        <w:rPr>
          <w:rFonts w:asciiTheme="majorBidi" w:hAnsiTheme="majorBidi" w:cstheme="majorBidi"/>
          <w:noProof/>
        </w:rPr>
        <w:t xml:space="preserve">, we investigate to what extent a recently developed anonymization technique, known as detection k-anonymity, can be </w:t>
      </w:r>
      <w:r w:rsidR="0083242A">
        <w:rPr>
          <w:rFonts w:asciiTheme="majorBidi" w:hAnsiTheme="majorBidi" w:cstheme="majorBidi"/>
          <w:noProof/>
        </w:rPr>
        <w:t>adapted</w:t>
      </w:r>
      <w:r w:rsidR="0083242A" w:rsidRPr="00605E7C">
        <w:rPr>
          <w:rFonts w:asciiTheme="majorBidi" w:hAnsiTheme="majorBidi" w:cstheme="majorBidi"/>
          <w:noProof/>
        </w:rPr>
        <w:t xml:space="preserve"> </w:t>
      </w:r>
      <w:r w:rsidR="004C7541" w:rsidRPr="00605E7C">
        <w:rPr>
          <w:rFonts w:asciiTheme="majorBidi" w:hAnsiTheme="majorBidi" w:cstheme="majorBidi"/>
          <w:noProof/>
        </w:rPr>
        <w:t xml:space="preserve">to count </w:t>
      </w:r>
      <w:r w:rsidR="00A9537E">
        <w:rPr>
          <w:rFonts w:asciiTheme="majorBidi" w:hAnsiTheme="majorBidi" w:cstheme="majorBidi"/>
          <w:noProof/>
        </w:rPr>
        <w:t>public transportation</w:t>
      </w:r>
      <w:r w:rsidR="00A9537E" w:rsidRPr="00605E7C">
        <w:rPr>
          <w:rFonts w:asciiTheme="majorBidi" w:hAnsiTheme="majorBidi" w:cstheme="majorBidi"/>
          <w:noProof/>
        </w:rPr>
        <w:t xml:space="preserve"> </w:t>
      </w:r>
      <w:r w:rsidR="004C7541" w:rsidRPr="00605E7C">
        <w:rPr>
          <w:rFonts w:asciiTheme="majorBidi" w:hAnsiTheme="majorBidi" w:cstheme="majorBidi"/>
          <w:noProof/>
        </w:rPr>
        <w:t xml:space="preserve">travelers while </w:t>
      </w:r>
      <w:r w:rsidR="0083242A">
        <w:rPr>
          <w:rFonts w:asciiTheme="majorBidi" w:hAnsiTheme="majorBidi" w:cstheme="majorBidi"/>
          <w:noProof/>
        </w:rPr>
        <w:t>preserving</w:t>
      </w:r>
      <w:r w:rsidR="00F9065A">
        <w:rPr>
          <w:rFonts w:asciiTheme="majorBidi" w:hAnsiTheme="majorBidi" w:cstheme="majorBidi"/>
          <w:noProof/>
        </w:rPr>
        <w:t xml:space="preserve"> </w:t>
      </w:r>
      <w:r w:rsidR="004C7541" w:rsidRPr="00605E7C">
        <w:rPr>
          <w:rFonts w:asciiTheme="majorBidi" w:hAnsiTheme="majorBidi" w:cstheme="majorBidi"/>
          <w:noProof/>
        </w:rPr>
        <w:t xml:space="preserve">privacy. </w:t>
      </w:r>
      <w:r w:rsidR="00A9537E">
        <w:rPr>
          <w:rFonts w:asciiTheme="majorBidi" w:hAnsiTheme="majorBidi" w:cstheme="majorBidi"/>
          <w:noProof/>
        </w:rPr>
        <w:t xml:space="preserve">In </w:t>
      </w:r>
      <w:r w:rsidR="006B3475">
        <w:rPr>
          <w:rFonts w:asciiTheme="majorBidi" w:hAnsiTheme="majorBidi" w:cstheme="majorBidi"/>
          <w:noProof/>
        </w:rPr>
        <w:t>the</w:t>
      </w:r>
      <w:r w:rsidR="00A9537E">
        <w:rPr>
          <w:rFonts w:asciiTheme="majorBidi" w:hAnsiTheme="majorBidi" w:cstheme="majorBidi"/>
          <w:noProof/>
        </w:rPr>
        <w:t xml:space="preserve"> case study</w:t>
      </w:r>
      <w:r w:rsidR="004C7541" w:rsidRPr="00605E7C">
        <w:rPr>
          <w:rFonts w:asciiTheme="majorBidi" w:hAnsiTheme="majorBidi" w:cstheme="majorBidi"/>
          <w:noProof/>
        </w:rPr>
        <w:t xml:space="preserve">, we </w:t>
      </w:r>
      <w:r w:rsidR="00A9537E">
        <w:rPr>
          <w:rFonts w:asciiTheme="majorBidi" w:hAnsiTheme="majorBidi" w:cstheme="majorBidi"/>
          <w:noProof/>
        </w:rPr>
        <w:t xml:space="preserve">tested our methods with </w:t>
      </w:r>
      <w:r w:rsidR="004C7541" w:rsidRPr="00605E7C">
        <w:rPr>
          <w:rFonts w:asciiTheme="majorBidi" w:hAnsiTheme="majorBidi" w:cstheme="majorBidi"/>
          <w:noProof/>
        </w:rPr>
        <w:t xml:space="preserve">data </w:t>
      </w:r>
      <w:r w:rsidR="00A9537E">
        <w:rPr>
          <w:rFonts w:asciiTheme="majorBidi" w:hAnsiTheme="majorBidi" w:cstheme="majorBidi"/>
          <w:noProof/>
        </w:rPr>
        <w:t>from</w:t>
      </w:r>
      <w:r w:rsidR="004C7541" w:rsidRPr="00605E7C">
        <w:rPr>
          <w:rFonts w:asciiTheme="majorBidi" w:hAnsiTheme="majorBidi" w:cstheme="majorBidi"/>
          <w:noProof/>
        </w:rPr>
        <w:t xml:space="preserve"> Beijing subway </w:t>
      </w:r>
      <w:r w:rsidR="00A9537E">
        <w:rPr>
          <w:rFonts w:asciiTheme="majorBidi" w:hAnsiTheme="majorBidi" w:cstheme="majorBidi"/>
          <w:noProof/>
        </w:rPr>
        <w:t>trips</w:t>
      </w:r>
      <w:r w:rsidR="004C7541" w:rsidRPr="00605E7C">
        <w:rPr>
          <w:rFonts w:asciiTheme="majorBidi" w:hAnsiTheme="majorBidi" w:cstheme="majorBidi"/>
          <w:noProof/>
        </w:rPr>
        <w:t>.</w:t>
      </w:r>
      <w:r w:rsidR="009B3A65">
        <w:rPr>
          <w:rFonts w:asciiTheme="majorBidi" w:hAnsiTheme="majorBidi" w:cstheme="majorBidi"/>
          <w:noProof/>
        </w:rPr>
        <w:t xml:space="preserve"> Results </w:t>
      </w:r>
      <w:r w:rsidR="00513EEC">
        <w:rPr>
          <w:rFonts w:asciiTheme="majorBidi" w:hAnsiTheme="majorBidi" w:cstheme="majorBidi"/>
          <w:noProof/>
        </w:rPr>
        <w:t>show</w:t>
      </w:r>
      <w:r w:rsidR="009B3A65">
        <w:rPr>
          <w:rFonts w:asciiTheme="majorBidi" w:hAnsiTheme="majorBidi" w:cstheme="majorBidi"/>
          <w:noProof/>
        </w:rPr>
        <w:t xml:space="preserve"> different scenarios when</w:t>
      </w:r>
      <w:r w:rsidR="00513EEC">
        <w:rPr>
          <w:rFonts w:asciiTheme="majorBidi" w:hAnsiTheme="majorBidi" w:cstheme="majorBidi"/>
          <w:noProof/>
        </w:rPr>
        <w:t xml:space="preserve"> </w:t>
      </w:r>
      <w:r w:rsidR="004C7541" w:rsidRPr="00605E7C">
        <w:rPr>
          <w:rFonts w:asciiTheme="majorBidi" w:hAnsiTheme="majorBidi" w:cstheme="majorBidi"/>
          <w:noProof/>
          <w:color w:val="000000" w:themeColor="text1"/>
        </w:rPr>
        <w:t xml:space="preserve">detection k-anonymity can be effectively applied and when </w:t>
      </w:r>
      <w:r w:rsidR="00513EEC">
        <w:rPr>
          <w:rFonts w:asciiTheme="majorBidi" w:hAnsiTheme="majorBidi" w:cstheme="majorBidi"/>
          <w:noProof/>
          <w:color w:val="000000" w:themeColor="text1"/>
        </w:rPr>
        <w:t>it can</w:t>
      </w:r>
      <w:r w:rsidR="004C7541" w:rsidRPr="00605E7C">
        <w:rPr>
          <w:rFonts w:asciiTheme="majorBidi" w:hAnsiTheme="majorBidi" w:cstheme="majorBidi"/>
          <w:noProof/>
          <w:color w:val="000000" w:themeColor="text1"/>
        </w:rPr>
        <w:t xml:space="preserve">not. </w:t>
      </w:r>
      <w:r w:rsidR="00BB4F21">
        <w:rPr>
          <w:rFonts w:asciiTheme="majorBidi" w:hAnsiTheme="majorBidi" w:cstheme="majorBidi"/>
          <w:noProof/>
          <w:color w:val="000000" w:themeColor="text1"/>
        </w:rPr>
        <w:t>We also found that it can be challenging to set proper detection k-anonymity parameters. Furthermore</w:t>
      </w:r>
      <w:r w:rsidR="00145D63">
        <w:rPr>
          <w:rFonts w:asciiTheme="majorBidi" w:hAnsiTheme="majorBidi" w:cstheme="majorBidi"/>
          <w:noProof/>
          <w:color w:val="000000" w:themeColor="text1"/>
        </w:rPr>
        <w:t>, through detection k-annmytiy, it</w:t>
      </w:r>
      <w:r w:rsidR="004C7541" w:rsidRPr="00605E7C">
        <w:rPr>
          <w:rFonts w:asciiTheme="majorBidi" w:hAnsiTheme="majorBidi" w:cstheme="majorBidi"/>
          <w:noProof/>
          <w:color w:val="000000" w:themeColor="text1"/>
        </w:rPr>
        <w:t xml:space="preserve"> is possible to count </w:t>
      </w:r>
      <w:r w:rsidR="00145D63">
        <w:rPr>
          <w:rFonts w:asciiTheme="majorBidi" w:hAnsiTheme="majorBidi" w:cstheme="majorBidi"/>
          <w:noProof/>
          <w:color w:val="000000" w:themeColor="text1"/>
        </w:rPr>
        <w:t xml:space="preserve">travelers </w:t>
      </w:r>
      <w:r w:rsidR="004C7541" w:rsidRPr="00605E7C">
        <w:rPr>
          <w:rFonts w:asciiTheme="majorBidi" w:hAnsiTheme="majorBidi" w:cstheme="majorBidi"/>
          <w:noProof/>
          <w:color w:val="000000" w:themeColor="text1"/>
        </w:rPr>
        <w:t>between two locations</w:t>
      </w:r>
      <w:r w:rsidR="00145D63">
        <w:rPr>
          <w:rFonts w:asciiTheme="majorBidi" w:hAnsiTheme="majorBidi" w:cstheme="majorBidi"/>
          <w:noProof/>
          <w:color w:val="000000" w:themeColor="text1"/>
        </w:rPr>
        <w:t xml:space="preserve"> </w:t>
      </w:r>
      <w:r w:rsidR="004C7541" w:rsidRPr="00605E7C">
        <w:rPr>
          <w:rFonts w:asciiTheme="majorBidi" w:hAnsiTheme="majorBidi" w:cstheme="majorBidi"/>
          <w:noProof/>
          <w:color w:val="000000" w:themeColor="text1"/>
        </w:rPr>
        <w:t>with high accuracy</w:t>
      </w:r>
      <w:r w:rsidR="008D2317">
        <w:rPr>
          <w:rFonts w:asciiTheme="majorBidi" w:hAnsiTheme="majorBidi" w:cstheme="majorBidi"/>
          <w:noProof/>
          <w:color w:val="000000" w:themeColor="text1"/>
        </w:rPr>
        <w:t xml:space="preserve">. </w:t>
      </w:r>
      <w:r w:rsidR="009F62C4" w:rsidRPr="009F62C4">
        <w:rPr>
          <w:rFonts w:asciiTheme="majorBidi" w:hAnsiTheme="majorBidi" w:cstheme="majorBidi"/>
          <w:noProof/>
          <w:color w:val="000000" w:themeColor="text1"/>
        </w:rPr>
        <w:t>However, counting travelers from more than two locations lead to more inaccurate results.</w:t>
      </w:r>
    </w:p>
    <w:p w14:paraId="56152D2D" w14:textId="0DF3064D" w:rsidR="004C0C14" w:rsidRPr="00605E7C" w:rsidRDefault="004C0C14" w:rsidP="009F62C4">
      <w:pPr>
        <w:jc w:val="both"/>
        <w:rPr>
          <w:rFonts w:asciiTheme="majorBidi" w:hAnsiTheme="majorBidi" w:cstheme="majorBidi"/>
          <w:noProof/>
          <w:lang w:bidi="fa-IR"/>
        </w:rPr>
      </w:pPr>
    </w:p>
    <w:p w14:paraId="717DE2D1" w14:textId="455818E7" w:rsidR="004C0C14" w:rsidRPr="00605E7C" w:rsidDel="00F213A4" w:rsidRDefault="004C0C14" w:rsidP="00605E7C">
      <w:pPr>
        <w:jc w:val="both"/>
        <w:rPr>
          <w:del w:id="11" w:author="Steen, Maarten van (UT-DSI)" w:date="2022-11-06T13:43:00Z"/>
          <w:rFonts w:asciiTheme="majorBidi" w:hAnsiTheme="majorBidi" w:cstheme="majorBidi"/>
          <w:noProof/>
        </w:rPr>
      </w:pPr>
      <w:r w:rsidRPr="00605E7C">
        <w:rPr>
          <w:rFonts w:asciiTheme="majorBidi" w:hAnsiTheme="majorBidi" w:cstheme="majorBidi"/>
          <w:noProof/>
        </w:rPr>
        <w:t xml:space="preserve">Keywords: </w:t>
      </w:r>
      <w:r w:rsidR="00AC186B" w:rsidRPr="00605E7C">
        <w:rPr>
          <w:rFonts w:asciiTheme="majorBidi" w:hAnsiTheme="majorBidi" w:cstheme="majorBidi"/>
          <w:noProof/>
        </w:rPr>
        <w:t xml:space="preserve">detection </w:t>
      </w:r>
      <w:r w:rsidRPr="00605E7C">
        <w:rPr>
          <w:rFonts w:asciiTheme="majorBidi" w:hAnsiTheme="majorBidi" w:cstheme="majorBidi"/>
          <w:noProof/>
        </w:rPr>
        <w:t xml:space="preserve">k-anonymity; geoprivacy; </w:t>
      </w:r>
      <w:r w:rsidR="004C7532" w:rsidRPr="00605E7C">
        <w:rPr>
          <w:rFonts w:asciiTheme="majorBidi" w:hAnsiTheme="majorBidi" w:cstheme="majorBidi"/>
          <w:noProof/>
        </w:rPr>
        <w:t>preserving privacy</w:t>
      </w:r>
      <w:r w:rsidR="00A56B29">
        <w:rPr>
          <w:rFonts w:asciiTheme="majorBidi" w:hAnsiTheme="majorBidi" w:cstheme="majorBidi"/>
          <w:noProof/>
        </w:rPr>
        <w:t>;</w:t>
      </w:r>
      <w:r w:rsidR="004C7532" w:rsidRPr="00605E7C">
        <w:rPr>
          <w:rFonts w:asciiTheme="majorBidi" w:hAnsiTheme="majorBidi" w:cstheme="majorBidi"/>
          <w:noProof/>
        </w:rPr>
        <w:t xml:space="preserve"> </w:t>
      </w:r>
      <w:r w:rsidR="004E78A0">
        <w:rPr>
          <w:rFonts w:asciiTheme="majorBidi" w:hAnsiTheme="majorBidi" w:cstheme="majorBidi"/>
          <w:noProof/>
        </w:rPr>
        <w:t xml:space="preserve">General Data Protetion Regulation; </w:t>
      </w:r>
      <w:r w:rsidR="00BE490A">
        <w:rPr>
          <w:rFonts w:asciiTheme="majorBidi" w:hAnsiTheme="majorBidi" w:cstheme="majorBidi"/>
          <w:noProof/>
        </w:rPr>
        <w:t>public transportation</w:t>
      </w:r>
    </w:p>
    <w:p w14:paraId="1927F1EA" w14:textId="77777777" w:rsidR="001F304C" w:rsidRPr="00605E7C" w:rsidRDefault="001F304C" w:rsidP="00605E7C">
      <w:pPr>
        <w:jc w:val="both"/>
        <w:rPr>
          <w:rFonts w:asciiTheme="majorBidi" w:hAnsiTheme="majorBidi" w:cstheme="majorBidi"/>
          <w:noProof/>
        </w:rPr>
      </w:pPr>
    </w:p>
    <w:p w14:paraId="119BFA04" w14:textId="012ED8CC" w:rsidR="00371300" w:rsidRPr="00A6794D" w:rsidRDefault="00C27600">
      <w:pPr>
        <w:pStyle w:val="Heading1"/>
        <w:pPrChange w:id="12" w:author="Steen, Maarten van (UT-DSI)" w:date="2022-11-06T13:46:00Z">
          <w:pPr>
            <w:pStyle w:val="Heading1"/>
            <w:jc w:val="both"/>
          </w:pPr>
        </w:pPrChange>
      </w:pPr>
      <w:del w:id="13" w:author="Steen, Maarten van (UT-DSI)" w:date="2022-11-06T13:43:00Z">
        <w:r w:rsidRPr="00A6794D" w:rsidDel="00F213A4">
          <w:delText xml:space="preserve">1. </w:delText>
        </w:r>
      </w:del>
      <w:r w:rsidRPr="00A6794D">
        <w:t>Introduction</w:t>
      </w:r>
    </w:p>
    <w:p w14:paraId="27D32FF0" w14:textId="140A125D" w:rsidR="00371300" w:rsidRPr="009C0B14" w:rsidRDefault="009C0B14" w:rsidP="009156ED">
      <w:pPr>
        <w:jc w:val="both"/>
        <w:rPr>
          <w:rFonts w:asciiTheme="majorBidi" w:hAnsiTheme="majorBidi" w:cstheme="majorBidi"/>
          <w:noProof/>
        </w:rPr>
      </w:pPr>
      <w:r w:rsidRPr="009C0B14">
        <w:rPr>
          <w:rFonts w:asciiTheme="majorBidi" w:hAnsiTheme="majorBidi" w:cstheme="majorBidi"/>
          <w:noProof/>
        </w:rPr>
        <w:t xml:space="preserve">Residents and visitors depend on public transportation in cities and towns worldwide. </w:t>
      </w:r>
      <w:del w:id="14" w:author="Steen, Maarten van (UT-DSI)" w:date="2022-11-06T08:56:00Z">
        <w:r w:rsidRPr="009C0B14" w:rsidDel="0015082B">
          <w:rPr>
            <w:rFonts w:asciiTheme="majorBidi" w:hAnsiTheme="majorBidi" w:cstheme="majorBidi"/>
            <w:noProof/>
          </w:rPr>
          <w:delText>Public transportation, such as buses, subways, trains, and other vehicles, is designed to facilitate people's lives. Public transportation systems contribute to the improvement of community health and community mobility in several ways.</w:delText>
        </w:r>
        <w:r w:rsidR="002938CA" w:rsidRPr="002938CA" w:rsidDel="0015082B">
          <w:rPr>
            <w:rFonts w:ascii="Avenir Next" w:hAnsi="Avenir Next"/>
            <w:color w:val="13264B"/>
            <w:sz w:val="27"/>
            <w:szCs w:val="27"/>
            <w:shd w:val="clear" w:color="auto" w:fill="FFFFFF"/>
          </w:rPr>
          <w:delText xml:space="preserve"> </w:delText>
        </w:r>
      </w:del>
      <w:del w:id="15" w:author="Steen, Maarten van (UT-DSI)" w:date="2022-11-06T08:58:00Z">
        <w:r w:rsidR="002938CA" w:rsidRPr="002938CA" w:rsidDel="0015082B">
          <w:rPr>
            <w:rFonts w:asciiTheme="majorBidi" w:hAnsiTheme="majorBidi" w:cstheme="majorBidi"/>
            <w:noProof/>
          </w:rPr>
          <w:delText xml:space="preserve">Recently, there has been increased interest in </w:delText>
        </w:r>
      </w:del>
      <w:ins w:id="16" w:author="Steen, Maarten van (UT-DSI)" w:date="2022-11-06T08:58:00Z">
        <w:r w:rsidR="0015082B">
          <w:rPr>
            <w:rFonts w:asciiTheme="majorBidi" w:hAnsiTheme="majorBidi" w:cstheme="majorBidi"/>
            <w:noProof/>
          </w:rPr>
          <w:t>A</w:t>
        </w:r>
      </w:ins>
      <w:del w:id="17" w:author="Steen, Maarten van (UT-DSI)" w:date="2022-11-06T08:58:00Z">
        <w:r w:rsidR="002938CA" w:rsidRPr="002938CA" w:rsidDel="0015082B">
          <w:rPr>
            <w:rFonts w:asciiTheme="majorBidi" w:hAnsiTheme="majorBidi" w:cstheme="majorBidi"/>
            <w:noProof/>
          </w:rPr>
          <w:delText>a</w:delText>
        </w:r>
      </w:del>
      <w:r w:rsidR="002938CA" w:rsidRPr="002938CA">
        <w:rPr>
          <w:rFonts w:asciiTheme="majorBidi" w:hAnsiTheme="majorBidi" w:cstheme="majorBidi"/>
          <w:noProof/>
        </w:rPr>
        <w:t>nalyzing public transportation data</w:t>
      </w:r>
      <w:ins w:id="18" w:author="Steen, Maarten van (UT-DSI)" w:date="2022-11-06T08:59:00Z">
        <w:r w:rsidR="0015082B">
          <w:rPr>
            <w:rFonts w:asciiTheme="majorBidi" w:hAnsiTheme="majorBidi" w:cstheme="majorBidi"/>
            <w:noProof/>
          </w:rPr>
          <w:t xml:space="preserve"> helps in understanding and improving </w:t>
        </w:r>
      </w:ins>
      <w:ins w:id="19" w:author="Steen, Maarten van (UT-DSI)" w:date="2022-11-06T09:00:00Z">
        <w:r w:rsidR="0015082B">
          <w:rPr>
            <w:rFonts w:asciiTheme="majorBidi" w:hAnsiTheme="majorBidi" w:cstheme="majorBidi"/>
            <w:noProof/>
          </w:rPr>
          <w:t>services</w:t>
        </w:r>
      </w:ins>
      <w:r w:rsidR="002938CA" w:rsidRPr="002938CA">
        <w:rPr>
          <w:rFonts w:asciiTheme="majorBidi" w:hAnsiTheme="majorBidi" w:cstheme="majorBidi"/>
          <w:noProof/>
        </w:rPr>
        <w:t xml:space="preserve">. One beneficial use case </w:t>
      </w:r>
      <w:del w:id="20" w:author="Steen, Maarten van (UT-DSI)" w:date="2022-11-06T09:00:00Z">
        <w:r w:rsidR="002938CA" w:rsidRPr="002938CA" w:rsidDel="0015082B">
          <w:rPr>
            <w:rFonts w:asciiTheme="majorBidi" w:hAnsiTheme="majorBidi" w:cstheme="majorBidi"/>
            <w:noProof/>
          </w:rPr>
          <w:delText xml:space="preserve">for analyzing public transportation data </w:delText>
        </w:r>
      </w:del>
      <w:r w:rsidR="002938CA" w:rsidRPr="002938CA">
        <w:rPr>
          <w:rFonts w:asciiTheme="majorBidi" w:hAnsiTheme="majorBidi" w:cstheme="majorBidi"/>
          <w:noProof/>
        </w:rPr>
        <w:t>is counting passengers as they move between locations.</w:t>
      </w:r>
      <w:r w:rsidR="009156ED" w:rsidRPr="009156ED">
        <w:rPr>
          <w:rFonts w:asciiTheme="majorBidi" w:hAnsiTheme="majorBidi" w:cstheme="majorBidi"/>
          <w:noProof/>
        </w:rPr>
        <w:t xml:space="preserve"> </w:t>
      </w:r>
      <w:r w:rsidR="009156ED" w:rsidRPr="00605E7C">
        <w:rPr>
          <w:rFonts w:asciiTheme="majorBidi" w:hAnsiTheme="majorBidi" w:cstheme="majorBidi"/>
          <w:noProof/>
        </w:rPr>
        <w:t xml:space="preserve">Measuring passenger </w:t>
      </w:r>
      <w:ins w:id="21" w:author="Steen, Maarten van (UT-DSI)" w:date="2022-11-06T09:00:00Z">
        <w:r w:rsidR="0015082B">
          <w:rPr>
            <w:rFonts w:asciiTheme="majorBidi" w:hAnsiTheme="majorBidi" w:cstheme="majorBidi"/>
            <w:noProof/>
          </w:rPr>
          <w:t xml:space="preserve">movements </w:t>
        </w:r>
      </w:ins>
      <w:r w:rsidR="009156ED" w:rsidRPr="00605E7C">
        <w:rPr>
          <w:rFonts w:asciiTheme="majorBidi" w:hAnsiTheme="majorBidi" w:cstheme="majorBidi"/>
          <w:noProof/>
        </w:rPr>
        <w:t xml:space="preserve">has by now become relatively simple for many modern </w:t>
      </w:r>
      <w:r w:rsidR="009156ED">
        <w:rPr>
          <w:rFonts w:asciiTheme="majorBidi" w:hAnsiTheme="majorBidi" w:cstheme="majorBidi"/>
          <w:noProof/>
        </w:rPr>
        <w:t>public transportation</w:t>
      </w:r>
      <w:r w:rsidR="009156ED" w:rsidRPr="00605E7C">
        <w:rPr>
          <w:rFonts w:asciiTheme="majorBidi" w:hAnsiTheme="majorBidi" w:cstheme="majorBidi"/>
          <w:noProof/>
        </w:rPr>
        <w:t xml:space="preserve"> systems, as users check in and check out of subways and buses using customized smart cards</w:t>
      </w:r>
      <w:r w:rsidR="009156ED">
        <w:rPr>
          <w:rFonts w:asciiTheme="majorBidi" w:hAnsiTheme="majorBidi" w:cstheme="majorBidi"/>
          <w:noProof/>
        </w:rPr>
        <w:t>.</w:t>
      </w:r>
      <w:r w:rsidR="000430E4">
        <w:rPr>
          <w:rFonts w:asciiTheme="majorBidi" w:hAnsiTheme="majorBidi" w:cstheme="majorBidi"/>
          <w:noProof/>
        </w:rPr>
        <w:t xml:space="preserve"> </w:t>
      </w:r>
      <w:r w:rsidR="000430E4" w:rsidRPr="000430E4">
        <w:rPr>
          <w:rFonts w:asciiTheme="majorBidi" w:hAnsiTheme="majorBidi" w:cstheme="majorBidi"/>
          <w:noProof/>
        </w:rPr>
        <w:t xml:space="preserve">The information obtained from measuring passengers behavior is essential for overall fleet management and effective transport scheduling, leading to improving the quality and reliability of the public transportation service, </w:t>
      </w:r>
      <w:r w:rsidR="000430E4" w:rsidRPr="000430E4">
        <w:rPr>
          <w:rFonts w:asciiTheme="majorBidi" w:hAnsiTheme="majorBidi" w:cstheme="majorBidi"/>
          <w:noProof/>
        </w:rPr>
        <w:lastRenderedPageBreak/>
        <w:t>identifying travel patterns, or emergency preparedness</w:t>
      </w:r>
      <w:r w:rsidR="00805147" w:rsidRPr="00605E7C">
        <w:rPr>
          <w:rFonts w:asciiTheme="majorBidi" w:hAnsiTheme="majorBidi" w:cstheme="majorBidi"/>
          <w:noProof/>
        </w:rPr>
        <w:t xml:space="preserve"> </w:t>
      </w:r>
      <w:sdt>
        <w:sdtPr>
          <w:rPr>
            <w:rFonts w:asciiTheme="majorBidi" w:hAnsiTheme="majorBidi" w:cstheme="majorBidi"/>
            <w:noProof/>
          </w:rPr>
          <w:tag w:val="MENDELEY_CITATION_v3_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"/>
          <w:id w:val="1002243341"/>
          <w:placeholder>
            <w:docPart w:val="DefaultPlaceholder_-1854013440"/>
          </w:placeholder>
        </w:sdtPr>
        <w:sdtContent>
          <w:r w:rsidR="00F765FA">
            <w:t>(Boreiko &amp; Teslyuk, 2016)</w:t>
          </w:r>
        </w:sdtContent>
      </w:sdt>
      <w:sdt>
        <w:sdtPr>
          <w:rPr>
            <w:rFonts w:asciiTheme="majorBidi" w:hAnsiTheme="majorBidi" w:cstheme="majorBidi"/>
            <w:noProof/>
            <w:color w:val="000000"/>
          </w:rPr>
          <w:tag w:val="MENDELEY_CITATION_v3_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"/>
          <w:id w:val="-1416162460"/>
          <w:placeholder>
            <w:docPart w:val="DefaultPlaceholder_-1854013440"/>
          </w:placeholder>
        </w:sdtPr>
        <w:sdtContent>
          <w:r w:rsidR="00F765FA">
            <w:t>(Patlins &amp; Kunicina, 2015)</w:t>
          </w:r>
        </w:sdtContent>
      </w:sdt>
      <w:r w:rsidR="004C7541" w:rsidRPr="00605E7C">
        <w:rPr>
          <w:rFonts w:asciiTheme="majorBidi" w:hAnsiTheme="majorBidi" w:cstheme="majorBidi"/>
          <w:noProof/>
        </w:rPr>
        <w:t xml:space="preserve"> </w:t>
      </w:r>
      <w:sdt>
        <w:sdtPr>
          <w:rPr>
            <w:rFonts w:asciiTheme="majorBidi" w:hAnsiTheme="majorBidi" w:cstheme="majorBidi"/>
            <w:noProof/>
            <w:color w:val="000000"/>
          </w:rPr>
          <w:tag w:val="MENDELEY_CITATION_v3_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"/>
          <w:id w:val="-1477681154"/>
          <w:placeholder>
            <w:docPart w:val="DefaultPlaceholder_-1854013440"/>
          </w:placeholder>
        </w:sdtPr>
        <w:sdtContent>
          <w:r w:rsidR="00F765FA" w:rsidRPr="00F765FA">
            <w:rPr>
              <w:rFonts w:asciiTheme="majorBidi" w:hAnsiTheme="majorBidi" w:cstheme="majorBidi"/>
              <w:noProof/>
              <w:color w:val="000000"/>
            </w:rPr>
            <w:t>(Dunlap et al., 2016)</w:t>
          </w:r>
        </w:sdtContent>
      </w:sdt>
      <w:r w:rsidR="00EB63AA" w:rsidRPr="00605E7C">
        <w:rPr>
          <w:rFonts w:asciiTheme="majorBidi" w:hAnsiTheme="majorBidi" w:cstheme="majorBidi"/>
          <w:noProof/>
        </w:rPr>
        <w:t>,</w:t>
      </w:r>
      <w:r w:rsidR="004C7541" w:rsidRPr="00605E7C">
        <w:rPr>
          <w:rFonts w:asciiTheme="majorBidi" w:hAnsiTheme="majorBidi" w:cstheme="majorBidi"/>
          <w:noProof/>
        </w:rPr>
        <w:t xml:space="preserve"> (</w:t>
      </w:r>
      <w:sdt>
        <w:sdtPr>
          <w:rPr>
            <w:rFonts w:asciiTheme="majorBidi" w:hAnsiTheme="majorBidi" w:cstheme="majorBidi"/>
            <w:noProof/>
            <w:color w:val="000000"/>
          </w:rPr>
          <w:tag w:val="MENDELEY_CITATION_v3_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"/>
          <w:id w:val="1618717257"/>
          <w:placeholder>
            <w:docPart w:val="DefaultPlaceholder_-1854013440"/>
          </w:placeholder>
        </w:sdtPr>
        <w:sdtContent>
          <w:r w:rsidR="00F765FA" w:rsidRPr="00F765FA">
            <w:rPr>
              <w:rFonts w:asciiTheme="majorBidi" w:hAnsiTheme="majorBidi" w:cstheme="majorBidi"/>
              <w:noProof/>
              <w:color w:val="000000"/>
            </w:rPr>
            <w:t>Wirz et al., 2012)</w:t>
          </w:r>
        </w:sdtContent>
      </w:sdt>
      <w:r w:rsidR="004C7541" w:rsidRPr="00605E7C">
        <w:rPr>
          <w:rFonts w:asciiTheme="majorBidi" w:hAnsiTheme="majorBidi" w:cstheme="majorBidi"/>
          <w:noProof/>
        </w:rPr>
        <w:t>..</w:t>
      </w:r>
    </w:p>
    <w:p w14:paraId="204BE447" w14:textId="16E150A7" w:rsidR="00371300" w:rsidRPr="00605E7C" w:rsidRDefault="005B60B1" w:rsidP="009156ED">
      <w:pPr>
        <w:jc w:val="both"/>
        <w:rPr>
          <w:rFonts w:asciiTheme="majorBidi" w:hAnsiTheme="majorBidi" w:cstheme="majorBidi"/>
          <w:noProof/>
        </w:rPr>
      </w:pPr>
      <w:r w:rsidRPr="005B60B1">
        <w:rPr>
          <w:rFonts w:asciiTheme="majorBidi" w:eastAsiaTheme="minorHAnsi" w:hAnsiTheme="majorBidi" w:cstheme="majorBidi"/>
          <w:noProof/>
          <w:lang w:eastAsia="en-US"/>
        </w:rPr>
        <w:t>In order to measure passenger</w:t>
      </w:r>
      <w:ins w:id="22" w:author="Steen, Maarten van (UT-DSI)" w:date="2022-11-06T09:02:00Z">
        <w:r w:rsidR="00F6789F">
          <w:rPr>
            <w:rFonts w:asciiTheme="majorBidi" w:eastAsiaTheme="minorHAnsi" w:hAnsiTheme="majorBidi" w:cstheme="majorBidi"/>
            <w:noProof/>
            <w:lang w:eastAsia="en-US"/>
          </w:rPr>
          <w:t xml:space="preserve"> movemen</w:t>
        </w:r>
      </w:ins>
      <w:ins w:id="23" w:author="Steen, Maarten van (UT-DSI)" w:date="2022-11-06T09:03:00Z">
        <w:r w:rsidR="00F6789F">
          <w:rPr>
            <w:rFonts w:asciiTheme="majorBidi" w:eastAsiaTheme="minorHAnsi" w:hAnsiTheme="majorBidi" w:cstheme="majorBidi"/>
            <w:noProof/>
            <w:lang w:eastAsia="en-US"/>
          </w:rPr>
          <w:t>ts</w:t>
        </w:r>
      </w:ins>
      <w:del w:id="24" w:author="Steen, Maarten van (UT-DSI)" w:date="2022-11-06T09:02:00Z">
        <w:r w:rsidRPr="005B60B1" w:rsidDel="00F6789F">
          <w:rPr>
            <w:rFonts w:asciiTheme="majorBidi" w:eastAsiaTheme="minorHAnsi" w:hAnsiTheme="majorBidi" w:cstheme="majorBidi"/>
            <w:noProof/>
            <w:lang w:eastAsia="en-US"/>
          </w:rPr>
          <w:delText>s</w:delText>
        </w:r>
      </w:del>
      <w:r w:rsidRPr="005B60B1">
        <w:rPr>
          <w:rFonts w:asciiTheme="majorBidi" w:eastAsiaTheme="minorHAnsi" w:hAnsiTheme="majorBidi" w:cstheme="majorBidi"/>
          <w:noProof/>
          <w:lang w:eastAsia="en-US"/>
        </w:rPr>
        <w:t xml:space="preserve">, </w:t>
      </w:r>
      <w:del w:id="25" w:author="Steen, Maarten van (UT-DSI)" w:date="2022-11-06T09:03:00Z">
        <w:r w:rsidRPr="005B60B1" w:rsidDel="00F6789F">
          <w:rPr>
            <w:rFonts w:asciiTheme="majorBidi" w:eastAsiaTheme="minorHAnsi" w:hAnsiTheme="majorBidi" w:cstheme="majorBidi"/>
            <w:noProof/>
            <w:lang w:eastAsia="en-US"/>
          </w:rPr>
          <w:delText xml:space="preserve">the </w:delText>
        </w:r>
      </w:del>
      <w:ins w:id="26" w:author="Steen, Maarten van (UT-DSI)" w:date="2022-11-06T09:03:00Z">
        <w:r w:rsidR="00F6789F">
          <w:rPr>
            <w:rFonts w:asciiTheme="majorBidi" w:eastAsiaTheme="minorHAnsi" w:hAnsiTheme="majorBidi" w:cstheme="majorBidi"/>
            <w:noProof/>
            <w:lang w:eastAsia="en-US"/>
          </w:rPr>
          <w:t>their</w:t>
        </w:r>
        <w:r w:rsidR="00F6789F" w:rsidRPr="005B60B1">
          <w:rPr>
            <w:rFonts w:asciiTheme="majorBidi" w:eastAsiaTheme="minorHAnsi" w:hAnsiTheme="majorBidi" w:cstheme="majorBidi"/>
            <w:noProof/>
            <w:lang w:eastAsia="en-US"/>
          </w:rPr>
          <w:t xml:space="preserve"> </w:t>
        </w:r>
      </w:ins>
      <w:r w:rsidRPr="005B60B1">
        <w:rPr>
          <w:rFonts w:asciiTheme="majorBidi" w:eastAsiaTheme="minorHAnsi" w:hAnsiTheme="majorBidi" w:cstheme="majorBidi"/>
          <w:noProof/>
          <w:lang w:eastAsia="en-US"/>
        </w:rPr>
        <w:t xml:space="preserve">locations </w:t>
      </w:r>
      <w:del w:id="27" w:author="Steen, Maarten van (UT-DSI)" w:date="2022-11-06T09:03:00Z">
        <w:r w:rsidRPr="005B60B1" w:rsidDel="00F6789F">
          <w:rPr>
            <w:rFonts w:asciiTheme="majorBidi" w:eastAsiaTheme="minorHAnsi" w:hAnsiTheme="majorBidi" w:cstheme="majorBidi"/>
            <w:noProof/>
            <w:lang w:eastAsia="en-US"/>
          </w:rPr>
          <w:delText xml:space="preserve">of </w:delText>
        </w:r>
      </w:del>
      <w:del w:id="28" w:author="Steen, Maarten van (UT-DSI)" w:date="2022-11-06T09:02:00Z">
        <w:r w:rsidRPr="005B60B1" w:rsidDel="00F6789F">
          <w:rPr>
            <w:rFonts w:asciiTheme="majorBidi" w:eastAsiaTheme="minorHAnsi" w:hAnsiTheme="majorBidi" w:cstheme="majorBidi"/>
            <w:noProof/>
            <w:lang w:eastAsia="en-US"/>
          </w:rPr>
          <w:delText xml:space="preserve">the </w:delText>
        </w:r>
      </w:del>
      <w:del w:id="29" w:author="Steen, Maarten van (UT-DSI)" w:date="2022-11-06T09:03:00Z">
        <w:r w:rsidRPr="005B60B1" w:rsidDel="00F6789F">
          <w:rPr>
            <w:rFonts w:asciiTheme="majorBidi" w:eastAsiaTheme="minorHAnsi" w:hAnsiTheme="majorBidi" w:cstheme="majorBidi"/>
            <w:noProof/>
            <w:lang w:eastAsia="en-US"/>
          </w:rPr>
          <w:delText xml:space="preserve">them </w:delText>
        </w:r>
      </w:del>
      <w:r w:rsidRPr="005B60B1">
        <w:rPr>
          <w:rFonts w:asciiTheme="majorBidi" w:eastAsiaTheme="minorHAnsi" w:hAnsiTheme="majorBidi" w:cstheme="majorBidi"/>
          <w:noProof/>
          <w:lang w:eastAsia="en-US"/>
        </w:rPr>
        <w:t>must be known</w:t>
      </w:r>
      <w:ins w:id="30" w:author="Steen, Maarten van (UT-DSI)" w:date="2022-11-06T09:03:00Z">
        <w:r w:rsidR="00F6789F">
          <w:rPr>
            <w:rFonts w:asciiTheme="majorBidi" w:eastAsiaTheme="minorHAnsi" w:hAnsiTheme="majorBidi" w:cstheme="majorBidi"/>
            <w:noProof/>
            <w:lang w:eastAsia="en-US"/>
          </w:rPr>
          <w:t xml:space="preserve">. </w:t>
        </w:r>
      </w:ins>
      <w:ins w:id="31" w:author="Steen, Maarten van (UT-DSI)" w:date="2022-11-06T09:04:00Z">
        <w:r w:rsidR="00F6789F">
          <w:rPr>
            <w:rFonts w:asciiTheme="majorBidi" w:eastAsiaTheme="minorHAnsi" w:hAnsiTheme="majorBidi" w:cstheme="majorBidi"/>
            <w:noProof/>
            <w:lang w:eastAsia="en-US"/>
          </w:rPr>
          <w:t>T</w:t>
        </w:r>
      </w:ins>
      <w:del w:id="32" w:author="Steen, Maarten van (UT-DSI)" w:date="2022-11-06T09:03:00Z">
        <w:r w:rsidRPr="005B60B1" w:rsidDel="00F6789F">
          <w:rPr>
            <w:rFonts w:asciiTheme="majorBidi" w:eastAsiaTheme="minorHAnsi" w:hAnsiTheme="majorBidi" w:cstheme="majorBidi"/>
            <w:noProof/>
            <w:lang w:eastAsia="en-US"/>
          </w:rPr>
          <w:delText xml:space="preserve">; that in contrast </w:delText>
        </w:r>
      </w:del>
      <w:del w:id="33" w:author="Steen, Maarten van (UT-DSI)" w:date="2022-11-06T09:04:00Z">
        <w:r w:rsidRPr="005B60B1" w:rsidDel="00F6789F">
          <w:rPr>
            <w:rFonts w:asciiTheme="majorBidi" w:eastAsiaTheme="minorHAnsi" w:hAnsiTheme="majorBidi" w:cstheme="majorBidi"/>
            <w:noProof/>
            <w:lang w:eastAsia="en-US"/>
          </w:rPr>
          <w:delText>t</w:delText>
        </w:r>
      </w:del>
      <w:r w:rsidRPr="005B60B1">
        <w:rPr>
          <w:rFonts w:asciiTheme="majorBidi" w:eastAsiaTheme="minorHAnsi" w:hAnsiTheme="majorBidi" w:cstheme="majorBidi"/>
          <w:noProof/>
          <w:lang w:eastAsia="en-US"/>
        </w:rPr>
        <w:t xml:space="preserve">he growing use of location-enabled technologies is enabling an increasing number of </w:t>
      </w:r>
      <w:del w:id="34" w:author="Steen, Maarten van (UT-DSI)" w:date="2022-11-06T09:04:00Z">
        <w:r w:rsidRPr="005B60B1" w:rsidDel="00F6789F">
          <w:rPr>
            <w:rFonts w:asciiTheme="majorBidi" w:eastAsiaTheme="minorHAnsi" w:hAnsiTheme="majorBidi" w:cstheme="majorBidi"/>
            <w:noProof/>
            <w:lang w:eastAsia="en-US"/>
          </w:rPr>
          <w:delText>external services</w:delText>
        </w:r>
      </w:del>
      <w:ins w:id="35" w:author="Steen, Maarten van (UT-DSI)" w:date="2022-11-06T09:04:00Z">
        <w:r w:rsidR="00F6789F">
          <w:rPr>
            <w:rFonts w:asciiTheme="majorBidi" w:eastAsiaTheme="minorHAnsi" w:hAnsiTheme="majorBidi" w:cstheme="majorBidi"/>
            <w:noProof/>
            <w:lang w:eastAsia="en-US"/>
          </w:rPr>
          <w:t>parties</w:t>
        </w:r>
      </w:ins>
      <w:r w:rsidRPr="005B60B1">
        <w:rPr>
          <w:rFonts w:asciiTheme="majorBidi" w:eastAsiaTheme="minorHAnsi" w:hAnsiTheme="majorBidi" w:cstheme="majorBidi"/>
          <w:noProof/>
          <w:lang w:eastAsia="en-US"/>
        </w:rPr>
        <w:t xml:space="preserve"> to access </w:t>
      </w:r>
      <w:del w:id="36" w:author="Steen, Maarten van (UT-DSI)" w:date="2022-11-06T09:04:00Z">
        <w:r w:rsidRPr="005B60B1" w:rsidDel="00F6789F">
          <w:rPr>
            <w:rFonts w:asciiTheme="majorBidi" w:eastAsiaTheme="minorHAnsi" w:hAnsiTheme="majorBidi" w:cstheme="majorBidi"/>
            <w:noProof/>
            <w:lang w:eastAsia="en-US"/>
          </w:rPr>
          <w:delText xml:space="preserve">our </w:delText>
        </w:r>
      </w:del>
      <w:ins w:id="37" w:author="Steen, Maarten van (UT-DSI)" w:date="2022-11-06T09:05:00Z">
        <w:r w:rsidR="00F6789F">
          <w:rPr>
            <w:rFonts w:asciiTheme="majorBidi" w:eastAsiaTheme="minorHAnsi" w:hAnsiTheme="majorBidi" w:cstheme="majorBidi"/>
            <w:noProof/>
            <w:lang w:eastAsia="en-US"/>
          </w:rPr>
          <w:t>this information</w:t>
        </w:r>
      </w:ins>
      <w:del w:id="38" w:author="Steen, Maarten van (UT-DSI)" w:date="2022-11-06T09:05:00Z">
        <w:r w:rsidRPr="005B60B1" w:rsidDel="00F6789F">
          <w:rPr>
            <w:rFonts w:asciiTheme="majorBidi" w:eastAsiaTheme="minorHAnsi" w:hAnsiTheme="majorBidi" w:cstheme="majorBidi"/>
            <w:noProof/>
            <w:lang w:eastAsia="en-US"/>
          </w:rPr>
          <w:delText>location</w:delText>
        </w:r>
      </w:del>
      <w:r w:rsidRPr="005B60B1">
        <w:rPr>
          <w:rFonts w:asciiTheme="majorBidi" w:eastAsiaTheme="minorHAnsi" w:hAnsiTheme="majorBidi" w:cstheme="majorBidi"/>
          <w:noProof/>
          <w:lang w:eastAsia="en-US"/>
        </w:rPr>
        <w:t xml:space="preserve">. Consequently, people are concerned about </w:t>
      </w:r>
      <w:ins w:id="39" w:author="Steen, Maarten van (UT-DSI)" w:date="2022-11-06T09:18:00Z">
        <w:r w:rsidR="00BA29D0">
          <w:rPr>
            <w:rFonts w:asciiTheme="majorBidi" w:eastAsiaTheme="minorHAnsi" w:hAnsiTheme="majorBidi" w:cstheme="majorBidi"/>
            <w:noProof/>
            <w:lang w:eastAsia="en-US"/>
          </w:rPr>
          <w:t xml:space="preserve">their </w:t>
        </w:r>
      </w:ins>
      <w:r w:rsidRPr="005B60B1">
        <w:rPr>
          <w:rFonts w:asciiTheme="majorBidi" w:eastAsiaTheme="minorHAnsi" w:hAnsiTheme="majorBidi" w:cstheme="majorBidi"/>
          <w:noProof/>
          <w:lang w:eastAsia="en-US"/>
        </w:rPr>
        <w:t>geoprivacy</w:t>
      </w:r>
      <w:ins w:id="40" w:author="Steen, Maarten van (UT-DSI)" w:date="2022-11-06T09:16:00Z">
        <w:r w:rsidR="00BA29D0">
          <w:rPr>
            <w:rFonts w:asciiTheme="majorBidi" w:eastAsiaTheme="minorHAnsi" w:hAnsiTheme="majorBidi" w:cstheme="majorBidi"/>
            <w:noProof/>
            <w:lang w:eastAsia="en-US"/>
          </w:rPr>
          <w:t xml:space="preserve">. </w:t>
        </w:r>
        <w:r w:rsidR="00BA29D0" w:rsidRPr="005B60B1">
          <w:rPr>
            <w:rFonts w:asciiTheme="majorBidi" w:eastAsiaTheme="minorHAnsi" w:hAnsiTheme="majorBidi" w:cstheme="majorBidi"/>
            <w:noProof/>
            <w:lang w:eastAsia="en-US"/>
          </w:rPr>
          <w:t xml:space="preserve">Geoprivacy </w:t>
        </w:r>
        <w:r w:rsidR="00BA29D0">
          <w:rPr>
            <w:rFonts w:asciiTheme="majorBidi" w:eastAsiaTheme="minorHAnsi" w:hAnsiTheme="majorBidi" w:cstheme="majorBidi"/>
            <w:noProof/>
            <w:lang w:eastAsia="en-US"/>
          </w:rPr>
          <w:t xml:space="preserve">is </w:t>
        </w:r>
        <w:r w:rsidR="00BA29D0" w:rsidRPr="005B60B1">
          <w:rPr>
            <w:rFonts w:asciiTheme="majorBidi" w:eastAsiaTheme="minorHAnsi" w:hAnsiTheme="majorBidi" w:cstheme="majorBidi"/>
            <w:i/>
            <w:iCs/>
            <w:noProof/>
            <w:lang w:eastAsia="en-US"/>
          </w:rPr>
          <w:t>a special kind of information privacy that involves a person's right to decide how, when, and to what extent location data about himself or her is shared</w:t>
        </w:r>
        <w:r w:rsidR="00BA29D0">
          <w:rPr>
            <w:rFonts w:asciiTheme="majorBidi" w:eastAsiaTheme="minorHAnsi" w:hAnsiTheme="majorBidi" w:cstheme="majorBidi"/>
            <w:i/>
            <w:iCs/>
            <w:noProof/>
            <w:lang w:eastAsia="en-US"/>
          </w:rPr>
          <w:t xml:space="preserve"> </w:t>
        </w:r>
      </w:ins>
      <w:customXmlInsRangeStart w:id="41" w:author="Steen, Maarten van (UT-DSI)" w:date="2022-11-06T09:16:00Z"/>
      <w:sdt>
        <w:sdtPr>
          <w:rPr>
            <w:rFonts w:asciiTheme="majorBidi" w:eastAsiaTheme="minorHAnsi" w:hAnsiTheme="majorBidi" w:cstheme="majorBidi"/>
            <w:iCs/>
            <w:noProof/>
            <w:color w:val="000000"/>
            <w:lang w:eastAsia="en-US"/>
          </w:rPr>
          <w:tag w:val="MENDELEY_CITATION_v3_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"/>
          <w:id w:val="1756085207"/>
          <w:placeholder>
            <w:docPart w:val="C4F7C715F4357C49906D4378CB9461F5"/>
          </w:placeholder>
        </w:sdtPr>
        <w:sdtContent>
          <w:customXmlInsRangeEnd w:id="41"/>
          <w:ins w:id="42" w:author="Steen, Maarten van (UT-DSI)" w:date="2022-11-06T09:16:00Z">
            <w:r w:rsidR="00BA29D0" w:rsidRPr="00F765FA">
              <w:rPr>
                <w:rFonts w:asciiTheme="majorBidi" w:eastAsiaTheme="minorHAnsi" w:hAnsiTheme="majorBidi" w:cstheme="majorBidi"/>
                <w:iCs/>
                <w:noProof/>
                <w:color w:val="000000"/>
                <w:lang w:eastAsia="en-US"/>
              </w:rPr>
              <w:t>(Drummond et al., n.d.)</w:t>
            </w:r>
          </w:ins>
          <w:customXmlInsRangeStart w:id="43" w:author="Steen, Maarten van (UT-DSI)" w:date="2022-11-06T09:16:00Z"/>
        </w:sdtContent>
      </w:sdt>
      <w:customXmlInsRangeEnd w:id="43"/>
      <w:ins w:id="44" w:author="Steen, Maarten van (UT-DSI)" w:date="2022-11-06T09:16:00Z">
        <w:r w:rsidR="00BA29D0" w:rsidRPr="00605E7C">
          <w:rPr>
            <w:rFonts w:asciiTheme="majorBidi" w:eastAsiaTheme="minorHAnsi" w:hAnsiTheme="majorBidi" w:cstheme="majorBidi"/>
            <w:noProof/>
            <w:lang w:eastAsia="en-US"/>
          </w:rPr>
          <w:t>.</w:t>
        </w:r>
      </w:ins>
      <w:del w:id="45" w:author="Steen, Maarten van (UT-DSI)" w:date="2022-11-06T09:17:00Z">
        <w:r w:rsidRPr="005B60B1" w:rsidDel="00BA29D0">
          <w:rPr>
            <w:rFonts w:asciiTheme="majorBidi" w:eastAsiaTheme="minorHAnsi" w:hAnsiTheme="majorBidi" w:cstheme="majorBidi"/>
            <w:noProof/>
            <w:lang w:eastAsia="en-US"/>
          </w:rPr>
          <w:delText>,</w:delText>
        </w:r>
      </w:del>
      <w:r w:rsidRPr="005B60B1">
        <w:rPr>
          <w:rFonts w:asciiTheme="majorBidi" w:eastAsiaTheme="minorHAnsi" w:hAnsiTheme="majorBidi" w:cstheme="majorBidi"/>
          <w:noProof/>
          <w:lang w:eastAsia="en-US"/>
        </w:rPr>
        <w:t xml:space="preserve"> </w:t>
      </w:r>
      <w:ins w:id="46" w:author="Steen, Maarten van (UT-DSI)" w:date="2022-11-06T09:17:00Z">
        <w:r w:rsidR="00BA29D0">
          <w:rPr>
            <w:rFonts w:asciiTheme="majorBidi" w:eastAsiaTheme="minorHAnsi" w:hAnsiTheme="majorBidi" w:cstheme="majorBidi"/>
            <w:noProof/>
            <w:lang w:eastAsia="en-US"/>
          </w:rPr>
          <w:t xml:space="preserve">Unfortunately, </w:t>
        </w:r>
      </w:ins>
      <w:r w:rsidRPr="005B60B1">
        <w:rPr>
          <w:rFonts w:asciiTheme="majorBidi" w:eastAsiaTheme="minorHAnsi" w:hAnsiTheme="majorBidi" w:cstheme="majorBidi"/>
          <w:noProof/>
          <w:lang w:eastAsia="en-US"/>
        </w:rPr>
        <w:t xml:space="preserve">many </w:t>
      </w:r>
      <w:ins w:id="47" w:author="Steen, Maarten van (UT-DSI)" w:date="2022-11-06T09:17:00Z">
        <w:r w:rsidR="00BA29D0">
          <w:rPr>
            <w:rFonts w:asciiTheme="majorBidi" w:eastAsiaTheme="minorHAnsi" w:hAnsiTheme="majorBidi" w:cstheme="majorBidi"/>
            <w:noProof/>
            <w:lang w:eastAsia="en-US"/>
          </w:rPr>
          <w:t xml:space="preserve">people </w:t>
        </w:r>
      </w:ins>
      <w:del w:id="48" w:author="Steen, Maarten van (UT-DSI)" w:date="2022-11-06T09:17:00Z">
        <w:r w:rsidRPr="005B60B1" w:rsidDel="00BA29D0">
          <w:rPr>
            <w:rFonts w:asciiTheme="majorBidi" w:eastAsiaTheme="minorHAnsi" w:hAnsiTheme="majorBidi" w:cstheme="majorBidi"/>
            <w:noProof/>
            <w:lang w:eastAsia="en-US"/>
          </w:rPr>
          <w:delText xml:space="preserve">of whom </w:delText>
        </w:r>
      </w:del>
      <w:del w:id="49" w:author="Steen, Maarten van (UT-DSI)" w:date="2022-11-06T09:16:00Z">
        <w:r w:rsidRPr="005B60B1" w:rsidDel="00BA29D0">
          <w:rPr>
            <w:rFonts w:asciiTheme="majorBidi" w:eastAsiaTheme="minorHAnsi" w:hAnsiTheme="majorBidi" w:cstheme="majorBidi"/>
            <w:noProof/>
            <w:lang w:eastAsia="en-US"/>
          </w:rPr>
          <w:delText xml:space="preserve">only </w:delText>
        </w:r>
      </w:del>
      <w:r w:rsidRPr="005B60B1">
        <w:rPr>
          <w:rFonts w:asciiTheme="majorBidi" w:eastAsiaTheme="minorHAnsi" w:hAnsiTheme="majorBidi" w:cstheme="majorBidi"/>
          <w:noProof/>
          <w:lang w:eastAsia="en-US"/>
        </w:rPr>
        <w:t xml:space="preserve">have </w:t>
      </w:r>
      <w:ins w:id="50" w:author="Steen, Maarten van (UT-DSI)" w:date="2022-11-06T09:16:00Z">
        <w:r w:rsidR="00BA29D0">
          <w:rPr>
            <w:rFonts w:asciiTheme="majorBidi" w:eastAsiaTheme="minorHAnsi" w:hAnsiTheme="majorBidi" w:cstheme="majorBidi"/>
            <w:noProof/>
            <w:lang w:eastAsia="en-US"/>
          </w:rPr>
          <w:t xml:space="preserve">only </w:t>
        </w:r>
      </w:ins>
      <w:r w:rsidRPr="005B60B1">
        <w:rPr>
          <w:rFonts w:asciiTheme="majorBidi" w:eastAsiaTheme="minorHAnsi" w:hAnsiTheme="majorBidi" w:cstheme="majorBidi"/>
          <w:noProof/>
          <w:lang w:eastAsia="en-US"/>
        </w:rPr>
        <w:t xml:space="preserve">limited knowledge of how the underlying technology </w:t>
      </w:r>
      <w:ins w:id="51" w:author="Steen, Maarten van (UT-DSI)" w:date="2022-11-06T09:17:00Z">
        <w:r w:rsidR="00BA29D0">
          <w:rPr>
            <w:rFonts w:asciiTheme="majorBidi" w:eastAsiaTheme="minorHAnsi" w:hAnsiTheme="majorBidi" w:cstheme="majorBidi"/>
            <w:noProof/>
            <w:lang w:eastAsia="en-US"/>
          </w:rPr>
          <w:t xml:space="preserve">for using location </w:t>
        </w:r>
      </w:ins>
      <w:ins w:id="52" w:author="Steen, Maarten van (UT-DSI)" w:date="2022-11-06T09:18:00Z">
        <w:r w:rsidR="00BA29D0">
          <w:rPr>
            <w:rFonts w:asciiTheme="majorBidi" w:eastAsiaTheme="minorHAnsi" w:hAnsiTheme="majorBidi" w:cstheme="majorBidi"/>
            <w:noProof/>
            <w:lang w:eastAsia="en-US"/>
          </w:rPr>
          <w:t xml:space="preserve">information </w:t>
        </w:r>
      </w:ins>
      <w:r w:rsidRPr="005B60B1">
        <w:rPr>
          <w:rFonts w:asciiTheme="majorBidi" w:eastAsiaTheme="minorHAnsi" w:hAnsiTheme="majorBidi" w:cstheme="majorBidi"/>
          <w:noProof/>
          <w:lang w:eastAsia="en-US"/>
        </w:rPr>
        <w:t>work</w:t>
      </w:r>
      <w:ins w:id="53" w:author="Steen, Maarten van (UT-DSI)" w:date="2022-11-06T09:16:00Z">
        <w:r w:rsidR="00BA29D0">
          <w:rPr>
            <w:rFonts w:asciiTheme="majorBidi" w:eastAsiaTheme="minorHAnsi" w:hAnsiTheme="majorBidi" w:cstheme="majorBidi"/>
            <w:noProof/>
            <w:lang w:eastAsia="en-US"/>
          </w:rPr>
          <w:t>s</w:t>
        </w:r>
      </w:ins>
      <w:r w:rsidRPr="005B60B1">
        <w:rPr>
          <w:rFonts w:asciiTheme="majorBidi" w:eastAsiaTheme="minorHAnsi" w:hAnsiTheme="majorBidi" w:cstheme="majorBidi"/>
          <w:noProof/>
          <w:lang w:eastAsia="en-US"/>
        </w:rPr>
        <w:t xml:space="preserve">, such as what can(not) be inferred from an individual's location over time. </w:t>
      </w:r>
      <w:ins w:id="54" w:author="Steen, Maarten van (UT-DSI)" w:date="2022-11-06T09:21:00Z">
        <w:r w:rsidR="00BA29D0">
          <w:rPr>
            <w:rFonts w:asciiTheme="majorBidi" w:eastAsiaTheme="minorHAnsi" w:hAnsiTheme="majorBidi" w:cstheme="majorBidi"/>
            <w:noProof/>
            <w:lang w:eastAsia="en-US"/>
          </w:rPr>
          <w:t xml:space="preserve">Asking for a person's consent can therefore </w:t>
        </w:r>
      </w:ins>
      <w:ins w:id="55" w:author="Steen, Maarten van (UT-DSI)" w:date="2022-11-06T09:22:00Z">
        <w:r w:rsidR="00BA29D0">
          <w:rPr>
            <w:rFonts w:asciiTheme="majorBidi" w:eastAsiaTheme="minorHAnsi" w:hAnsiTheme="majorBidi" w:cstheme="majorBidi"/>
            <w:noProof/>
            <w:lang w:eastAsia="en-US"/>
          </w:rPr>
          <w:t xml:space="preserve">be asking something too difficult. We take the standpoint that </w:t>
        </w:r>
      </w:ins>
      <w:ins w:id="56" w:author="Steen, Maarten van (UT-DSI)" w:date="2022-11-06T09:23:00Z">
        <w:r w:rsidR="00BA29D0">
          <w:rPr>
            <w:rFonts w:asciiTheme="majorBidi" w:eastAsiaTheme="minorHAnsi" w:hAnsiTheme="majorBidi" w:cstheme="majorBidi"/>
            <w:noProof/>
            <w:lang w:eastAsia="en-US"/>
          </w:rPr>
          <w:t>privacy should be protected upfront such that no consent is needed</w:t>
        </w:r>
      </w:ins>
      <w:ins w:id="57" w:author="Steen, Maarten van (UT-DSI)" w:date="2022-11-06T09:24:00Z">
        <w:r w:rsidR="00BA29D0">
          <w:rPr>
            <w:rFonts w:asciiTheme="majorBidi" w:eastAsiaTheme="minorHAnsi" w:hAnsiTheme="majorBidi" w:cstheme="majorBidi"/>
            <w:noProof/>
            <w:lang w:eastAsia="en-US"/>
          </w:rPr>
          <w:t xml:space="preserve">: no party has, by design, access to </w:t>
        </w:r>
      </w:ins>
      <w:ins w:id="58" w:author="Steen, Maarten van (UT-DSI)" w:date="2022-11-06T09:25:00Z">
        <w:r w:rsidR="00BA29D0">
          <w:rPr>
            <w:rFonts w:asciiTheme="majorBidi" w:eastAsiaTheme="minorHAnsi" w:hAnsiTheme="majorBidi" w:cstheme="majorBidi"/>
            <w:noProof/>
            <w:lang w:eastAsia="en-US"/>
          </w:rPr>
          <w:t>a person's sensitive geographical data.</w:t>
        </w:r>
      </w:ins>
      <w:del w:id="59" w:author="Steen, Maarten van (UT-DSI)" w:date="2022-11-06T09:16:00Z">
        <w:r w:rsidRPr="005B60B1" w:rsidDel="00BA29D0">
          <w:rPr>
            <w:rFonts w:asciiTheme="majorBidi" w:eastAsiaTheme="minorHAnsi" w:hAnsiTheme="majorBidi" w:cstheme="majorBidi"/>
            <w:noProof/>
            <w:lang w:eastAsia="en-US"/>
          </w:rPr>
          <w:delText xml:space="preserve">Geoprivacy can be defined as </w:delText>
        </w:r>
        <w:r w:rsidRPr="005B60B1" w:rsidDel="00BA29D0">
          <w:rPr>
            <w:rFonts w:asciiTheme="majorBidi" w:eastAsiaTheme="minorHAnsi" w:hAnsiTheme="majorBidi" w:cstheme="majorBidi"/>
            <w:i/>
            <w:iCs/>
            <w:noProof/>
            <w:lang w:eastAsia="en-US"/>
          </w:rPr>
          <w:delText>a special kind of information privacy that involves a person's right to decide how, when, and to what extent location data about himself or her is shared</w:delText>
        </w:r>
        <w:r w:rsidR="00532991" w:rsidDel="00BA29D0">
          <w:rPr>
            <w:rFonts w:asciiTheme="majorBidi" w:eastAsiaTheme="minorHAnsi" w:hAnsiTheme="majorBidi" w:cstheme="majorBidi"/>
            <w:i/>
            <w:iCs/>
            <w:noProof/>
            <w:lang w:eastAsia="en-US"/>
          </w:rPr>
          <w:delText xml:space="preserve"> </w:delText>
        </w:r>
      </w:del>
      <w:customXmlDelRangeStart w:id="60" w:author="Steen, Maarten van (UT-DSI)" w:date="2022-11-06T09:16:00Z"/>
      <w:sdt>
        <w:sdtPr>
          <w:rPr>
            <w:rFonts w:asciiTheme="majorBidi" w:eastAsiaTheme="minorHAnsi" w:hAnsiTheme="majorBidi" w:cstheme="majorBidi"/>
            <w:iCs/>
            <w:noProof/>
            <w:color w:val="000000"/>
            <w:lang w:eastAsia="en-US"/>
          </w:rPr>
          <w:tag w:val="MENDELEY_CITATION_v3_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"/>
          <w:id w:val="-600490610"/>
          <w:placeholder>
            <w:docPart w:val="DefaultPlaceholder_-1854013440"/>
          </w:placeholder>
        </w:sdtPr>
        <w:sdtContent>
          <w:customXmlDelRangeEnd w:id="60"/>
          <w:del w:id="61" w:author="Steen, Maarten van (UT-DSI)" w:date="2022-11-06T09:16:00Z">
            <w:r w:rsidR="00F765FA" w:rsidRPr="00F765FA" w:rsidDel="00BA29D0">
              <w:rPr>
                <w:rFonts w:asciiTheme="majorBidi" w:eastAsiaTheme="minorHAnsi" w:hAnsiTheme="majorBidi" w:cstheme="majorBidi"/>
                <w:iCs/>
                <w:noProof/>
                <w:color w:val="000000"/>
                <w:lang w:eastAsia="en-US"/>
              </w:rPr>
              <w:delText>(Drummond et al., n.d.)</w:delText>
            </w:r>
          </w:del>
          <w:customXmlDelRangeStart w:id="62" w:author="Steen, Maarten van (UT-DSI)" w:date="2022-11-06T09:16:00Z"/>
        </w:sdtContent>
      </w:sdt>
      <w:customXmlDelRangeEnd w:id="62"/>
      <w:del w:id="63" w:author="Steen, Maarten van (UT-DSI)" w:date="2022-11-06T09:16:00Z">
        <w:r w:rsidR="004C7541" w:rsidRPr="00605E7C" w:rsidDel="00BA29D0">
          <w:rPr>
            <w:rFonts w:asciiTheme="majorBidi" w:eastAsiaTheme="minorHAnsi" w:hAnsiTheme="majorBidi" w:cstheme="majorBidi"/>
            <w:noProof/>
            <w:lang w:eastAsia="en-US"/>
          </w:rPr>
          <w:delText xml:space="preserve">. </w:delText>
        </w:r>
      </w:del>
    </w:p>
    <w:p w14:paraId="1A8149D8" w14:textId="575D4412" w:rsidR="00371300" w:rsidRPr="001D31C0" w:rsidRDefault="000B6556" w:rsidP="001D31C0">
      <w:pPr>
        <w:jc w:val="both"/>
        <w:rPr>
          <w:rFonts w:asciiTheme="majorBidi" w:hAnsiTheme="majorBidi" w:cstheme="majorBidi"/>
          <w:noProof/>
          <w:color w:val="000000" w:themeColor="text1"/>
        </w:rPr>
      </w:pPr>
      <w:r w:rsidRPr="000B6556">
        <w:rPr>
          <w:rFonts w:asciiTheme="majorBidi" w:hAnsiTheme="majorBidi" w:cstheme="majorBidi"/>
          <w:noProof/>
        </w:rPr>
        <w:t>In the case of measuring passenger behavior</w:t>
      </w:r>
      <w:ins w:id="64" w:author="Steen, Maarten van (UT-DSI)" w:date="2022-11-06T09:25:00Z">
        <w:r w:rsidR="00735792">
          <w:rPr>
            <w:rFonts w:asciiTheme="majorBidi" w:hAnsiTheme="majorBidi" w:cstheme="majorBidi"/>
            <w:noProof/>
          </w:rPr>
          <w:t xml:space="preserve"> for public transportation</w:t>
        </w:r>
      </w:ins>
      <w:r w:rsidRPr="000B6556">
        <w:rPr>
          <w:rFonts w:asciiTheme="majorBidi" w:hAnsiTheme="majorBidi" w:cstheme="majorBidi"/>
          <w:noProof/>
        </w:rPr>
        <w:t xml:space="preserve">, the main challenge faced </w:t>
      </w:r>
      <w:del w:id="65" w:author="Steen, Maarten van (UT-DSI)" w:date="2022-11-06T09:26:00Z">
        <w:r w:rsidRPr="000B6556" w:rsidDel="00735792">
          <w:rPr>
            <w:rFonts w:asciiTheme="majorBidi" w:hAnsiTheme="majorBidi" w:cstheme="majorBidi"/>
            <w:noProof/>
          </w:rPr>
          <w:delText xml:space="preserve">by many researchers </w:delText>
        </w:r>
      </w:del>
      <w:r w:rsidRPr="000B6556">
        <w:rPr>
          <w:rFonts w:asciiTheme="majorBidi" w:hAnsiTheme="majorBidi" w:cstheme="majorBidi"/>
          <w:noProof/>
        </w:rPr>
        <w:t>is that there is a significant risk of privacy violations when using smart cards</w:t>
      </w:r>
      <w:ins w:id="66" w:author="Steen, Maarten van (UT-DSI)" w:date="2022-11-06T09:27:00Z">
        <w:r w:rsidR="00735792">
          <w:rPr>
            <w:rFonts w:asciiTheme="majorBidi" w:hAnsiTheme="majorBidi" w:cstheme="majorBidi"/>
            <w:noProof/>
          </w:rPr>
          <w:t xml:space="preserve"> </w:t>
        </w:r>
      </w:ins>
      <w:moveToRangeStart w:id="67" w:author="Steen, Maarten van (UT-DSI)" w:date="2022-11-06T09:27:00Z" w:name="move118619243"/>
      <w:sdt>
        <w:sdtPr>
          <w:rPr>
            <w:rFonts w:asciiTheme="majorBidi" w:hAnsiTheme="majorBidi" w:cstheme="majorBidi"/>
            <w:b/>
            <w:bCs/>
            <w:noProof/>
          </w:rPr>
          <w:tag w:val="MENDELEY_CITATION_v3_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"/>
          <w:id w:val="-1560628380"/>
          <w:placeholder>
            <w:docPart w:val="16A74BD751F6B44CB4E7AF59EBD9A701"/>
          </w:placeholder>
        </w:sdtPr>
        <w:sdtContent>
          <w:moveTo w:id="68" w:author="Steen, Maarten van (UT-DSI)" w:date="2022-11-06T09:27:00Z">
            <w:r w:rsidR="00735792">
              <w:t>(Asadpour &amp; Dashti, 2011)</w:t>
            </w:r>
          </w:moveTo>
        </w:sdtContent>
      </w:sdt>
      <w:sdt>
        <w:sdtPr>
          <w:rPr>
            <w:rFonts w:asciiTheme="majorBidi" w:hAnsiTheme="majorBidi" w:cstheme="majorBidi"/>
            <w:bCs/>
            <w:noProof/>
            <w:color w:val="000000"/>
          </w:rPr>
          <w:tag w:val="MENDELEY_CITATION_v3_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"/>
          <w:id w:val="1744683193"/>
          <w:placeholder>
            <w:docPart w:val="16A74BD751F6B44CB4E7AF59EBD9A701"/>
          </w:placeholder>
        </w:sdtPr>
        <w:sdtContent>
          <w:moveTo w:id="69" w:author="Steen, Maarten van (UT-DSI)" w:date="2022-11-06T09:27:00Z">
            <w:r w:rsidR="00735792" w:rsidRPr="00F765FA">
              <w:rPr>
                <w:rFonts w:asciiTheme="majorBidi" w:hAnsiTheme="majorBidi" w:cstheme="majorBidi"/>
                <w:bCs/>
                <w:noProof/>
                <w:color w:val="000000"/>
              </w:rPr>
              <w:t>(Bettini et al., n.d.)</w:t>
            </w:r>
          </w:moveTo>
        </w:sdtContent>
      </w:sdt>
      <w:moveToRangeEnd w:id="67"/>
      <w:r w:rsidRPr="000B6556">
        <w:rPr>
          <w:rFonts w:asciiTheme="majorBidi" w:hAnsiTheme="majorBidi" w:cstheme="majorBidi"/>
          <w:noProof/>
        </w:rPr>
        <w:t xml:space="preserve">. This </w:t>
      </w:r>
      <w:del w:id="70" w:author="Steen, Maarten van (UT-DSI)" w:date="2022-11-06T09:26:00Z">
        <w:r w:rsidRPr="000B6556" w:rsidDel="00735792">
          <w:rPr>
            <w:rFonts w:asciiTheme="majorBidi" w:hAnsiTheme="majorBidi" w:cstheme="majorBidi"/>
            <w:noProof/>
          </w:rPr>
          <w:delText xml:space="preserve">problem </w:delText>
        </w:r>
      </w:del>
      <w:r w:rsidRPr="000B6556">
        <w:rPr>
          <w:rFonts w:asciiTheme="majorBidi" w:hAnsiTheme="majorBidi" w:cstheme="majorBidi"/>
          <w:noProof/>
        </w:rPr>
        <w:t>is because each smart card is individually recognizable</w:t>
      </w:r>
      <w:ins w:id="71" w:author="Steen, Maarten van (UT-DSI)" w:date="2022-11-06T09:27:00Z">
        <w:r w:rsidR="00735792">
          <w:rPr>
            <w:rFonts w:asciiTheme="majorBidi" w:hAnsiTheme="majorBidi" w:cstheme="majorBidi"/>
            <w:noProof/>
          </w:rPr>
          <w:t xml:space="preserve">. In other words, anonymization of </w:t>
        </w:r>
      </w:ins>
      <w:ins w:id="72" w:author="Steen, Maarten van (UT-DSI)" w:date="2022-11-06T09:28:00Z">
        <w:r w:rsidR="00735792">
          <w:rPr>
            <w:rFonts w:asciiTheme="majorBidi" w:hAnsiTheme="majorBidi" w:cstheme="majorBidi"/>
            <w:noProof/>
          </w:rPr>
          <w:t xml:space="preserve">the data contained on a card is not enough. As a consequence, </w:t>
        </w:r>
      </w:ins>
      <w:del w:id="73" w:author="Steen, Maarten van (UT-DSI)" w:date="2022-11-06T09:27:00Z">
        <w:r w:rsidRPr="000B6556" w:rsidDel="00735792">
          <w:rPr>
            <w:rFonts w:asciiTheme="majorBidi" w:hAnsiTheme="majorBidi" w:cstheme="majorBidi"/>
            <w:noProof/>
          </w:rPr>
          <w:delText>, which researchers have recently discussed</w:delText>
        </w:r>
      </w:del>
      <w:moveFromRangeStart w:id="74" w:author="Steen, Maarten van (UT-DSI)" w:date="2022-11-06T09:27:00Z" w:name="move118619243"/>
      <w:moveFrom w:id="75" w:author="Steen, Maarten van (UT-DSI)" w:date="2022-11-06T09:27:00Z">
        <w:del w:id="76" w:author="Steen, Maarten van (UT-DSI)" w:date="2022-11-06T09:27:00Z">
          <w:r w:rsidDel="00735792">
            <w:rPr>
              <w:rFonts w:asciiTheme="majorBidi" w:hAnsiTheme="majorBidi" w:cstheme="majorBidi"/>
              <w:noProof/>
            </w:rPr>
            <w:delText xml:space="preserve"> </w:delText>
          </w:r>
        </w:del>
      </w:moveFrom>
      <w:customXmlDelRangeStart w:id="77" w:author="Steen, Maarten van (UT-DSI)" w:date="2022-11-06T09:27:00Z"/>
      <w:sdt>
        <w:sdtPr>
          <w:rPr>
            <w:rFonts w:asciiTheme="majorBidi" w:hAnsiTheme="majorBidi" w:cstheme="majorBidi"/>
            <w:b/>
            <w:bCs/>
            <w:noProof/>
          </w:rPr>
          <w:tag w:val="MENDELEY_CITATION_v3_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"/>
          <w:id w:val="-2025931688"/>
          <w:placeholder>
            <w:docPart w:val="DefaultPlaceholder_-1854013440"/>
          </w:placeholder>
        </w:sdtPr>
        <w:sdtContent>
          <w:customXmlDelRangeEnd w:id="77"/>
          <w:moveFrom w:id="78" w:author="Steen, Maarten van (UT-DSI)" w:date="2022-11-06T09:27:00Z">
            <w:del w:id="79" w:author="Steen, Maarten van (UT-DSI)" w:date="2022-11-06T09:27:00Z">
              <w:r w:rsidR="00F765FA" w:rsidDel="00735792">
                <w:delText>(Asadpour &amp; Dashti, 2011)</w:delText>
              </w:r>
            </w:del>
          </w:moveFrom>
          <w:customXmlDelRangeStart w:id="80" w:author="Steen, Maarten van (UT-DSI)" w:date="2022-11-06T09:27:00Z"/>
        </w:sdtContent>
      </w:sdt>
      <w:customXmlDelRangeEnd w:id="80"/>
      <w:customXmlDelRangeStart w:id="81" w:author="Steen, Maarten van (UT-DSI)" w:date="2022-11-06T09:27:00Z"/>
      <w:sdt>
        <w:sdtPr>
          <w:rPr>
            <w:rFonts w:asciiTheme="majorBidi" w:hAnsiTheme="majorBidi" w:cstheme="majorBidi"/>
            <w:bCs/>
            <w:noProof/>
            <w:color w:val="000000"/>
          </w:rPr>
          <w:tag w:val="MENDELEY_CITATION_v3_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"/>
          <w:id w:val="1784768702"/>
          <w:placeholder>
            <w:docPart w:val="DefaultPlaceholder_-1854013440"/>
          </w:placeholder>
        </w:sdtPr>
        <w:sdtContent>
          <w:customXmlDelRangeEnd w:id="81"/>
          <w:moveFrom w:id="82" w:author="Steen, Maarten van (UT-DSI)" w:date="2022-11-06T09:27:00Z">
            <w:del w:id="83" w:author="Steen, Maarten van (UT-DSI)" w:date="2022-11-06T09:27:00Z">
              <w:r w:rsidR="00F765FA" w:rsidRPr="00F765FA" w:rsidDel="00735792">
                <w:rPr>
                  <w:rFonts w:asciiTheme="majorBidi" w:hAnsiTheme="majorBidi" w:cstheme="majorBidi"/>
                  <w:bCs/>
                  <w:noProof/>
                  <w:color w:val="000000"/>
                </w:rPr>
                <w:delText>(Bettini et al., n.d.)</w:delText>
              </w:r>
            </w:del>
          </w:moveFrom>
          <w:customXmlDelRangeStart w:id="84" w:author="Steen, Maarten van (UT-DSI)" w:date="2022-11-06T09:27:00Z"/>
        </w:sdtContent>
      </w:sdt>
      <w:customXmlDelRangeEnd w:id="84"/>
      <w:moveFromRangeEnd w:id="74"/>
      <w:del w:id="85" w:author="Steen, Maarten van (UT-DSI)" w:date="2022-11-06T09:27:00Z">
        <w:r w:rsidR="004C7541" w:rsidRPr="00605E7C" w:rsidDel="00735792">
          <w:rPr>
            <w:rFonts w:asciiTheme="majorBidi" w:hAnsiTheme="majorBidi" w:cstheme="majorBidi"/>
            <w:b/>
            <w:bCs/>
            <w:noProof/>
          </w:rPr>
          <w:delText>.</w:delText>
        </w:r>
        <w:r w:rsidR="004C7541" w:rsidRPr="00605E7C" w:rsidDel="00735792">
          <w:rPr>
            <w:rFonts w:asciiTheme="majorBidi" w:hAnsiTheme="majorBidi" w:cstheme="majorBidi"/>
            <w:noProof/>
          </w:rPr>
          <w:delText> </w:delText>
        </w:r>
      </w:del>
      <w:ins w:id="86" w:author="Steen, Maarten van (UT-DSI)" w:date="2022-11-06T09:28:00Z">
        <w:r w:rsidR="00735792">
          <w:rPr>
            <w:rFonts w:asciiTheme="majorBidi" w:hAnsiTheme="majorBidi" w:cstheme="majorBidi"/>
            <w:noProof/>
          </w:rPr>
          <w:t>t</w:t>
        </w:r>
      </w:ins>
      <w:del w:id="87" w:author="Steen, Maarten van (UT-DSI)" w:date="2022-11-06T09:28:00Z">
        <w:r w:rsidR="004C7541" w:rsidRPr="00605E7C" w:rsidDel="00735792">
          <w:rPr>
            <w:rFonts w:asciiTheme="majorBidi" w:hAnsiTheme="majorBidi" w:cstheme="majorBidi"/>
            <w:noProof/>
          </w:rPr>
          <w:delText>T</w:delText>
        </w:r>
      </w:del>
      <w:r w:rsidR="004C7541" w:rsidRPr="00605E7C">
        <w:rPr>
          <w:rFonts w:asciiTheme="majorBidi" w:hAnsiTheme="majorBidi" w:cstheme="majorBidi"/>
          <w:noProof/>
        </w:rPr>
        <w:t>he public need</w:t>
      </w:r>
      <w:r w:rsidR="001D3BB4" w:rsidRPr="00605E7C">
        <w:rPr>
          <w:rFonts w:asciiTheme="majorBidi" w:hAnsiTheme="majorBidi" w:cstheme="majorBidi"/>
          <w:noProof/>
        </w:rPr>
        <w:t>s</w:t>
      </w:r>
      <w:r w:rsidR="004C7541" w:rsidRPr="00605E7C">
        <w:rPr>
          <w:rFonts w:asciiTheme="majorBidi" w:hAnsiTheme="majorBidi" w:cstheme="majorBidi"/>
          <w:noProof/>
        </w:rPr>
        <w:t xml:space="preserve"> to trust the organizations that provide the cards and organizations that use their data for further analyses</w:t>
      </w:r>
      <w:ins w:id="88" w:author="Steen, Maarten van (UT-DSI)" w:date="2022-11-06T09:28:00Z">
        <w:r w:rsidR="00735792">
          <w:rPr>
            <w:rFonts w:asciiTheme="majorBidi" w:hAnsiTheme="majorBidi" w:cstheme="majorBidi"/>
            <w:noProof/>
          </w:rPr>
          <w:t xml:space="preserve">. </w:t>
        </w:r>
      </w:ins>
      <w:r w:rsidR="001E1DB4" w:rsidRPr="001E1DB4">
        <w:rPr>
          <w:rFonts w:asciiTheme="majorBidi" w:hAnsiTheme="majorBidi" w:cstheme="majorBidi"/>
          <w:noProof/>
        </w:rPr>
        <w:t>For this reason, the analyses of the data extracted from the use of such cards are generally strictly regulated by privacy laws, such as Europe's General Data Protection Regulation (GDPR)</w:t>
      </w:r>
      <w:ins w:id="89" w:author="Steen, Maarten van (UT-DSI)" w:date="2022-11-06T09:30:00Z">
        <w:r w:rsidR="00735792">
          <w:rPr>
            <w:rFonts w:asciiTheme="majorBidi" w:hAnsiTheme="majorBidi" w:cstheme="majorBidi"/>
            <w:noProof/>
          </w:rPr>
          <w:t xml:space="preserve"> </w:t>
        </w:r>
      </w:ins>
      <w:del w:id="90" w:author="Steen, Maarten van (UT-DSI)" w:date="2022-11-06T09:30:00Z">
        <w:r w:rsidR="002E6CB5" w:rsidDel="00735792">
          <w:rPr>
            <w:rFonts w:asciiTheme="majorBidi" w:hAnsiTheme="majorBidi" w:cstheme="majorBidi"/>
            <w:noProof/>
          </w:rPr>
          <w:delText>.</w:delText>
        </w:r>
        <w:r w:rsidR="002E6CB5" w:rsidRPr="002E6CB5" w:rsidDel="00735792">
          <w:rPr>
            <w:rFonts w:asciiTheme="majorBidi" w:hAnsiTheme="majorBidi" w:cstheme="majorBidi"/>
            <w:noProof/>
          </w:rPr>
          <w:delText>Moreover,</w:delText>
        </w:r>
        <w:r w:rsidR="002E6CB5" w:rsidDel="00735792">
          <w:rPr>
            <w:rFonts w:asciiTheme="majorBidi" w:hAnsiTheme="majorBidi" w:cstheme="majorBidi"/>
            <w:noProof/>
          </w:rPr>
          <w:delText xml:space="preserve"> </w:delText>
        </w:r>
        <w:r w:rsidR="002E6CB5" w:rsidRPr="002E6CB5" w:rsidDel="00735792">
          <w:rPr>
            <w:rFonts w:asciiTheme="majorBidi" w:hAnsiTheme="majorBidi" w:cstheme="majorBidi"/>
            <w:noProof/>
          </w:rPr>
          <w:delText>the</w:delText>
        </w:r>
      </w:del>
      <w:del w:id="91" w:author="Steen, Maarten van (UT-DSI)" w:date="2022-11-06T09:29:00Z">
        <w:r w:rsidR="002E6CB5" w:rsidRPr="002E6CB5" w:rsidDel="00735792">
          <w:rPr>
            <w:rFonts w:asciiTheme="majorBidi" w:hAnsiTheme="majorBidi" w:cstheme="majorBidi"/>
            <w:noProof/>
          </w:rPr>
          <w:delText>(</w:delText>
        </w:r>
      </w:del>
      <w:del w:id="92" w:author="Steen, Maarten van (UT-DSI)" w:date="2022-11-06T09:30:00Z">
        <w:r w:rsidR="002E6CB5" w:rsidRPr="002E6CB5" w:rsidDel="00735792">
          <w:rPr>
            <w:rFonts w:asciiTheme="majorBidi" w:hAnsiTheme="majorBidi" w:cstheme="majorBidi"/>
            <w:noProof/>
          </w:rPr>
          <w:delText>GDPR</w:delText>
        </w:r>
      </w:del>
      <w:del w:id="93" w:author="Steen, Maarten van (UT-DSI)" w:date="2022-11-06T09:29:00Z">
        <w:r w:rsidR="002E6CB5" w:rsidRPr="002E6CB5" w:rsidDel="00735792">
          <w:rPr>
            <w:rFonts w:asciiTheme="majorBidi" w:hAnsiTheme="majorBidi" w:cstheme="majorBidi"/>
            <w:noProof/>
          </w:rPr>
          <w:delText>)</w:delText>
        </w:r>
      </w:del>
      <w:del w:id="94" w:author="Steen, Maarten van (UT-DSI)" w:date="2022-11-06T09:30:00Z">
        <w:r w:rsidR="002E6CB5" w:rsidDel="00735792">
          <w:rPr>
            <w:rFonts w:asciiTheme="majorBidi" w:hAnsiTheme="majorBidi" w:cstheme="majorBidi"/>
            <w:noProof/>
          </w:rPr>
          <w:delText xml:space="preserve"> </w:delText>
        </w:r>
        <w:r w:rsidR="002E6CB5" w:rsidRPr="002E6CB5" w:rsidDel="00735792">
          <w:rPr>
            <w:rFonts w:asciiTheme="majorBidi" w:hAnsiTheme="majorBidi" w:cstheme="majorBidi"/>
            <w:noProof/>
          </w:rPr>
          <w:delText>allows free movement of personal data within the European Union (EU), while protecting the personal data of natural persons</w:delText>
        </w:r>
        <w:r w:rsidR="002E6CB5" w:rsidDel="00735792">
          <w:rPr>
            <w:rFonts w:asciiTheme="majorBidi" w:hAnsiTheme="majorBidi" w:cstheme="majorBidi"/>
            <w:noProof/>
          </w:rPr>
          <w:delText xml:space="preserve"> and it</w:delText>
        </w:r>
        <w:r w:rsidR="001E1DB4" w:rsidRPr="001E1DB4" w:rsidDel="00735792">
          <w:rPr>
            <w:rFonts w:asciiTheme="majorBidi" w:hAnsiTheme="majorBidi" w:cstheme="majorBidi"/>
            <w:noProof/>
          </w:rPr>
          <w:delText xml:space="preserve"> is consist of a number of rules for the (automatic) processing of personal data; it is currently the most </w:delText>
        </w:r>
        <w:r w:rsidR="00CA5E89" w:rsidRPr="00CA5E89" w:rsidDel="00735792">
          <w:rPr>
            <w:rFonts w:asciiTheme="majorBidi" w:hAnsiTheme="majorBidi" w:cstheme="majorBidi"/>
            <w:noProof/>
          </w:rPr>
          <w:delText xml:space="preserve">strictest </w:delText>
        </w:r>
        <w:r w:rsidR="001E1DB4" w:rsidRPr="001E1DB4" w:rsidDel="00735792">
          <w:rPr>
            <w:rFonts w:asciiTheme="majorBidi" w:hAnsiTheme="majorBidi" w:cstheme="majorBidi"/>
            <w:noProof/>
          </w:rPr>
          <w:delText>privacy and security law in the world</w:delText>
        </w:r>
        <w:r w:rsidR="00CA5E89" w:rsidDel="00735792">
          <w:rPr>
            <w:rFonts w:asciiTheme="majorBidi" w:hAnsiTheme="majorBidi" w:cstheme="majorBidi"/>
            <w:noProof/>
          </w:rPr>
          <w:delText xml:space="preserve"> </w:delText>
        </w:r>
      </w:del>
      <w:sdt>
        <w:sdtPr>
          <w:rPr>
            <w:rFonts w:asciiTheme="majorBidi" w:hAnsiTheme="majorBidi" w:cstheme="majorBidi"/>
            <w:noProof/>
            <w:color w:val="000000"/>
          </w:rPr>
          <w:tag w:val="MENDELEY_CITATION_v3_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"/>
          <w:id w:val="-320581952"/>
          <w:placeholder>
            <w:docPart w:val="DefaultPlaceholder_-1854013440"/>
          </w:placeholder>
        </w:sdtPr>
        <w:sdtContent>
          <w:r w:rsidR="00F765FA" w:rsidRPr="00F765FA">
            <w:rPr>
              <w:rFonts w:asciiTheme="majorBidi" w:hAnsiTheme="majorBidi" w:cstheme="majorBidi"/>
              <w:noProof/>
              <w:color w:val="000000"/>
            </w:rPr>
            <w:t>(Georgiadou et al., 2019)</w:t>
          </w:r>
        </w:sdtContent>
      </w:sdt>
      <w:sdt>
        <w:sdtPr>
          <w:rPr>
            <w:rFonts w:asciiTheme="majorBidi" w:hAnsiTheme="majorBidi" w:cstheme="majorBidi"/>
            <w:noProof/>
            <w:color w:val="000000"/>
          </w:rPr>
          <w:tag w:val="MENDELEY_CITATION_v3_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"/>
          <w:id w:val="1985585332"/>
          <w:placeholder>
            <w:docPart w:val="DefaultPlaceholder_-1854013440"/>
          </w:placeholder>
        </w:sdtPr>
        <w:sdtContent>
          <w:r w:rsidR="00F765FA" w:rsidRPr="00F765FA">
            <w:rPr>
              <w:rFonts w:asciiTheme="majorBidi" w:hAnsiTheme="majorBidi" w:cstheme="majorBidi"/>
              <w:noProof/>
              <w:color w:val="000000"/>
            </w:rPr>
            <w:t>(European Union. 2016).</w:t>
          </w:r>
        </w:sdtContent>
      </w:sdt>
    </w:p>
    <w:p w14:paraId="63E53A70" w14:textId="4A0659C9" w:rsidR="00371300" w:rsidRDefault="006728E5" w:rsidP="00605E7C">
      <w:pPr>
        <w:jc w:val="both"/>
        <w:rPr>
          <w:rFonts w:asciiTheme="majorBidi" w:hAnsiTheme="majorBidi" w:cstheme="majorBidi"/>
          <w:noProof/>
          <w:color w:val="211E1E"/>
        </w:rPr>
      </w:pPr>
      <w:r>
        <w:rPr>
          <w:rFonts w:asciiTheme="majorBidi" w:hAnsiTheme="majorBidi" w:cstheme="majorBidi"/>
          <w:noProof/>
        </w:rPr>
        <w:t>The c</w:t>
      </w:r>
      <w:r w:rsidRPr="00605E7C">
        <w:rPr>
          <w:rFonts w:asciiTheme="majorBidi" w:hAnsiTheme="majorBidi" w:cstheme="majorBidi"/>
          <w:noProof/>
        </w:rPr>
        <w:t xml:space="preserve">urrent strategies for preserving privacy rely on replacing actual identifiers with pseudonyms, which still allows tracking over time and space. </w:t>
      </w:r>
      <w:r w:rsidR="004C7541" w:rsidRPr="00605E7C">
        <w:rPr>
          <w:rFonts w:asciiTheme="majorBidi" w:hAnsiTheme="majorBidi" w:cstheme="majorBidi"/>
          <w:noProof/>
        </w:rPr>
        <w:t>In 2013, the largest Japanese train company announced its intention to sell its passenger dataset to third-party companies (</w:t>
      </w:r>
      <w:sdt>
        <w:sdtPr>
          <w:rPr>
            <w:rFonts w:asciiTheme="majorBidi" w:hAnsiTheme="majorBidi" w:cstheme="majorBidi"/>
            <w:noProof/>
            <w:color w:val="000000"/>
          </w:rPr>
          <w:tag w:val="MENDELEY_CITATION_v3_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"/>
          <w:id w:val="-1484763723"/>
          <w:placeholder>
            <w:docPart w:val="DefaultPlaceholder_-1854013440"/>
          </w:placeholder>
        </w:sdtPr>
        <w:sdtContent>
          <w:r w:rsidR="00F765FA" w:rsidRPr="00F765FA">
            <w:rPr>
              <w:rFonts w:asciiTheme="majorBidi" w:hAnsiTheme="majorBidi" w:cstheme="majorBidi"/>
              <w:noProof/>
              <w:color w:val="000000"/>
            </w:rPr>
            <w:t>Avoine et al., 2014)</w:t>
          </w:r>
        </w:sdtContent>
      </w:sdt>
      <w:r w:rsidR="004C7541" w:rsidRPr="00605E7C">
        <w:rPr>
          <w:rFonts w:asciiTheme="majorBidi" w:hAnsiTheme="majorBidi" w:cstheme="majorBidi"/>
          <w:noProof/>
        </w:rPr>
        <w:t xml:space="preserve"> </w:t>
      </w:r>
      <w:sdt>
        <w:sdtPr>
          <w:rPr>
            <w:rFonts w:asciiTheme="majorBidi" w:hAnsiTheme="majorBidi" w:cstheme="majorBidi"/>
            <w:noProof/>
            <w:color w:val="000000"/>
          </w:rPr>
          <w:tag w:val="MENDELEY_CITATION_v3_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"/>
          <w:id w:val="-291446332"/>
          <w:placeholder>
            <w:docPart w:val="DefaultPlaceholder_-1854013440"/>
          </w:placeholder>
        </w:sdtPr>
        <w:sdtContent>
          <w:r w:rsidR="00F765FA" w:rsidRPr="00F765FA">
            <w:rPr>
              <w:rFonts w:asciiTheme="majorBidi" w:hAnsiTheme="majorBidi" w:cstheme="majorBidi"/>
              <w:noProof/>
              <w:color w:val="000000"/>
            </w:rPr>
            <w:t>(Megan Geuss, 2013)</w:t>
          </w:r>
        </w:sdtContent>
      </w:sdt>
      <w:r w:rsidR="004C7541" w:rsidRPr="00605E7C">
        <w:rPr>
          <w:rFonts w:asciiTheme="majorBidi" w:hAnsiTheme="majorBidi" w:cstheme="majorBidi"/>
          <w:noProof/>
        </w:rPr>
        <w:t xml:space="preserve">; they planned to anonymize the data by replacing sensitive information such as the card-owner's name and residence with an anonymous ID. </w:t>
      </w:r>
      <w:ins w:id="95" w:author="Steen, Maarten van (UT-DSI)" w:date="2022-11-06T09:30:00Z">
        <w:r w:rsidR="00735792">
          <w:rPr>
            <w:rFonts w:asciiTheme="majorBidi" w:hAnsiTheme="majorBidi" w:cstheme="majorBidi"/>
            <w:noProof/>
          </w:rPr>
          <w:t>Obviously, this is not en</w:t>
        </w:r>
      </w:ins>
      <w:ins w:id="96" w:author="Steen, Maarten van (UT-DSI)" w:date="2022-11-06T09:31:00Z">
        <w:r w:rsidR="00735792">
          <w:rPr>
            <w:rFonts w:asciiTheme="majorBidi" w:hAnsiTheme="majorBidi" w:cstheme="majorBidi"/>
            <w:noProof/>
          </w:rPr>
          <w:t xml:space="preserve">ough for protecting privacy. </w:t>
        </w:r>
      </w:ins>
      <w:del w:id="97" w:author="Steen, Maarten van (UT-DSI)" w:date="2022-11-06T09:31:00Z">
        <w:r w:rsidR="004C7541" w:rsidRPr="00605E7C" w:rsidDel="00735792">
          <w:rPr>
            <w:rFonts w:asciiTheme="majorBidi" w:hAnsiTheme="majorBidi" w:cstheme="majorBidi"/>
            <w:noProof/>
          </w:rPr>
          <w:delText>Still, there is a significant risk of privacy violations since each card is individually identifiable and still associated with one (seemingly unknown) individual. </w:delText>
        </w:r>
      </w:del>
      <w:r>
        <w:rPr>
          <w:rFonts w:asciiTheme="majorBidi" w:hAnsiTheme="majorBidi" w:cstheme="majorBidi"/>
          <w:noProof/>
        </w:rPr>
        <w:t>B</w:t>
      </w:r>
      <w:r w:rsidR="004C7541" w:rsidRPr="00605E7C">
        <w:rPr>
          <w:rFonts w:asciiTheme="majorBidi" w:hAnsiTheme="majorBidi" w:cstheme="majorBidi"/>
          <w:noProof/>
        </w:rPr>
        <w:t xml:space="preserve">y simply analyzing patterns of </w:t>
      </w:r>
      <w:ins w:id="98" w:author="Steen, Maarten van (UT-DSI)" w:date="2022-11-06T09:31:00Z">
        <w:r w:rsidR="00735792">
          <w:rPr>
            <w:rFonts w:asciiTheme="majorBidi" w:hAnsiTheme="majorBidi" w:cstheme="majorBidi"/>
            <w:noProof/>
          </w:rPr>
          <w:t xml:space="preserve">an </w:t>
        </w:r>
      </w:ins>
      <w:r w:rsidR="004C7541" w:rsidRPr="00605E7C">
        <w:rPr>
          <w:rFonts w:asciiTheme="majorBidi" w:hAnsiTheme="majorBidi" w:cstheme="majorBidi"/>
          <w:noProof/>
        </w:rPr>
        <w:t>individual</w:t>
      </w:r>
      <w:ins w:id="99" w:author="Steen, Maarten van (UT-DSI)" w:date="2022-11-06T09:31:00Z">
        <w:r w:rsidR="00735792">
          <w:rPr>
            <w:rFonts w:asciiTheme="majorBidi" w:hAnsiTheme="majorBidi" w:cstheme="majorBidi"/>
            <w:noProof/>
          </w:rPr>
          <w:t xml:space="preserve"> card</w:t>
        </w:r>
      </w:ins>
      <w:del w:id="100" w:author="Steen, Maarten van (UT-DSI)" w:date="2022-11-06T09:31:00Z">
        <w:r w:rsidR="004C7541" w:rsidRPr="00605E7C" w:rsidDel="00735792">
          <w:rPr>
            <w:rFonts w:asciiTheme="majorBidi" w:hAnsiTheme="majorBidi" w:cstheme="majorBidi"/>
            <w:noProof/>
          </w:rPr>
          <w:delText>s</w:delText>
        </w:r>
      </w:del>
      <w:r w:rsidR="004C7541" w:rsidRPr="00605E7C">
        <w:rPr>
          <w:rFonts w:asciiTheme="majorBidi" w:hAnsiTheme="majorBidi" w:cstheme="majorBidi"/>
          <w:noProof/>
        </w:rPr>
        <w:t xml:space="preserve"> and combining those patterns with other datasets it has been shown that the identification of an individual person is still possible </w:t>
      </w:r>
      <w:sdt>
        <w:sdtPr>
          <w:rPr>
            <w:rFonts w:asciiTheme="majorBidi" w:hAnsiTheme="majorBidi" w:cstheme="majorBidi"/>
            <w:noProof/>
            <w:color w:val="000000"/>
          </w:rPr>
          <w:tag w:val="MENDELEY_CITATION_v3_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"/>
          <w:id w:val="-1298909335"/>
          <w:placeholder>
            <w:docPart w:val="0FB76E8EF69F2C48B2529FA87E85DBCA"/>
          </w:placeholder>
        </w:sdtPr>
        <w:sdtContent>
          <w:r w:rsidR="00F765FA" w:rsidRPr="00F765FA">
            <w:rPr>
              <w:rFonts w:asciiTheme="majorBidi" w:hAnsiTheme="majorBidi" w:cstheme="majorBidi"/>
              <w:noProof/>
              <w:color w:val="000000"/>
            </w:rPr>
            <w:t>(Avoine et al., 2014)</w:t>
          </w:r>
        </w:sdtContent>
      </w:sdt>
      <w:r w:rsidR="004C7541" w:rsidRPr="00605E7C">
        <w:rPr>
          <w:rFonts w:asciiTheme="majorBidi" w:hAnsiTheme="majorBidi" w:cstheme="majorBidi"/>
          <w:noProof/>
        </w:rPr>
        <w:t>. Numerous studies have been conducted on re-identifying formerly anonymized individuals, and they have shown that it is often not difficult to do so</w:t>
      </w:r>
      <w:r w:rsidR="00A86B6F" w:rsidRPr="00A86B6F">
        <w:rPr>
          <w:rFonts w:asciiTheme="majorBidi" w:hAnsiTheme="majorBidi" w:cstheme="majorBidi"/>
          <w:noProof/>
        </w:rPr>
        <w:t xml:space="preserve"> </w:t>
      </w:r>
      <w:sdt>
        <w:sdtPr>
          <w:rPr>
            <w:rFonts w:asciiTheme="majorBidi" w:hAnsiTheme="majorBidi" w:cstheme="majorBidi"/>
            <w:noProof/>
          </w:rPr>
          <w:tag w:val="MENDELEY_CITATION_v3_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"/>
          <w:id w:val="1707139222"/>
          <w:placeholder>
            <w:docPart w:val="18AEC0FD3E8CA9459254835B0675E884"/>
          </w:placeholder>
        </w:sdtPr>
        <w:sdtContent>
          <w:r w:rsidR="00F765FA">
            <w:t>(Fechner &amp; Kray, 2012)</w:t>
          </w:r>
        </w:sdtContent>
      </w:sdt>
      <w:r w:rsidR="00A86B6F">
        <w:rPr>
          <w:rFonts w:asciiTheme="majorBidi" w:hAnsiTheme="majorBidi" w:cstheme="majorBidi"/>
          <w:noProof/>
        </w:rPr>
        <w:t xml:space="preserve">, </w:t>
      </w:r>
      <w:r w:rsidR="00A86B6F" w:rsidRPr="00A86B6F">
        <w:rPr>
          <w:rFonts w:asciiTheme="majorBidi" w:hAnsiTheme="majorBidi" w:cstheme="majorBidi"/>
          <w:noProof/>
          <w:color w:val="000000"/>
        </w:rPr>
        <w:t xml:space="preserve"> </w:t>
      </w:r>
      <w:sdt>
        <w:sdtPr>
          <w:rPr>
            <w:rFonts w:asciiTheme="majorBidi" w:hAnsiTheme="majorBidi" w:cstheme="majorBidi"/>
            <w:noProof/>
            <w:color w:val="000000"/>
          </w:rPr>
          <w:tag w:val="MENDELEY_CITATION_v3_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"/>
          <w:id w:val="1058747734"/>
          <w:placeholder>
            <w:docPart w:val="B73132F182554C4EB1D5AA67646F1DF4"/>
          </w:placeholder>
        </w:sdtPr>
        <w:sdtContent>
          <w:r w:rsidR="00F765FA" w:rsidRPr="00F765FA">
            <w:rPr>
              <w:rFonts w:asciiTheme="majorBidi" w:hAnsiTheme="majorBidi" w:cstheme="majorBidi"/>
              <w:noProof/>
              <w:color w:val="000000"/>
            </w:rPr>
            <w:t>(Avoine et al., 2014)</w:t>
          </w:r>
        </w:sdtContent>
      </w:sdt>
      <w:r w:rsidR="004C7541" w:rsidRPr="00605E7C">
        <w:rPr>
          <w:rFonts w:asciiTheme="majorBidi" w:hAnsiTheme="majorBidi" w:cstheme="majorBidi"/>
          <w:noProof/>
        </w:rPr>
        <w:t xml:space="preserve">. </w:t>
      </w:r>
      <w:del w:id="101" w:author="Steen, Maarten van (UT-DSI)" w:date="2022-11-06T09:32:00Z">
        <w:r w:rsidR="004C7541" w:rsidRPr="00605E7C" w:rsidDel="00735792">
          <w:rPr>
            <w:rFonts w:asciiTheme="majorBidi" w:hAnsiTheme="majorBidi" w:cstheme="majorBidi"/>
            <w:noProof/>
          </w:rPr>
          <w:delText>Additionally, i</w:delText>
        </w:r>
      </w:del>
      <w:ins w:id="102" w:author="Steen, Maarten van (UT-DSI)" w:date="2022-11-06T09:32:00Z">
        <w:r w:rsidR="00735792">
          <w:rPr>
            <w:rFonts w:asciiTheme="majorBidi" w:hAnsiTheme="majorBidi" w:cstheme="majorBidi"/>
            <w:noProof/>
          </w:rPr>
          <w:t>I</w:t>
        </w:r>
      </w:ins>
      <w:r w:rsidR="004C7541" w:rsidRPr="00605E7C">
        <w:rPr>
          <w:rFonts w:asciiTheme="majorBidi" w:hAnsiTheme="majorBidi" w:cstheme="majorBidi"/>
          <w:noProof/>
        </w:rPr>
        <w:t xml:space="preserve">t has been demonstrated that auxiliary data can be used to re-identify individuals in datasets that appeared perfectly anonymized on their own </w:t>
      </w:r>
      <w:sdt>
        <w:sdtPr>
          <w:rPr>
            <w:rFonts w:asciiTheme="majorBidi" w:hAnsiTheme="majorBidi" w:cstheme="majorBidi"/>
            <w:noProof/>
          </w:rPr>
          <w:tag w:val="MENDELEY_CITATION_v3_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"/>
          <w:id w:val="-729921724"/>
          <w:placeholder>
            <w:docPart w:val="DefaultPlaceholder_-1854013440"/>
          </w:placeholder>
        </w:sdtPr>
        <w:sdtContent>
          <w:r w:rsidR="00F765FA">
            <w:t>(Fechner &amp; Kray, 2012)</w:t>
          </w:r>
        </w:sdtContent>
      </w:sdt>
      <w:r w:rsidR="004C7541" w:rsidRPr="00605E7C">
        <w:rPr>
          <w:rFonts w:asciiTheme="majorBidi" w:hAnsiTheme="majorBidi" w:cstheme="majorBidi"/>
          <w:noProof/>
        </w:rPr>
        <w:t xml:space="preserve"> </w:t>
      </w:r>
      <w:sdt>
        <w:sdtPr>
          <w:rPr>
            <w:rFonts w:asciiTheme="majorBidi" w:hAnsiTheme="majorBidi" w:cstheme="majorBidi"/>
            <w:noProof/>
            <w:color w:val="000000"/>
          </w:rPr>
          <w:tag w:val="MENDELEY_CITATION_v3_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"/>
          <w:id w:val="2097363288"/>
          <w:placeholder>
            <w:docPart w:val="DefaultPlaceholder_-1854013440"/>
          </w:placeholder>
        </w:sdtPr>
        <w:sdtContent>
          <w:r w:rsidR="00F765FA" w:rsidRPr="00F765FA">
            <w:rPr>
              <w:rFonts w:asciiTheme="majorBidi" w:hAnsiTheme="majorBidi" w:cstheme="majorBidi"/>
              <w:noProof/>
              <w:color w:val="000000"/>
            </w:rPr>
            <w:t>(Emam et al., n.d.)</w:t>
          </w:r>
        </w:sdtContent>
      </w:sdt>
      <w:r w:rsidR="004C7541" w:rsidRPr="00605E7C">
        <w:rPr>
          <w:rFonts w:asciiTheme="majorBidi" w:hAnsiTheme="majorBidi" w:cstheme="majorBidi"/>
          <w:noProof/>
        </w:rPr>
        <w:t xml:space="preserve">. </w:t>
      </w:r>
      <w:ins w:id="103" w:author="Steen, Maarten van (UT-DSI)" w:date="2022-11-06T09:32:00Z">
        <w:r w:rsidR="00735792">
          <w:rPr>
            <w:rFonts w:asciiTheme="majorBidi" w:hAnsiTheme="majorBidi" w:cstheme="majorBidi"/>
            <w:noProof/>
          </w:rPr>
          <w:t>More is needed</w:t>
        </w:r>
      </w:ins>
      <w:ins w:id="104" w:author="Steen, Maarten van (UT-DSI)" w:date="2022-11-06T09:33:00Z">
        <w:r w:rsidR="00735792">
          <w:rPr>
            <w:rFonts w:asciiTheme="majorBidi" w:hAnsiTheme="majorBidi" w:cstheme="majorBidi"/>
            <w:noProof/>
          </w:rPr>
          <w:t xml:space="preserve">. </w:t>
        </w:r>
      </w:ins>
      <w:r w:rsidR="004C7541" w:rsidRPr="00605E7C">
        <w:rPr>
          <w:rFonts w:asciiTheme="majorBidi" w:hAnsiTheme="majorBidi" w:cstheme="majorBidi"/>
          <w:noProof/>
        </w:rPr>
        <w:t xml:space="preserve">K-anonymity </w:t>
      </w:r>
      <w:sdt>
        <w:sdtPr>
          <w:rPr>
            <w:rFonts w:asciiTheme="majorBidi" w:hAnsiTheme="majorBidi" w:cstheme="majorBidi"/>
            <w:noProof/>
            <w:color w:val="000000"/>
          </w:rPr>
          <w:tag w:val="MENDELEY_CITATION_v3_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"/>
          <w:id w:val="2105525548"/>
          <w:placeholder>
            <w:docPart w:val="DefaultPlaceholder_-1854013440"/>
          </w:placeholder>
        </w:sdtPr>
        <w:sdtContent>
          <w:r w:rsidR="00F765FA" w:rsidRPr="00F765FA">
            <w:rPr>
              <w:rFonts w:asciiTheme="majorBidi" w:hAnsiTheme="majorBidi" w:cstheme="majorBidi"/>
              <w:noProof/>
              <w:color w:val="000000"/>
            </w:rPr>
            <w:t>(Wang et al., 2014)</w:t>
          </w:r>
        </w:sdtContent>
      </w:sdt>
      <w:r w:rsidR="00155C6E" w:rsidRPr="00605E7C">
        <w:rPr>
          <w:rFonts w:asciiTheme="majorBidi" w:hAnsiTheme="majorBidi" w:cstheme="majorBidi"/>
          <w:noProof/>
          <w:color w:val="FF0000"/>
        </w:rPr>
        <w:t xml:space="preserve"> </w:t>
      </w:r>
      <w:r w:rsidR="004C7541" w:rsidRPr="00605E7C">
        <w:rPr>
          <w:rFonts w:asciiTheme="majorBidi" w:hAnsiTheme="majorBidi" w:cstheme="majorBidi"/>
          <w:noProof/>
        </w:rPr>
        <w:t xml:space="preserve">and differential privacy </w:t>
      </w:r>
      <w:sdt>
        <w:sdtPr>
          <w:rPr>
            <w:rFonts w:asciiTheme="majorBidi" w:hAnsiTheme="majorBidi" w:cstheme="majorBidi"/>
            <w:noProof/>
            <w:color w:val="000000"/>
          </w:rPr>
          <w:tag w:val="MENDELEY_CITATION_v3_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"/>
          <w:id w:val="63150061"/>
          <w:placeholder>
            <w:docPart w:val="DefaultPlaceholder_-1854013440"/>
          </w:placeholder>
        </w:sdtPr>
        <w:sdtContent>
          <w:r w:rsidR="00F765FA" w:rsidRPr="00F765FA">
            <w:rPr>
              <w:rFonts w:asciiTheme="majorBidi" w:hAnsiTheme="majorBidi" w:cstheme="majorBidi"/>
              <w:noProof/>
              <w:color w:val="000000"/>
            </w:rPr>
            <w:t>(Goos et al., 2008)</w:t>
          </w:r>
        </w:sdtContent>
      </w:sdt>
      <w:r w:rsidR="004C7541" w:rsidRPr="00605E7C">
        <w:rPr>
          <w:rFonts w:asciiTheme="majorBidi" w:hAnsiTheme="majorBidi" w:cstheme="majorBidi"/>
          <w:noProof/>
          <w:color w:val="000000"/>
        </w:rPr>
        <w:t xml:space="preserve"> </w:t>
      </w:r>
      <w:sdt>
        <w:sdtPr>
          <w:rPr>
            <w:rFonts w:asciiTheme="majorBidi" w:hAnsiTheme="majorBidi" w:cstheme="majorBidi"/>
            <w:noProof/>
            <w:color w:val="000000"/>
          </w:rPr>
          <w:tag w:val="MENDELEY_CITATION_v3_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"/>
          <w:id w:val="921846524"/>
          <w:placeholder>
            <w:docPart w:val="DefaultPlaceholder_-1854013440"/>
          </w:placeholder>
        </w:sdtPr>
        <w:sdtContent>
          <w:r w:rsidR="00F765FA" w:rsidRPr="00F765FA">
            <w:rPr>
              <w:rFonts w:asciiTheme="majorBidi" w:hAnsiTheme="majorBidi" w:cstheme="majorBidi"/>
              <w:noProof/>
              <w:color w:val="000000"/>
            </w:rPr>
            <w:t>(Mir et al., 2013)</w:t>
          </w:r>
        </w:sdtContent>
      </w:sdt>
      <w:r w:rsidR="00155C6E" w:rsidRPr="00605E7C">
        <w:rPr>
          <w:rFonts w:asciiTheme="majorBidi" w:hAnsiTheme="majorBidi" w:cstheme="majorBidi"/>
          <w:noProof/>
        </w:rPr>
        <w:t xml:space="preserve"> </w:t>
      </w:r>
      <w:r w:rsidR="004C7541" w:rsidRPr="00605E7C">
        <w:rPr>
          <w:rFonts w:asciiTheme="majorBidi" w:hAnsiTheme="majorBidi" w:cstheme="majorBidi"/>
          <w:noProof/>
        </w:rPr>
        <w:t xml:space="preserve">are two of the more common approaches used in the </w:t>
      </w:r>
      <w:r w:rsidR="00FD1AB5" w:rsidRPr="00605E7C">
        <w:rPr>
          <w:rFonts w:asciiTheme="majorBidi" w:hAnsiTheme="majorBidi" w:cstheme="majorBidi"/>
          <w:noProof/>
        </w:rPr>
        <w:t>geo</w:t>
      </w:r>
      <w:r w:rsidR="004C7541" w:rsidRPr="00605E7C">
        <w:rPr>
          <w:rFonts w:asciiTheme="majorBidi" w:hAnsiTheme="majorBidi" w:cstheme="majorBidi"/>
          <w:noProof/>
        </w:rPr>
        <w:t>spatial sciences, with the aim of maximizing the value of  dataset</w:t>
      </w:r>
      <w:r w:rsidR="000417E5">
        <w:rPr>
          <w:rFonts w:asciiTheme="majorBidi" w:hAnsiTheme="majorBidi" w:cstheme="majorBidi"/>
          <w:noProof/>
        </w:rPr>
        <w:t xml:space="preserve"> </w:t>
      </w:r>
      <w:r w:rsidR="004C7541" w:rsidRPr="00605E7C">
        <w:rPr>
          <w:rFonts w:asciiTheme="majorBidi" w:hAnsiTheme="majorBidi" w:cstheme="majorBidi"/>
          <w:noProof/>
        </w:rPr>
        <w:t>containing location information, while minimizing the chances of identifying individuals or groups in the data.</w:t>
      </w:r>
    </w:p>
    <w:p w14:paraId="4FAB8373" w14:textId="7859E9AF" w:rsidR="00371300" w:rsidRPr="00605E7C" w:rsidRDefault="005844B0" w:rsidP="00605E7C">
      <w:pPr>
        <w:jc w:val="both"/>
        <w:rPr>
          <w:rFonts w:asciiTheme="majorBidi" w:hAnsiTheme="majorBidi" w:cstheme="majorBidi"/>
          <w:noProof/>
        </w:rPr>
      </w:pPr>
      <w:r w:rsidRPr="00004CF1">
        <w:rPr>
          <w:rFonts w:asciiTheme="majorBidi" w:hAnsiTheme="majorBidi" w:cstheme="majorBidi"/>
          <w:noProof/>
          <w:color w:val="000000" w:themeColor="text1"/>
        </w:rPr>
        <w:t xml:space="preserve">As </w:t>
      </w:r>
      <w:r w:rsidR="00792531" w:rsidRPr="00004CF1">
        <w:rPr>
          <w:rFonts w:asciiTheme="majorBidi" w:hAnsiTheme="majorBidi" w:cstheme="majorBidi"/>
          <w:noProof/>
          <w:color w:val="000000" w:themeColor="text1"/>
        </w:rPr>
        <w:t>k</w:t>
      </w:r>
      <w:r w:rsidRPr="00004CF1">
        <w:rPr>
          <w:rFonts w:asciiTheme="majorBidi" w:hAnsiTheme="majorBidi" w:cstheme="majorBidi"/>
          <w:noProof/>
          <w:color w:val="000000" w:themeColor="text1"/>
        </w:rPr>
        <w:t xml:space="preserve">-anonymization is one of the most widely used methods for anonymizing all identifiers, we </w:t>
      </w:r>
      <w:r w:rsidR="00EB0E9B" w:rsidRPr="00004CF1">
        <w:rPr>
          <w:rFonts w:asciiTheme="majorBidi" w:hAnsiTheme="majorBidi" w:cstheme="majorBidi"/>
          <w:noProof/>
          <w:color w:val="000000" w:themeColor="text1"/>
        </w:rPr>
        <w:t>explore this method in</w:t>
      </w:r>
      <w:r w:rsidRPr="00004CF1">
        <w:rPr>
          <w:rFonts w:asciiTheme="majorBidi" w:hAnsiTheme="majorBidi" w:cstheme="majorBidi"/>
          <w:noProof/>
          <w:color w:val="000000" w:themeColor="text1"/>
        </w:rPr>
        <w:t xml:space="preserve"> this paper.</w:t>
      </w:r>
      <w:r w:rsidR="00CB5E10" w:rsidRPr="00004CF1">
        <w:rPr>
          <w:rFonts w:asciiTheme="majorBidi" w:hAnsiTheme="majorBidi" w:cstheme="majorBidi"/>
          <w:noProof/>
          <w:color w:val="000000" w:themeColor="text1"/>
        </w:rPr>
        <w:t xml:space="preserve"> </w:t>
      </w:r>
      <w:sdt>
        <w:sdtPr>
          <w:rPr>
            <w:rFonts w:asciiTheme="majorBidi" w:hAnsiTheme="majorBidi" w:cstheme="majorBidi"/>
            <w:noProof/>
            <w:color w:val="000000"/>
          </w:rPr>
          <w:tag w:val="MENDELEY_CITATION_v3_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"/>
          <w:id w:val="1761326884"/>
          <w:placeholder>
            <w:docPart w:val="5720AE9148FF47D5AAC869601A7539A0"/>
          </w:placeholder>
        </w:sdtPr>
        <w:sdtContent>
          <w:r w:rsidR="00F765FA" w:rsidRPr="00F765FA">
            <w:rPr>
              <w:rFonts w:asciiTheme="majorBidi" w:hAnsiTheme="majorBidi" w:cstheme="majorBidi"/>
              <w:noProof/>
              <w:color w:val="000000"/>
            </w:rPr>
            <w:t>Stanciu et al. (2020)</w:t>
          </w:r>
        </w:sdtContent>
      </w:sdt>
      <w:r w:rsidR="006760F0" w:rsidRPr="00605E7C">
        <w:rPr>
          <w:rFonts w:asciiTheme="majorBidi" w:hAnsiTheme="majorBidi" w:cstheme="majorBidi"/>
          <w:noProof/>
        </w:rPr>
        <w:t xml:space="preserve"> </w:t>
      </w:r>
      <w:r w:rsidRPr="00605E7C">
        <w:rPr>
          <w:rFonts w:asciiTheme="majorBidi" w:hAnsiTheme="majorBidi" w:cstheme="majorBidi"/>
          <w:noProof/>
        </w:rPr>
        <w:t xml:space="preserve">have previously developed a technique based on k-anonymity that effectively ensures that every identifier is converted into a pseudonym </w:t>
      </w:r>
      <w:r w:rsidRPr="00605E7C">
        <w:rPr>
          <w:rFonts w:asciiTheme="majorBidi" w:hAnsiTheme="majorBidi" w:cstheme="majorBidi"/>
          <w:noProof/>
        </w:rPr>
        <w:lastRenderedPageBreak/>
        <w:t>that is assigned to at least k-1 other card identifiers. Data cannot be traced back to a single individual using this method; instead, data can be traced back only to a group of k individuals</w:t>
      </w:r>
      <w:ins w:id="105" w:author="Steen, Maarten van (UT-DSI)" w:date="2022-11-06T09:37:00Z">
        <w:r w:rsidR="00706450">
          <w:rPr>
            <w:rFonts w:asciiTheme="majorBidi" w:hAnsiTheme="majorBidi" w:cstheme="majorBidi"/>
            <w:noProof/>
          </w:rPr>
          <w:t>.</w:t>
        </w:r>
      </w:ins>
      <w:del w:id="106" w:author="Steen, Maarten van (UT-DSI)" w:date="2022-11-06T09:37:00Z">
        <w:r w:rsidRPr="00605E7C" w:rsidDel="00706450">
          <w:rPr>
            <w:rFonts w:asciiTheme="majorBidi" w:hAnsiTheme="majorBidi" w:cstheme="majorBidi"/>
            <w:noProof/>
          </w:rPr>
          <w:delText>,</w:delText>
        </w:r>
      </w:del>
      <w:r w:rsidRPr="00605E7C">
        <w:rPr>
          <w:rFonts w:asciiTheme="majorBidi" w:hAnsiTheme="majorBidi" w:cstheme="majorBidi"/>
          <w:noProof/>
        </w:rPr>
        <w:t xml:space="preserve"> </w:t>
      </w:r>
      <w:ins w:id="107" w:author="Steen, Maarten van (UT-DSI)" w:date="2022-11-06T09:37:00Z">
        <w:r w:rsidR="00706450">
          <w:rPr>
            <w:rFonts w:asciiTheme="majorBidi" w:hAnsiTheme="majorBidi" w:cstheme="majorBidi"/>
            <w:noProof/>
          </w:rPr>
          <w:t>W</w:t>
        </w:r>
      </w:ins>
      <w:del w:id="108" w:author="Steen, Maarten van (UT-DSI)" w:date="2022-11-06T09:37:00Z">
        <w:r w:rsidRPr="00605E7C" w:rsidDel="00706450">
          <w:rPr>
            <w:rFonts w:asciiTheme="majorBidi" w:hAnsiTheme="majorBidi" w:cstheme="majorBidi"/>
            <w:noProof/>
          </w:rPr>
          <w:delText>w</w:delText>
        </w:r>
      </w:del>
      <w:r w:rsidRPr="00605E7C">
        <w:rPr>
          <w:rFonts w:asciiTheme="majorBidi" w:hAnsiTheme="majorBidi" w:cstheme="majorBidi"/>
          <w:noProof/>
        </w:rPr>
        <w:t xml:space="preserve">e call this technique </w:t>
      </w:r>
      <w:r w:rsidRPr="00706450">
        <w:rPr>
          <w:rFonts w:asciiTheme="majorBidi" w:hAnsiTheme="majorBidi" w:cstheme="majorBidi"/>
          <w:i/>
          <w:iCs/>
          <w:noProof/>
          <w:rPrChange w:id="109" w:author="Steen, Maarten van (UT-DSI)" w:date="2022-11-06T09:37:00Z">
            <w:rPr>
              <w:rFonts w:asciiTheme="majorBidi" w:hAnsiTheme="majorBidi" w:cstheme="majorBidi"/>
              <w:noProof/>
            </w:rPr>
          </w:rPrChange>
        </w:rPr>
        <w:t>detection k-anonymity</w:t>
      </w:r>
      <w:r w:rsidRPr="00605E7C">
        <w:rPr>
          <w:rFonts w:asciiTheme="majorBidi" w:hAnsiTheme="majorBidi" w:cstheme="majorBidi"/>
          <w:noProof/>
          <w:color w:val="002060"/>
        </w:rPr>
        <w:t>.  </w:t>
      </w:r>
      <w:r w:rsidRPr="00605E7C">
        <w:rPr>
          <w:rFonts w:asciiTheme="majorBidi" w:hAnsiTheme="majorBidi" w:cstheme="majorBidi"/>
          <w:noProof/>
          <w:color w:val="000000" w:themeColor="text1"/>
        </w:rPr>
        <w:t xml:space="preserve">Although privacy-preserving options exist, it is still unclear to what extent </w:t>
      </w:r>
      <w:del w:id="110" w:author="Steen, Maarten van (UT-DSI)" w:date="2022-11-06T09:38:00Z">
        <w:r w:rsidRPr="00605E7C" w:rsidDel="00706450">
          <w:rPr>
            <w:rFonts w:asciiTheme="majorBidi" w:hAnsiTheme="majorBidi" w:cstheme="majorBidi"/>
            <w:noProof/>
            <w:color w:val="000000" w:themeColor="text1"/>
          </w:rPr>
          <w:delText>they are</w:delText>
        </w:r>
      </w:del>
      <w:ins w:id="111" w:author="Steen, Maarten van (UT-DSI)" w:date="2022-11-06T09:38:00Z">
        <w:r w:rsidR="00706450">
          <w:rPr>
            <w:rFonts w:asciiTheme="majorBidi" w:hAnsiTheme="majorBidi" w:cstheme="majorBidi"/>
            <w:noProof/>
            <w:color w:val="000000" w:themeColor="text1"/>
          </w:rPr>
          <w:t>detetction k-anonymity is</w:t>
        </w:r>
      </w:ins>
      <w:r w:rsidRPr="00605E7C">
        <w:rPr>
          <w:rFonts w:asciiTheme="majorBidi" w:hAnsiTheme="majorBidi" w:cstheme="majorBidi"/>
          <w:noProof/>
          <w:color w:val="000000" w:themeColor="text1"/>
        </w:rPr>
        <w:t xml:space="preserve"> effective in </w:t>
      </w:r>
      <w:ins w:id="112" w:author="Steen, Maarten van (UT-DSI)" w:date="2022-11-06T09:38:00Z">
        <w:r w:rsidR="00706450">
          <w:rPr>
            <w:rFonts w:asciiTheme="majorBidi" w:hAnsiTheme="majorBidi" w:cstheme="majorBidi"/>
            <w:noProof/>
            <w:color w:val="000000" w:themeColor="text1"/>
          </w:rPr>
          <w:t xml:space="preserve">the case of </w:t>
        </w:r>
      </w:ins>
      <w:r w:rsidRPr="00605E7C">
        <w:rPr>
          <w:rFonts w:asciiTheme="majorBidi" w:hAnsiTheme="majorBidi" w:cstheme="majorBidi"/>
          <w:noProof/>
          <w:color w:val="000000" w:themeColor="text1"/>
        </w:rPr>
        <w:t>preserving geoprivacy.</w:t>
      </w:r>
    </w:p>
    <w:p w14:paraId="0177AFD7" w14:textId="79C0240B" w:rsidR="00740C8C" w:rsidRPr="00605E7C" w:rsidRDefault="006B0C56" w:rsidP="007A46AB">
      <w:pPr>
        <w:jc w:val="both"/>
        <w:rPr>
          <w:rFonts w:asciiTheme="majorBidi" w:hAnsiTheme="majorBidi" w:cstheme="majorBidi"/>
          <w:noProof/>
        </w:rPr>
      </w:pPr>
      <w:r>
        <w:rPr>
          <w:rFonts w:asciiTheme="majorBidi" w:hAnsiTheme="majorBidi" w:cstheme="majorBidi"/>
          <w:noProof/>
        </w:rPr>
        <w:t xml:space="preserve">Against this backdrop, </w:t>
      </w:r>
      <w:r w:rsidR="004C7541" w:rsidRPr="00605E7C">
        <w:rPr>
          <w:rFonts w:asciiTheme="majorBidi" w:hAnsiTheme="majorBidi" w:cstheme="majorBidi"/>
          <w:noProof/>
        </w:rPr>
        <w:t>this paper</w:t>
      </w:r>
      <w:r>
        <w:rPr>
          <w:rFonts w:asciiTheme="majorBidi" w:hAnsiTheme="majorBidi" w:cstheme="majorBidi"/>
          <w:noProof/>
        </w:rPr>
        <w:t xml:space="preserve"> </w:t>
      </w:r>
      <w:r w:rsidR="004C7541" w:rsidRPr="00605E7C">
        <w:rPr>
          <w:rFonts w:asciiTheme="majorBidi" w:hAnsiTheme="majorBidi" w:cstheme="majorBidi"/>
          <w:noProof/>
        </w:rPr>
        <w:t>examine</w:t>
      </w:r>
      <w:r>
        <w:rPr>
          <w:rFonts w:asciiTheme="majorBidi" w:hAnsiTheme="majorBidi" w:cstheme="majorBidi"/>
          <w:noProof/>
        </w:rPr>
        <w:t>s</w:t>
      </w:r>
      <w:r w:rsidR="004C7541" w:rsidRPr="00605E7C">
        <w:rPr>
          <w:rFonts w:asciiTheme="majorBidi" w:hAnsiTheme="majorBidi" w:cstheme="majorBidi"/>
          <w:noProof/>
        </w:rPr>
        <w:t xml:space="preserve"> to what extent and under which conditions we can accurately apply detection k-anonymity to counting passengers who travel </w:t>
      </w:r>
      <w:r w:rsidR="00571E8D" w:rsidRPr="00605E7C">
        <w:rPr>
          <w:rFonts w:asciiTheme="majorBidi" w:hAnsiTheme="majorBidi" w:cstheme="majorBidi"/>
          <w:noProof/>
        </w:rPr>
        <w:t xml:space="preserve">on </w:t>
      </w:r>
      <w:r w:rsidR="004C7541" w:rsidRPr="00605E7C">
        <w:rPr>
          <w:rFonts w:asciiTheme="majorBidi" w:hAnsiTheme="majorBidi" w:cstheme="majorBidi"/>
          <w:noProof/>
        </w:rPr>
        <w:t xml:space="preserve">a particular </w:t>
      </w:r>
      <w:r w:rsidR="00571E8D" w:rsidRPr="00605E7C">
        <w:rPr>
          <w:rFonts w:asciiTheme="majorBidi" w:hAnsiTheme="majorBidi" w:cstheme="majorBidi"/>
          <w:noProof/>
        </w:rPr>
        <w:t xml:space="preserve">subway </w:t>
      </w:r>
      <w:r w:rsidR="004C7541" w:rsidRPr="00605E7C">
        <w:rPr>
          <w:rFonts w:asciiTheme="majorBidi" w:hAnsiTheme="majorBidi" w:cstheme="majorBidi"/>
          <w:noProof/>
        </w:rPr>
        <w:t xml:space="preserve">line while ensuring that data cannot be traced back to an individual. </w:t>
      </w:r>
      <w:r w:rsidR="00985E8F">
        <w:rPr>
          <w:rFonts w:asciiTheme="majorBidi" w:hAnsiTheme="majorBidi" w:cstheme="majorBidi"/>
          <w:noProof/>
        </w:rPr>
        <w:t>In the case study</w:t>
      </w:r>
      <w:r w:rsidR="004C7541" w:rsidRPr="00605E7C">
        <w:rPr>
          <w:rFonts w:asciiTheme="majorBidi" w:hAnsiTheme="majorBidi" w:cstheme="majorBidi"/>
          <w:noProof/>
        </w:rPr>
        <w:t xml:space="preserve">, we applied detection k-anonymity on the dataset of trips made on the Beijing subway system using smart cards to check in or </w:t>
      </w:r>
      <w:r w:rsidR="00571E8D" w:rsidRPr="00605E7C">
        <w:rPr>
          <w:rFonts w:asciiTheme="majorBidi" w:hAnsiTheme="majorBidi" w:cstheme="majorBidi"/>
          <w:noProof/>
        </w:rPr>
        <w:t xml:space="preserve">check </w:t>
      </w:r>
      <w:r w:rsidR="004C7541" w:rsidRPr="00605E7C">
        <w:rPr>
          <w:rFonts w:asciiTheme="majorBidi" w:hAnsiTheme="majorBidi" w:cstheme="majorBidi"/>
          <w:noProof/>
        </w:rPr>
        <w:t>out travelers.</w:t>
      </w:r>
      <w:r w:rsidR="00DA7770">
        <w:rPr>
          <w:rFonts w:asciiTheme="majorBidi" w:hAnsiTheme="majorBidi" w:cstheme="majorBidi"/>
          <w:noProof/>
        </w:rPr>
        <w:t xml:space="preserve"> </w:t>
      </w:r>
      <w:r w:rsidR="004C7541" w:rsidRPr="00605E7C">
        <w:rPr>
          <w:rFonts w:asciiTheme="majorBidi" w:hAnsiTheme="majorBidi" w:cstheme="majorBidi"/>
          <w:noProof/>
        </w:rPr>
        <w:t xml:space="preserve">We used this data as the ground truth to evaluate the </w:t>
      </w:r>
      <w:r w:rsidR="00536762">
        <w:rPr>
          <w:rFonts w:asciiTheme="majorBidi" w:hAnsiTheme="majorBidi" w:cstheme="majorBidi"/>
          <w:noProof/>
        </w:rPr>
        <w:t>balance</w:t>
      </w:r>
      <w:r w:rsidR="00536762" w:rsidRPr="00605E7C">
        <w:rPr>
          <w:rFonts w:asciiTheme="majorBidi" w:hAnsiTheme="majorBidi" w:cstheme="majorBidi"/>
          <w:noProof/>
        </w:rPr>
        <w:t xml:space="preserve"> </w:t>
      </w:r>
      <w:r w:rsidR="004C7541" w:rsidRPr="00605E7C">
        <w:rPr>
          <w:rFonts w:asciiTheme="majorBidi" w:hAnsiTheme="majorBidi" w:cstheme="majorBidi"/>
          <w:noProof/>
        </w:rPr>
        <w:t xml:space="preserve">between privacy preservation and the accuracy </w:t>
      </w:r>
      <w:r w:rsidR="00BA365D">
        <w:rPr>
          <w:rFonts w:asciiTheme="majorBidi" w:hAnsiTheme="majorBidi" w:cstheme="majorBidi"/>
          <w:noProof/>
        </w:rPr>
        <w:t xml:space="preserve">when </w:t>
      </w:r>
      <w:r w:rsidR="004C7541" w:rsidRPr="00605E7C">
        <w:rPr>
          <w:rFonts w:asciiTheme="majorBidi" w:hAnsiTheme="majorBidi" w:cstheme="majorBidi"/>
          <w:noProof/>
        </w:rPr>
        <w:t>counting trips.</w:t>
      </w:r>
    </w:p>
    <w:p w14:paraId="7EBE9CE3" w14:textId="22695161" w:rsidR="009D4228" w:rsidRPr="00605E7C" w:rsidRDefault="00547446" w:rsidP="00605E7C">
      <w:pPr>
        <w:jc w:val="both"/>
        <w:rPr>
          <w:rFonts w:asciiTheme="majorBidi" w:hAnsiTheme="majorBidi" w:cstheme="majorBidi"/>
          <w:noProof/>
        </w:rPr>
      </w:pPr>
      <w:r w:rsidRPr="00605E7C">
        <w:rPr>
          <w:rFonts w:asciiTheme="majorBidi" w:hAnsiTheme="majorBidi" w:cstheme="majorBidi"/>
          <w:noProof/>
        </w:rPr>
        <w:t xml:space="preserve">The paper is organized in the following way: the </w:t>
      </w:r>
      <w:r w:rsidR="00BF79BE">
        <w:rPr>
          <w:rFonts w:asciiTheme="majorBidi" w:hAnsiTheme="majorBidi" w:cstheme="majorBidi"/>
          <w:noProof/>
        </w:rPr>
        <w:t>next</w:t>
      </w:r>
      <w:r w:rsidR="00BF79BE" w:rsidRPr="00605E7C">
        <w:rPr>
          <w:rFonts w:asciiTheme="majorBidi" w:hAnsiTheme="majorBidi" w:cstheme="majorBidi"/>
          <w:noProof/>
        </w:rPr>
        <w:t xml:space="preserve"> </w:t>
      </w:r>
      <w:r w:rsidRPr="00605E7C">
        <w:rPr>
          <w:rFonts w:asciiTheme="majorBidi" w:hAnsiTheme="majorBidi" w:cstheme="majorBidi"/>
          <w:noProof/>
        </w:rPr>
        <w:t xml:space="preserve">section gives an overview of the method used to protect privacy. The </w:t>
      </w:r>
      <w:r w:rsidR="00BF79BE">
        <w:rPr>
          <w:rFonts w:asciiTheme="majorBidi" w:hAnsiTheme="majorBidi" w:cstheme="majorBidi"/>
          <w:noProof/>
        </w:rPr>
        <w:t>third</w:t>
      </w:r>
      <w:r w:rsidR="00BF79BE" w:rsidRPr="00605E7C">
        <w:rPr>
          <w:rFonts w:asciiTheme="majorBidi" w:hAnsiTheme="majorBidi" w:cstheme="majorBidi"/>
          <w:noProof/>
        </w:rPr>
        <w:t xml:space="preserve"> </w:t>
      </w:r>
      <w:r w:rsidRPr="00605E7C">
        <w:rPr>
          <w:rFonts w:asciiTheme="majorBidi" w:hAnsiTheme="majorBidi" w:cstheme="majorBidi"/>
          <w:noProof/>
        </w:rPr>
        <w:t xml:space="preserve">section describes the data used in the </w:t>
      </w:r>
      <w:r w:rsidR="00C27D4E">
        <w:rPr>
          <w:rFonts w:asciiTheme="majorBidi" w:hAnsiTheme="majorBidi" w:cstheme="majorBidi"/>
          <w:noProof/>
        </w:rPr>
        <w:t xml:space="preserve">case </w:t>
      </w:r>
      <w:r w:rsidRPr="00605E7C">
        <w:rPr>
          <w:rFonts w:asciiTheme="majorBidi" w:hAnsiTheme="majorBidi" w:cstheme="majorBidi"/>
          <w:noProof/>
        </w:rPr>
        <w:t xml:space="preserve">study, the </w:t>
      </w:r>
      <w:r w:rsidR="00C27D4E">
        <w:rPr>
          <w:rFonts w:asciiTheme="majorBidi" w:hAnsiTheme="majorBidi" w:cstheme="majorBidi"/>
          <w:noProof/>
        </w:rPr>
        <w:t>fourth</w:t>
      </w:r>
      <w:r w:rsidR="00C27D4E" w:rsidRPr="00605E7C">
        <w:rPr>
          <w:rFonts w:asciiTheme="majorBidi" w:hAnsiTheme="majorBidi" w:cstheme="majorBidi"/>
          <w:noProof/>
        </w:rPr>
        <w:t xml:space="preserve"> </w:t>
      </w:r>
      <w:r w:rsidRPr="00605E7C">
        <w:rPr>
          <w:rFonts w:asciiTheme="majorBidi" w:hAnsiTheme="majorBidi" w:cstheme="majorBidi"/>
          <w:noProof/>
        </w:rPr>
        <w:t>section introduces the experimental setup</w:t>
      </w:r>
      <w:r w:rsidR="00A95BDE">
        <w:rPr>
          <w:rFonts w:asciiTheme="majorBidi" w:hAnsiTheme="majorBidi" w:cstheme="majorBidi"/>
          <w:noProof/>
        </w:rPr>
        <w:t xml:space="preserve"> and </w:t>
      </w:r>
      <w:r w:rsidRPr="00605E7C">
        <w:rPr>
          <w:rFonts w:asciiTheme="majorBidi" w:hAnsiTheme="majorBidi" w:cstheme="majorBidi"/>
          <w:noProof/>
        </w:rPr>
        <w:t>the findings of the research</w:t>
      </w:r>
      <w:r w:rsidR="00231C89">
        <w:rPr>
          <w:rFonts w:asciiTheme="majorBidi" w:hAnsiTheme="majorBidi" w:cstheme="majorBidi"/>
          <w:noProof/>
        </w:rPr>
        <w:t>. T</w:t>
      </w:r>
      <w:r w:rsidRPr="00605E7C">
        <w:rPr>
          <w:rFonts w:asciiTheme="majorBidi" w:hAnsiTheme="majorBidi" w:cstheme="majorBidi"/>
          <w:noProof/>
        </w:rPr>
        <w:t>he final section concludes the paper</w:t>
      </w:r>
      <w:r w:rsidR="003C513D">
        <w:rPr>
          <w:rFonts w:asciiTheme="majorBidi" w:hAnsiTheme="majorBidi" w:cstheme="majorBidi"/>
          <w:noProof/>
        </w:rPr>
        <w:t>.</w:t>
      </w:r>
    </w:p>
    <w:p w14:paraId="79A290D0" w14:textId="28B4CE34" w:rsidR="00371300" w:rsidRPr="00605E7C" w:rsidRDefault="009100A1">
      <w:pPr>
        <w:pStyle w:val="Heading1"/>
        <w:pPrChange w:id="113" w:author="Steen, Maarten van (UT-DSI)" w:date="2022-11-06T13:46:00Z">
          <w:pPr>
            <w:pStyle w:val="Heading1"/>
            <w:jc w:val="both"/>
          </w:pPr>
        </w:pPrChange>
      </w:pPr>
      <w:del w:id="114" w:author="Steen, Maarten van (UT-DSI)" w:date="2022-11-06T13:43:00Z">
        <w:r w:rsidRPr="00605E7C" w:rsidDel="00F213A4">
          <w:delText>2</w:delText>
        </w:r>
        <w:r w:rsidR="005E221E" w:rsidRPr="00605E7C" w:rsidDel="00F213A4">
          <w:delText xml:space="preserve">. </w:delText>
        </w:r>
      </w:del>
      <w:r w:rsidR="005E221E" w:rsidRPr="00605E7C">
        <w:t xml:space="preserve">Protecting privacy through detection </w:t>
      </w:r>
      <w:del w:id="115" w:author="Steen, Maarten van (UT-DSI)" w:date="2022-11-06T09:39:00Z">
        <w:r w:rsidR="005E221E" w:rsidRPr="00605E7C" w:rsidDel="00706450">
          <w:delText>K-A</w:delText>
        </w:r>
      </w:del>
      <w:ins w:id="116" w:author="Steen, Maarten van (UT-DSI)" w:date="2022-11-06T09:39:00Z">
        <w:r w:rsidR="00706450">
          <w:t>k-a</w:t>
        </w:r>
      </w:ins>
      <w:r w:rsidR="005E221E" w:rsidRPr="00605E7C">
        <w:t>nonymity</w:t>
      </w:r>
    </w:p>
    <w:p w14:paraId="634E6044" w14:textId="5263EB33" w:rsidR="00A6794D" w:rsidRPr="00A6794D" w:rsidRDefault="00A6794D">
      <w:pPr>
        <w:pStyle w:val="Heading2"/>
        <w:rPr>
          <w:ins w:id="117" w:author="Steen, Maarten van (UT-DSI)" w:date="2022-11-06T13:47:00Z"/>
        </w:rPr>
        <w:pPrChange w:id="118" w:author="Steen, Maarten van (UT-DSI)" w:date="2022-11-06T13:47:00Z">
          <w:pPr>
            <w:jc w:val="both"/>
          </w:pPr>
        </w:pPrChange>
      </w:pPr>
      <w:ins w:id="119" w:author="Steen, Maarten van (UT-DSI)" w:date="2022-11-06T13:47:00Z">
        <w:r w:rsidRPr="00A6794D">
          <w:t>Background</w:t>
        </w:r>
      </w:ins>
    </w:p>
    <w:p w14:paraId="6C9A7744" w14:textId="1AE1CBA6" w:rsidR="00371300" w:rsidRPr="00605E7C" w:rsidRDefault="004C7541" w:rsidP="00605E7C">
      <w:pPr>
        <w:jc w:val="both"/>
        <w:rPr>
          <w:rFonts w:asciiTheme="majorBidi" w:hAnsiTheme="majorBidi" w:cstheme="majorBidi"/>
          <w:noProof/>
        </w:rPr>
      </w:pPr>
      <w:r w:rsidRPr="00605E7C">
        <w:rPr>
          <w:rFonts w:asciiTheme="majorBidi" w:hAnsiTheme="majorBidi" w:cstheme="majorBidi"/>
          <w:noProof/>
        </w:rPr>
        <w:t>There are many methods to measure pedestrian dynamics in public transportation, including manual counting and Automatic Passenger Counting (APC) devices</w:t>
      </w:r>
      <w:ins w:id="120" w:author="Steen, Maarten van (UT-DSI)" w:date="2022-11-06T09:39:00Z">
        <w:r w:rsidR="00706450">
          <w:rPr>
            <w:rFonts w:asciiTheme="majorBidi" w:hAnsiTheme="majorBidi" w:cstheme="majorBidi"/>
            <w:noProof/>
          </w:rPr>
          <w:t xml:space="preserve"> </w:t>
        </w:r>
      </w:ins>
      <w:sdt>
        <w:sdtPr>
          <w:rPr>
            <w:rFonts w:asciiTheme="majorBidi" w:hAnsiTheme="majorBidi" w:cstheme="majorBidi"/>
            <w:noProof/>
            <w:color w:val="000000"/>
          </w:rPr>
          <w:tag w:val="MENDELEY_CITATION_v3_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"/>
          <w:id w:val="233908759"/>
          <w:placeholder>
            <w:docPart w:val="DefaultPlaceholder_-1854013440"/>
          </w:placeholder>
        </w:sdtPr>
        <w:sdtContent>
          <w:r w:rsidR="00F765FA">
            <w:t>(Patlins &amp; Kunicina, 2015)</w:t>
          </w:r>
        </w:sdtContent>
      </w:sdt>
      <w:sdt>
        <w:sdtPr>
          <w:rPr>
            <w:rFonts w:asciiTheme="majorBidi" w:hAnsiTheme="majorBidi" w:cstheme="majorBidi"/>
            <w:noProof/>
            <w:color w:val="000000"/>
          </w:rPr>
          <w:tag w:val="MENDELEY_CITATION_v3_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"/>
          <w:id w:val="1590428342"/>
          <w:placeholder>
            <w:docPart w:val="DefaultPlaceholder_-1854013440"/>
          </w:placeholder>
        </w:sdtPr>
        <w:sdtContent>
          <w:r w:rsidR="00F765FA" w:rsidRPr="00F765FA">
            <w:rPr>
              <w:rFonts w:asciiTheme="majorBidi" w:hAnsiTheme="majorBidi" w:cstheme="majorBidi"/>
              <w:noProof/>
              <w:color w:val="000000"/>
            </w:rPr>
            <w:t>(Tilg et al., 2021)</w:t>
          </w:r>
        </w:sdtContent>
      </w:sdt>
      <w:r w:rsidRPr="00605E7C">
        <w:rPr>
          <w:rFonts w:asciiTheme="majorBidi" w:hAnsiTheme="majorBidi" w:cstheme="majorBidi"/>
          <w:noProof/>
        </w:rPr>
        <w:t>, another method is the Automated Fare Collection (AFC) system. AFC has established a smart card system that is used by metropolitan governments throughout the world to compute prices for various transport lines in cities, such as buses and subways.</w:t>
      </w:r>
      <w:r w:rsidRPr="00605E7C">
        <w:rPr>
          <w:rFonts w:asciiTheme="majorBidi" w:hAnsiTheme="majorBidi" w:cstheme="majorBidi"/>
          <w:noProof/>
          <w:color w:val="000000"/>
          <w:shd w:val="clear" w:color="auto" w:fill="FFFFFF"/>
        </w:rPr>
        <w:t xml:space="preserve"> </w:t>
      </w:r>
      <w:r w:rsidR="00F270A2">
        <w:rPr>
          <w:rFonts w:asciiTheme="majorBidi" w:hAnsiTheme="majorBidi" w:cstheme="majorBidi"/>
          <w:noProof/>
          <w:color w:val="000000" w:themeColor="text1"/>
        </w:rPr>
        <w:t>AFC</w:t>
      </w:r>
      <w:r w:rsidR="00A17745">
        <w:rPr>
          <w:rFonts w:asciiTheme="majorBidi" w:hAnsiTheme="majorBidi" w:cstheme="majorBidi"/>
          <w:noProof/>
          <w:color w:val="000000" w:themeColor="text1"/>
        </w:rPr>
        <w:t xml:space="preserve">  is the method that the Beijing subway data has been collected.</w:t>
      </w:r>
    </w:p>
    <w:p w14:paraId="7CDE67B5" w14:textId="67B4923C" w:rsidR="00371300" w:rsidRPr="00605E7C" w:rsidRDefault="004C7541" w:rsidP="00605E7C">
      <w:pPr>
        <w:jc w:val="both"/>
        <w:rPr>
          <w:rFonts w:asciiTheme="majorBidi" w:hAnsiTheme="majorBidi" w:cstheme="majorBidi"/>
          <w:b/>
          <w:bCs/>
          <w:noProof/>
        </w:rPr>
      </w:pPr>
      <w:r w:rsidRPr="00605E7C">
        <w:rPr>
          <w:rFonts w:asciiTheme="majorBidi" w:hAnsiTheme="majorBidi" w:cstheme="majorBidi"/>
          <w:noProof/>
        </w:rPr>
        <w:t>Another typical data collection tool that has become widely popular is detecting individual mobile devices through the Wi-Fi or Bluetooth signals they transmit. As these signals carry device-identifying information, such as a unique network address, they can, in principle, be used for tracking</w:t>
      </w:r>
      <w:ins w:id="121" w:author="Steen, Maarten van (UT-DSI)" w:date="2022-11-06T09:40:00Z">
        <w:r w:rsidR="00706450">
          <w:rPr>
            <w:rFonts w:asciiTheme="majorBidi" w:hAnsiTheme="majorBidi" w:cstheme="majorBidi"/>
            <w:noProof/>
          </w:rPr>
          <w:t xml:space="preserve"> </w:t>
        </w:r>
      </w:ins>
      <w:sdt>
        <w:sdtPr>
          <w:rPr>
            <w:rFonts w:asciiTheme="majorBidi" w:hAnsiTheme="majorBidi" w:cstheme="majorBidi"/>
            <w:noProof/>
            <w:color w:val="000000"/>
          </w:rPr>
          <w:tag w:val="MENDELEY_CITATION_v3_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"/>
          <w:id w:val="773443455"/>
          <w:placeholder>
            <w:docPart w:val="DefaultPlaceholder_-1854013440"/>
          </w:placeholder>
        </w:sdtPr>
        <w:sdtContent>
          <w:r w:rsidR="00F765FA" w:rsidRPr="00F765FA">
            <w:rPr>
              <w:rFonts w:asciiTheme="majorBidi" w:hAnsiTheme="majorBidi" w:cstheme="majorBidi"/>
              <w:noProof/>
              <w:color w:val="000000"/>
            </w:rPr>
            <w:t>(Oransirikul et al., 2014)</w:t>
          </w:r>
        </w:sdtContent>
      </w:sdt>
      <w:r w:rsidRPr="00605E7C">
        <w:rPr>
          <w:rFonts w:asciiTheme="majorBidi" w:hAnsiTheme="majorBidi" w:cstheme="majorBidi"/>
          <w:noProof/>
        </w:rPr>
        <w:t>. This method is deployed, for example, by Transport for London to monitor how passengers travel through the subway</w:t>
      </w:r>
      <w:r w:rsidRPr="00605E7C">
        <w:rPr>
          <w:rFonts w:asciiTheme="majorBidi" w:hAnsiTheme="majorBidi" w:cstheme="majorBidi"/>
          <w:b/>
          <w:bCs/>
          <w:noProof/>
        </w:rPr>
        <w:t>.</w:t>
      </w:r>
    </w:p>
    <w:p w14:paraId="3B000ABF" w14:textId="4DAC6A98" w:rsidR="00442452" w:rsidRPr="008D7328" w:rsidRDefault="00D6652B" w:rsidP="00605E7C">
      <w:pPr>
        <w:jc w:val="both"/>
        <w:rPr>
          <w:rFonts w:asciiTheme="majorBidi" w:hAnsiTheme="majorBidi" w:cstheme="majorBidi"/>
          <w:noProof/>
        </w:rPr>
      </w:pPr>
      <w:r w:rsidRPr="008D7328">
        <w:rPr>
          <w:rFonts w:asciiTheme="majorBidi" w:hAnsiTheme="majorBidi" w:cstheme="majorBidi"/>
          <w:noProof/>
        </w:rPr>
        <w:t xml:space="preserve">In this study, our goal is to measure pedestrian dynamics </w:t>
      </w:r>
      <w:r w:rsidR="00EB0E9B" w:rsidRPr="008D7328">
        <w:rPr>
          <w:rFonts w:asciiTheme="majorBidi" w:hAnsiTheme="majorBidi" w:cstheme="majorBidi"/>
          <w:noProof/>
        </w:rPr>
        <w:t>in a</w:t>
      </w:r>
      <w:r w:rsidRPr="008D7328">
        <w:rPr>
          <w:rFonts w:asciiTheme="majorBidi" w:hAnsiTheme="majorBidi" w:cstheme="majorBidi"/>
          <w:noProof/>
        </w:rPr>
        <w:t xml:space="preserve"> subway</w:t>
      </w:r>
      <w:r w:rsidR="00EB0E9B" w:rsidRPr="008D7328">
        <w:rPr>
          <w:rFonts w:asciiTheme="majorBidi" w:hAnsiTheme="majorBidi" w:cstheme="majorBidi"/>
          <w:noProof/>
        </w:rPr>
        <w:t xml:space="preserve"> setting</w:t>
      </w:r>
      <w:r w:rsidRPr="008D7328">
        <w:rPr>
          <w:rFonts w:asciiTheme="majorBidi" w:hAnsiTheme="majorBidi" w:cstheme="majorBidi"/>
          <w:noProof/>
        </w:rPr>
        <w:t>, and the way</w:t>
      </w:r>
      <w:r w:rsidR="00F765FA">
        <w:rPr>
          <w:rFonts w:asciiTheme="majorBidi" w:hAnsiTheme="majorBidi" w:cstheme="majorBidi"/>
          <w:noProof/>
        </w:rPr>
        <w:t xml:space="preserve"> that </w:t>
      </w:r>
      <w:del w:id="122" w:author="Steen, Maarten van (UT-DSI)" w:date="2022-11-06T09:41:00Z">
        <w:r w:rsidR="00F765FA" w:rsidDel="00706450">
          <w:rPr>
            <w:rFonts w:asciiTheme="majorBidi" w:hAnsiTheme="majorBidi" w:cstheme="majorBidi"/>
            <w:noProof/>
          </w:rPr>
          <w:delText xml:space="preserve">a </w:delText>
        </w:r>
      </w:del>
      <w:ins w:id="123" w:author="Steen, Maarten van (UT-DSI)" w:date="2022-11-06T09:40:00Z">
        <w:r w:rsidR="00706450">
          <w:rPr>
            <w:rFonts w:asciiTheme="majorBidi" w:hAnsiTheme="majorBidi" w:cstheme="majorBidi"/>
            <w:noProof/>
          </w:rPr>
          <w:t>privacy</w:t>
        </w:r>
      </w:ins>
      <w:ins w:id="124" w:author="Steen, Maarten van (UT-DSI)" w:date="2022-11-06T09:41:00Z">
        <w:r w:rsidR="00706450">
          <w:rPr>
            <w:rFonts w:asciiTheme="majorBidi" w:hAnsiTheme="majorBidi" w:cstheme="majorBidi"/>
            <w:noProof/>
          </w:rPr>
          <w:t xml:space="preserve"> </w:t>
        </w:r>
      </w:ins>
      <w:r w:rsidR="00F765FA">
        <w:rPr>
          <w:rFonts w:asciiTheme="majorBidi" w:hAnsiTheme="majorBidi" w:cstheme="majorBidi"/>
          <w:noProof/>
        </w:rPr>
        <w:t>preserv</w:t>
      </w:r>
      <w:ins w:id="125" w:author="Steen, Maarten van (UT-DSI)" w:date="2022-11-06T09:41:00Z">
        <w:r w:rsidR="00706450">
          <w:rPr>
            <w:rFonts w:asciiTheme="majorBidi" w:hAnsiTheme="majorBidi" w:cstheme="majorBidi"/>
            <w:noProof/>
          </w:rPr>
          <w:t>ation by</w:t>
        </w:r>
      </w:ins>
      <w:del w:id="126" w:author="Steen, Maarten van (UT-DSI)" w:date="2022-11-06T09:41:00Z">
        <w:r w:rsidR="00F765FA" w:rsidDel="00706450">
          <w:rPr>
            <w:rFonts w:asciiTheme="majorBidi" w:hAnsiTheme="majorBidi" w:cstheme="majorBidi"/>
            <w:noProof/>
          </w:rPr>
          <w:delText>ing</w:delText>
        </w:r>
      </w:del>
      <w:del w:id="127" w:author="Steen, Maarten van (UT-DSI)" w:date="2022-11-06T09:40:00Z">
        <w:r w:rsidR="00F765FA" w:rsidDel="00706450">
          <w:rPr>
            <w:rFonts w:asciiTheme="majorBidi" w:hAnsiTheme="majorBidi" w:cstheme="majorBidi"/>
            <w:noProof/>
          </w:rPr>
          <w:delText xml:space="preserve"> privacy</w:delText>
        </w:r>
      </w:del>
      <w:del w:id="128" w:author="Steen, Maarten van (UT-DSI)" w:date="2022-11-06T09:41:00Z">
        <w:r w:rsidR="00F765FA" w:rsidDel="00706450">
          <w:rPr>
            <w:rFonts w:asciiTheme="majorBidi" w:hAnsiTheme="majorBidi" w:cstheme="majorBidi"/>
            <w:noProof/>
          </w:rPr>
          <w:delText xml:space="preserve"> method which called</w:delText>
        </w:r>
      </w:del>
      <w:r w:rsidR="00F765FA">
        <w:rPr>
          <w:rFonts w:asciiTheme="majorBidi" w:hAnsiTheme="majorBidi" w:cstheme="majorBidi"/>
          <w:noProof/>
        </w:rPr>
        <w:t xml:space="preserve"> </w:t>
      </w:r>
      <w:r w:rsidRPr="008D7328">
        <w:rPr>
          <w:rFonts w:asciiTheme="majorBidi" w:hAnsiTheme="majorBidi" w:cstheme="majorBidi"/>
          <w:noProof/>
        </w:rPr>
        <w:t xml:space="preserve">detection </w:t>
      </w:r>
      <w:r w:rsidR="003E79E6">
        <w:rPr>
          <w:rFonts w:asciiTheme="majorBidi" w:hAnsiTheme="majorBidi" w:cstheme="majorBidi"/>
          <w:noProof/>
        </w:rPr>
        <w:t>k</w:t>
      </w:r>
      <w:r w:rsidRPr="008D7328">
        <w:rPr>
          <w:rFonts w:asciiTheme="majorBidi" w:hAnsiTheme="majorBidi" w:cstheme="majorBidi"/>
          <w:noProof/>
        </w:rPr>
        <w:t>-anonymity</w:t>
      </w:r>
      <w:r w:rsidR="002D5380" w:rsidRPr="008D7328">
        <w:rPr>
          <w:rFonts w:asciiTheme="majorBidi" w:hAnsiTheme="majorBidi" w:cstheme="majorBidi"/>
          <w:noProof/>
        </w:rPr>
        <w:t xml:space="preserve"> </w:t>
      </w:r>
      <w:r w:rsidRPr="008D7328">
        <w:rPr>
          <w:rFonts w:asciiTheme="majorBidi" w:hAnsiTheme="majorBidi" w:cstheme="majorBidi"/>
          <w:noProof/>
        </w:rPr>
        <w:t xml:space="preserve">works </w:t>
      </w:r>
      <w:r w:rsidR="00EB0E9B" w:rsidRPr="008D7328">
        <w:rPr>
          <w:rFonts w:asciiTheme="majorBidi" w:hAnsiTheme="majorBidi" w:cstheme="majorBidi"/>
          <w:noProof/>
        </w:rPr>
        <w:t>in this setting</w:t>
      </w:r>
      <w:del w:id="129" w:author="Steen, Maarten van (UT-DSI)" w:date="2022-11-06T09:41:00Z">
        <w:r w:rsidRPr="008D7328" w:rsidDel="00706450">
          <w:rPr>
            <w:rFonts w:asciiTheme="majorBidi" w:hAnsiTheme="majorBidi" w:cstheme="majorBidi"/>
            <w:noProof/>
          </w:rPr>
          <w:delText xml:space="preserve"> </w:delText>
        </w:r>
        <w:r w:rsidR="003E79E6" w:rsidDel="00706450">
          <w:rPr>
            <w:rFonts w:asciiTheme="majorBidi" w:hAnsiTheme="majorBidi" w:cstheme="majorBidi"/>
            <w:noProof/>
          </w:rPr>
          <w:delText xml:space="preserve">is </w:delText>
        </w:r>
        <w:r w:rsidRPr="008D7328" w:rsidDel="00706450">
          <w:rPr>
            <w:rFonts w:asciiTheme="majorBidi" w:hAnsiTheme="majorBidi" w:cstheme="majorBidi"/>
            <w:noProof/>
          </w:rPr>
          <w:delText>as follows</w:delText>
        </w:r>
      </w:del>
      <w:r w:rsidR="00EB0E9B" w:rsidRPr="008D7328">
        <w:rPr>
          <w:rFonts w:asciiTheme="majorBidi" w:hAnsiTheme="majorBidi" w:cstheme="majorBidi"/>
          <w:noProof/>
        </w:rPr>
        <w:t>.</w:t>
      </w:r>
      <w:r w:rsidRPr="008D7328">
        <w:rPr>
          <w:rFonts w:asciiTheme="majorBidi" w:hAnsiTheme="majorBidi" w:cstheme="majorBidi"/>
          <w:noProof/>
        </w:rPr>
        <w:t xml:space="preserve"> </w:t>
      </w:r>
      <w:r w:rsidR="004378B3">
        <w:rPr>
          <w:rFonts w:asciiTheme="majorBidi" w:hAnsiTheme="majorBidi" w:cstheme="majorBidi"/>
          <w:noProof/>
        </w:rPr>
        <w:t>For a</w:t>
      </w:r>
      <w:ins w:id="130" w:author="Steen, Maarten van (UT-DSI)" w:date="2022-11-06T09:41:00Z">
        <w:r w:rsidR="00706450">
          <w:rPr>
            <w:rFonts w:asciiTheme="majorBidi" w:hAnsiTheme="majorBidi" w:cstheme="majorBidi"/>
            <w:noProof/>
          </w:rPr>
          <w:t>n</w:t>
        </w:r>
      </w:ins>
      <w:r w:rsidR="004378B3">
        <w:rPr>
          <w:rFonts w:asciiTheme="majorBidi" w:hAnsiTheme="majorBidi" w:cstheme="majorBidi"/>
          <w:noProof/>
        </w:rPr>
        <w:t xml:space="preserve"> AFC system e</w:t>
      </w:r>
      <w:r w:rsidRPr="008D7328">
        <w:rPr>
          <w:rFonts w:asciiTheme="majorBidi" w:hAnsiTheme="majorBidi" w:cstheme="majorBidi"/>
          <w:noProof/>
        </w:rPr>
        <w:t xml:space="preserve">very person carries a smart card to use the subway; we have counters that detect the cards when passengers check in or check out, and each card is marked with an identifier that can be read by these counters. </w:t>
      </w:r>
      <w:del w:id="131" w:author="Steen, Maarten van (UT-DSI)" w:date="2022-11-06T09:42:00Z">
        <w:r w:rsidRPr="008D7328" w:rsidDel="00706450">
          <w:rPr>
            <w:rFonts w:asciiTheme="majorBidi" w:hAnsiTheme="majorBidi" w:cstheme="majorBidi"/>
            <w:noProof/>
          </w:rPr>
          <w:delText>However, because of privacy concern</w:delText>
        </w:r>
        <w:r w:rsidR="00792531" w:rsidRPr="008D7328" w:rsidDel="00706450">
          <w:rPr>
            <w:rFonts w:asciiTheme="majorBidi" w:hAnsiTheme="majorBidi" w:cstheme="majorBidi"/>
            <w:noProof/>
          </w:rPr>
          <w:delText>s</w:delText>
        </w:r>
        <w:r w:rsidRPr="008D7328" w:rsidDel="00706450">
          <w:rPr>
            <w:rFonts w:asciiTheme="majorBidi" w:hAnsiTheme="majorBidi" w:cstheme="majorBidi"/>
            <w:noProof/>
          </w:rPr>
          <w:delText>, using these identifiers, which are by now considered personal information, has been forbidden</w:delText>
        </w:r>
        <w:r w:rsidR="0067351F" w:rsidDel="00706450">
          <w:rPr>
            <w:rFonts w:asciiTheme="majorBidi" w:hAnsiTheme="majorBidi" w:cstheme="majorBidi"/>
            <w:noProof/>
          </w:rPr>
          <w:delText xml:space="preserve"> by GDPR</w:delText>
        </w:r>
        <w:r w:rsidR="00792531" w:rsidRPr="008D7328" w:rsidDel="00706450">
          <w:rPr>
            <w:rFonts w:asciiTheme="majorBidi" w:hAnsiTheme="majorBidi" w:cstheme="majorBidi"/>
            <w:noProof/>
          </w:rPr>
          <w:delText xml:space="preserve"> (unless explicit consent for their usage is provided)</w:delText>
        </w:r>
        <w:r w:rsidRPr="008D7328" w:rsidDel="00706450">
          <w:rPr>
            <w:rFonts w:asciiTheme="majorBidi" w:hAnsiTheme="majorBidi" w:cstheme="majorBidi"/>
            <w:noProof/>
          </w:rPr>
          <w:delText>.</w:delText>
        </w:r>
        <w:r w:rsidR="009100A1" w:rsidRPr="008D7328" w:rsidDel="00706450">
          <w:rPr>
            <w:rFonts w:asciiTheme="majorBidi" w:hAnsiTheme="majorBidi" w:cstheme="majorBidi"/>
            <w:noProof/>
          </w:rPr>
          <w:delText xml:space="preserve"> </w:delText>
        </w:r>
      </w:del>
    </w:p>
    <w:p w14:paraId="79E6252E" w14:textId="1FFEB0AD" w:rsidR="00982162" w:rsidRPr="008D7328" w:rsidRDefault="00706450" w:rsidP="00605E7C">
      <w:pPr>
        <w:jc w:val="both"/>
        <w:rPr>
          <w:rFonts w:asciiTheme="majorBidi" w:hAnsiTheme="majorBidi" w:cstheme="majorBidi"/>
          <w:noProof/>
        </w:rPr>
      </w:pPr>
      <w:ins w:id="132" w:author="Steen, Maarten van (UT-DSI)" w:date="2022-11-06T09:44:00Z">
        <w:r>
          <w:rPr>
            <w:rFonts w:asciiTheme="majorBidi" w:hAnsiTheme="majorBidi" w:cstheme="majorBidi"/>
            <w:noProof/>
          </w:rPr>
          <w:t>In our approach, we demand that t</w:t>
        </w:r>
      </w:ins>
      <w:del w:id="133" w:author="Steen, Maarten van (UT-DSI)" w:date="2022-11-06T09:43:00Z">
        <w:r w:rsidR="00BA4F84" w:rsidDel="00706450">
          <w:rPr>
            <w:rFonts w:asciiTheme="majorBidi" w:hAnsiTheme="majorBidi" w:cstheme="majorBidi"/>
            <w:noProof/>
          </w:rPr>
          <w:delText>To</w:delText>
        </w:r>
        <w:r w:rsidR="00982162" w:rsidRPr="008D7328" w:rsidDel="00706450">
          <w:rPr>
            <w:rFonts w:asciiTheme="majorBidi" w:hAnsiTheme="majorBidi" w:cstheme="majorBidi"/>
            <w:noProof/>
          </w:rPr>
          <w:delText xml:space="preserve"> address this problem, t</w:delText>
        </w:r>
      </w:del>
      <w:r w:rsidR="00982162" w:rsidRPr="008D7328">
        <w:rPr>
          <w:rFonts w:asciiTheme="majorBidi" w:hAnsiTheme="majorBidi" w:cstheme="majorBidi"/>
          <w:noProof/>
        </w:rPr>
        <w:t>he check-in and check-out counters</w:t>
      </w:r>
      <w:ins w:id="134" w:author="Steen, Maarten van (UT-DSI)" w:date="2022-11-06T09:45:00Z">
        <w:r>
          <w:rPr>
            <w:rFonts w:asciiTheme="majorBidi" w:hAnsiTheme="majorBidi" w:cstheme="majorBidi"/>
            <w:noProof/>
          </w:rPr>
          <w:t>,</w:t>
        </w:r>
      </w:ins>
      <w:r w:rsidR="00982162" w:rsidRPr="008D7328">
        <w:rPr>
          <w:rFonts w:asciiTheme="majorBidi" w:hAnsiTheme="majorBidi" w:cstheme="majorBidi"/>
          <w:noProof/>
        </w:rPr>
        <w:t xml:space="preserve"> </w:t>
      </w:r>
      <w:del w:id="135" w:author="Steen, Maarten van (UT-DSI)" w:date="2022-11-06T09:45:00Z">
        <w:r w:rsidR="00982162" w:rsidRPr="008D7328" w:rsidDel="00706450">
          <w:rPr>
            <w:rFonts w:asciiTheme="majorBidi" w:hAnsiTheme="majorBidi" w:cstheme="majorBidi"/>
            <w:noProof/>
          </w:rPr>
          <w:delText xml:space="preserve">that </w:delText>
        </w:r>
      </w:del>
      <w:ins w:id="136" w:author="Steen, Maarten van (UT-DSI)" w:date="2022-11-06T09:45:00Z">
        <w:r>
          <w:rPr>
            <w:rFonts w:asciiTheme="majorBidi" w:hAnsiTheme="majorBidi" w:cstheme="majorBidi"/>
            <w:noProof/>
          </w:rPr>
          <w:t>which</w:t>
        </w:r>
        <w:r w:rsidRPr="008D7328">
          <w:rPr>
            <w:rFonts w:asciiTheme="majorBidi" w:hAnsiTheme="majorBidi" w:cstheme="majorBidi"/>
            <w:noProof/>
          </w:rPr>
          <w:t xml:space="preserve"> </w:t>
        </w:r>
      </w:ins>
      <w:r w:rsidR="00982162" w:rsidRPr="008D7328">
        <w:rPr>
          <w:rFonts w:asciiTheme="majorBidi" w:hAnsiTheme="majorBidi" w:cstheme="majorBidi"/>
          <w:noProof/>
        </w:rPr>
        <w:t>collect identifiers, timestamps, and locations of each card</w:t>
      </w:r>
      <w:ins w:id="137" w:author="Steen, Maarten van (UT-DSI)" w:date="2022-11-06T09:45:00Z">
        <w:r>
          <w:rPr>
            <w:rFonts w:asciiTheme="majorBidi" w:hAnsiTheme="majorBidi" w:cstheme="majorBidi"/>
            <w:noProof/>
          </w:rPr>
          <w:t>,</w:t>
        </w:r>
      </w:ins>
      <w:r w:rsidR="00982162" w:rsidRPr="008D7328">
        <w:rPr>
          <w:rFonts w:asciiTheme="majorBidi" w:hAnsiTheme="majorBidi" w:cstheme="majorBidi"/>
          <w:noProof/>
        </w:rPr>
        <w:t xml:space="preserve"> are responsible for applying anonymization techniques immediately upon detecting a smart card. </w:t>
      </w:r>
      <w:r w:rsidR="003E79E6">
        <w:rPr>
          <w:rFonts w:asciiTheme="majorBidi" w:hAnsiTheme="majorBidi" w:cstheme="majorBidi"/>
          <w:noProof/>
        </w:rPr>
        <w:t>B</w:t>
      </w:r>
      <w:r w:rsidR="00982162" w:rsidRPr="008D7328">
        <w:rPr>
          <w:rFonts w:asciiTheme="majorBidi" w:hAnsiTheme="majorBidi" w:cstheme="majorBidi"/>
          <w:noProof/>
        </w:rPr>
        <w:t xml:space="preserve">y collecting card identifiers at each counter during </w:t>
      </w:r>
      <w:r w:rsidR="003E79E6">
        <w:rPr>
          <w:rFonts w:asciiTheme="majorBidi" w:hAnsiTheme="majorBidi" w:cstheme="majorBidi"/>
          <w:noProof/>
        </w:rPr>
        <w:t xml:space="preserve">a </w:t>
      </w:r>
      <w:r w:rsidR="003E79E6">
        <w:rPr>
          <w:rFonts w:asciiTheme="majorBidi" w:hAnsiTheme="majorBidi" w:cstheme="majorBidi"/>
          <w:noProof/>
        </w:rPr>
        <w:lastRenderedPageBreak/>
        <w:t xml:space="preserve">small timespan, </w:t>
      </w:r>
      <w:r w:rsidR="00982162" w:rsidRPr="008D7328">
        <w:rPr>
          <w:rFonts w:asciiTheme="majorBidi" w:hAnsiTheme="majorBidi" w:cstheme="majorBidi"/>
          <w:noProof/>
        </w:rPr>
        <w:t xml:space="preserve">and subsequently replacing such an identifier with a </w:t>
      </w:r>
      <w:r w:rsidR="00982162" w:rsidRPr="00706450">
        <w:rPr>
          <w:rFonts w:asciiTheme="majorBidi" w:hAnsiTheme="majorBidi" w:cstheme="majorBidi"/>
          <w:i/>
          <w:iCs/>
          <w:noProof/>
          <w:rPrChange w:id="138" w:author="Steen, Maarten van (UT-DSI)" w:date="2022-11-06T09:45:00Z">
            <w:rPr>
              <w:rFonts w:asciiTheme="majorBidi" w:hAnsiTheme="majorBidi" w:cstheme="majorBidi"/>
              <w:noProof/>
            </w:rPr>
          </w:rPrChange>
        </w:rPr>
        <w:t>k-anonymous pseudonym</w:t>
      </w:r>
      <w:r w:rsidR="00792531" w:rsidRPr="008D7328">
        <w:rPr>
          <w:rFonts w:asciiTheme="majorBidi" w:hAnsiTheme="majorBidi" w:cstheme="majorBidi"/>
          <w:noProof/>
        </w:rPr>
        <w:t xml:space="preserve">, </w:t>
      </w:r>
      <w:r w:rsidR="003E79E6">
        <w:rPr>
          <w:rFonts w:asciiTheme="majorBidi" w:hAnsiTheme="majorBidi" w:cstheme="majorBidi"/>
          <w:noProof/>
        </w:rPr>
        <w:t xml:space="preserve">the system should, </w:t>
      </w:r>
      <w:r w:rsidR="00792531" w:rsidRPr="008D7328">
        <w:rPr>
          <w:rFonts w:asciiTheme="majorBidi" w:hAnsiTheme="majorBidi" w:cstheme="majorBidi"/>
          <w:noProof/>
        </w:rPr>
        <w:t>in principle</w:t>
      </w:r>
      <w:r w:rsidR="003E79E6">
        <w:rPr>
          <w:rFonts w:asciiTheme="majorBidi" w:hAnsiTheme="majorBidi" w:cstheme="majorBidi"/>
          <w:noProof/>
        </w:rPr>
        <w:t>,</w:t>
      </w:r>
      <w:r w:rsidR="00792531" w:rsidRPr="008D7328">
        <w:rPr>
          <w:rFonts w:asciiTheme="majorBidi" w:hAnsiTheme="majorBidi" w:cstheme="majorBidi"/>
          <w:noProof/>
        </w:rPr>
        <w:t xml:space="preserve"> provide a sufficient degree of privacy</w:t>
      </w:r>
      <w:r w:rsidR="00982162" w:rsidRPr="008D7328">
        <w:rPr>
          <w:rFonts w:asciiTheme="majorBidi" w:hAnsiTheme="majorBidi" w:cstheme="majorBidi"/>
          <w:noProof/>
        </w:rPr>
        <w:t>.</w:t>
      </w:r>
    </w:p>
    <w:p w14:paraId="588679ED" w14:textId="5BBCC7D0" w:rsidR="00D6652B" w:rsidRPr="008D7328" w:rsidDel="00706450" w:rsidRDefault="009714C8" w:rsidP="00605E7C">
      <w:pPr>
        <w:jc w:val="both"/>
        <w:rPr>
          <w:del w:id="139" w:author="Steen, Maarten van (UT-DSI)" w:date="2022-11-06T09:46:00Z"/>
          <w:rFonts w:asciiTheme="majorBidi" w:hAnsiTheme="majorBidi" w:cstheme="majorBidi"/>
          <w:noProof/>
        </w:rPr>
      </w:pPr>
      <w:del w:id="140" w:author="Steen, Maarten van (UT-DSI)" w:date="2022-11-06T09:46:00Z">
        <w:r w:rsidDel="00706450">
          <w:rPr>
            <w:rFonts w:asciiTheme="majorBidi" w:hAnsiTheme="majorBidi" w:cstheme="majorBidi"/>
            <w:noProof/>
          </w:rPr>
          <w:delText>Still after preserving privacy s</w:delText>
        </w:r>
        <w:r w:rsidR="00442452" w:rsidRPr="008D7328" w:rsidDel="00706450">
          <w:rPr>
            <w:rFonts w:asciiTheme="majorBidi" w:hAnsiTheme="majorBidi" w:cstheme="majorBidi"/>
            <w:noProof/>
          </w:rPr>
          <w:delText xml:space="preserve">everal studies have demonstrated that by </w:delText>
        </w:r>
        <w:r w:rsidR="00442452" w:rsidRPr="00741062" w:rsidDel="00706450">
          <w:rPr>
            <w:rFonts w:asciiTheme="majorBidi" w:hAnsiTheme="majorBidi" w:cstheme="majorBidi"/>
            <w:noProof/>
            <w:color w:val="000000" w:themeColor="text1"/>
          </w:rPr>
          <w:delText xml:space="preserve">gathering data over a longer period, it becomes possible to derive patterns that, when matched with other data, can quite easily lead to the identification of an </w:delText>
        </w:r>
        <w:r w:rsidR="00792531" w:rsidRPr="00741062" w:rsidDel="00706450">
          <w:rPr>
            <w:rFonts w:asciiTheme="majorBidi" w:hAnsiTheme="majorBidi" w:cstheme="majorBidi"/>
            <w:noProof/>
            <w:color w:val="000000" w:themeColor="text1"/>
          </w:rPr>
          <w:delText xml:space="preserve">individual </w:delText>
        </w:r>
      </w:del>
      <w:customXmlDelRangeStart w:id="141" w:author="Steen, Maarten van (UT-DSI)" w:date="2022-11-06T09:46:00Z"/>
      <w:sdt>
        <w:sdtPr>
          <w:rPr>
            <w:rFonts w:asciiTheme="majorBidi" w:hAnsiTheme="majorBidi" w:cstheme="majorBidi"/>
            <w:noProof/>
            <w:color w:val="000000" w:themeColor="text1"/>
          </w:rPr>
          <w:tag w:val="MENDELEY_CITATION_v3_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"/>
          <w:id w:val="-1356884602"/>
          <w:placeholder>
            <w:docPart w:val="7ED63E94851B7544B0D139A686036E25"/>
          </w:placeholder>
        </w:sdtPr>
        <w:sdtContent>
          <w:customXmlDelRangeEnd w:id="141"/>
          <w:del w:id="142" w:author="Steen, Maarten van (UT-DSI)" w:date="2022-11-06T09:46:00Z">
            <w:r w:rsidR="00F765FA" w:rsidRPr="00741062" w:rsidDel="00706450">
              <w:rPr>
                <w:rFonts w:asciiTheme="majorBidi" w:hAnsiTheme="majorBidi" w:cstheme="majorBidi"/>
                <w:noProof/>
                <w:color w:val="000000" w:themeColor="text1"/>
              </w:rPr>
              <w:delText>(Avoine et al., 2014)</w:delText>
            </w:r>
          </w:del>
          <w:customXmlDelRangeStart w:id="143" w:author="Steen, Maarten van (UT-DSI)" w:date="2022-11-06T09:46:00Z"/>
        </w:sdtContent>
      </w:sdt>
      <w:customXmlDelRangeEnd w:id="143"/>
      <w:del w:id="144" w:author="Steen, Maarten van (UT-DSI)" w:date="2022-11-06T09:46:00Z">
        <w:r w:rsidR="00442452" w:rsidRPr="00741062" w:rsidDel="00706450">
          <w:rPr>
            <w:rFonts w:asciiTheme="majorBidi" w:hAnsiTheme="majorBidi" w:cstheme="majorBidi"/>
            <w:noProof/>
            <w:color w:val="000000" w:themeColor="text1"/>
          </w:rPr>
          <w:delText>.</w:delText>
        </w:r>
        <w:r w:rsidR="00792531" w:rsidRPr="00741062" w:rsidDel="00706450">
          <w:rPr>
            <w:rFonts w:asciiTheme="majorBidi" w:hAnsiTheme="majorBidi" w:cstheme="majorBidi"/>
            <w:noProof/>
            <w:color w:val="000000" w:themeColor="text1"/>
          </w:rPr>
          <w:delText xml:space="preserve"> </w:delText>
        </w:r>
        <w:r w:rsidR="00442452" w:rsidRPr="00741062" w:rsidDel="00706450">
          <w:rPr>
            <w:rFonts w:asciiTheme="majorBidi" w:hAnsiTheme="majorBidi" w:cstheme="majorBidi"/>
            <w:noProof/>
            <w:color w:val="000000" w:themeColor="text1"/>
          </w:rPr>
          <w:delText xml:space="preserve">By using </w:delText>
        </w:r>
        <w:r w:rsidR="00792531" w:rsidRPr="008D7328" w:rsidDel="00706450">
          <w:rPr>
            <w:rFonts w:asciiTheme="majorBidi" w:hAnsiTheme="majorBidi" w:cstheme="majorBidi"/>
            <w:noProof/>
          </w:rPr>
          <w:delText>detection k-anonymity</w:delText>
        </w:r>
        <w:r w:rsidR="00442452" w:rsidRPr="008D7328" w:rsidDel="00706450">
          <w:rPr>
            <w:rFonts w:asciiTheme="majorBidi" w:hAnsiTheme="majorBidi" w:cstheme="majorBidi"/>
            <w:noProof/>
          </w:rPr>
          <w:delText xml:space="preserve">, it is virtually impossible to derive </w:delText>
        </w:r>
        <w:r w:rsidR="00BA4F84" w:rsidDel="00706450">
          <w:rPr>
            <w:rFonts w:asciiTheme="majorBidi" w:hAnsiTheme="majorBidi" w:cstheme="majorBidi"/>
            <w:noProof/>
          </w:rPr>
          <w:delText>the patterns</w:delText>
        </w:r>
        <w:r w:rsidR="00BA4F84" w:rsidRPr="008D7328" w:rsidDel="00706450">
          <w:rPr>
            <w:rFonts w:asciiTheme="majorBidi" w:hAnsiTheme="majorBidi" w:cstheme="majorBidi"/>
            <w:noProof/>
          </w:rPr>
          <w:delText xml:space="preserve"> </w:delText>
        </w:r>
        <w:r w:rsidR="00442452" w:rsidRPr="008D7328" w:rsidDel="00706450">
          <w:rPr>
            <w:rFonts w:asciiTheme="majorBidi" w:hAnsiTheme="majorBidi" w:cstheme="majorBidi"/>
            <w:noProof/>
          </w:rPr>
          <w:delText>of individual passengers while still being able to measure the behavior of passengers as they travel between locations.</w:delText>
        </w:r>
      </w:del>
    </w:p>
    <w:p w14:paraId="00D5441A" w14:textId="27450B05" w:rsidR="00371300" w:rsidRPr="00605E7C" w:rsidRDefault="00D6652B" w:rsidP="002E41C1">
      <w:pPr>
        <w:jc w:val="both"/>
        <w:rPr>
          <w:rFonts w:asciiTheme="majorBidi" w:hAnsiTheme="majorBidi" w:cstheme="majorBidi"/>
          <w:noProof/>
        </w:rPr>
      </w:pPr>
      <w:r w:rsidRPr="008D7328">
        <w:rPr>
          <w:rFonts w:asciiTheme="majorBidi" w:hAnsiTheme="majorBidi" w:cstheme="majorBidi"/>
          <w:noProof/>
        </w:rPr>
        <w:t xml:space="preserve">The description we provide </w:t>
      </w:r>
      <w:del w:id="145" w:author="Steen, Maarten van (UT-DSI)" w:date="2022-11-06T09:46:00Z">
        <w:r w:rsidRPr="008D7328" w:rsidDel="00706450">
          <w:rPr>
            <w:rFonts w:asciiTheme="majorBidi" w:hAnsiTheme="majorBidi" w:cstheme="majorBidi"/>
            <w:noProof/>
          </w:rPr>
          <w:delText xml:space="preserve">completely </w:delText>
        </w:r>
      </w:del>
      <w:r w:rsidRPr="008D7328">
        <w:rPr>
          <w:rFonts w:asciiTheme="majorBidi" w:hAnsiTheme="majorBidi" w:cstheme="majorBidi"/>
          <w:noProof/>
        </w:rPr>
        <w:t xml:space="preserve">corresponds </w:t>
      </w:r>
      <w:r w:rsidR="00BA4F84">
        <w:rPr>
          <w:rFonts w:asciiTheme="majorBidi" w:hAnsiTheme="majorBidi" w:cstheme="majorBidi"/>
          <w:noProof/>
        </w:rPr>
        <w:t>to</w:t>
      </w:r>
      <w:r w:rsidR="00BA4F84" w:rsidRPr="008D7328">
        <w:rPr>
          <w:rFonts w:asciiTheme="majorBidi" w:hAnsiTheme="majorBidi" w:cstheme="majorBidi"/>
          <w:noProof/>
        </w:rPr>
        <w:t xml:space="preserve"> </w:t>
      </w:r>
      <w:r w:rsidRPr="008D7328">
        <w:rPr>
          <w:rFonts w:asciiTheme="majorBidi" w:hAnsiTheme="majorBidi" w:cstheme="majorBidi"/>
          <w:noProof/>
        </w:rPr>
        <w:t xml:space="preserve">the way that we perform </w:t>
      </w:r>
      <w:r w:rsidR="008F2501">
        <w:rPr>
          <w:rFonts w:asciiTheme="majorBidi" w:hAnsiTheme="majorBidi" w:cstheme="majorBidi"/>
          <w:noProof/>
        </w:rPr>
        <w:t xml:space="preserve">privacy preservation in </w:t>
      </w:r>
      <w:r w:rsidRPr="008D7328">
        <w:rPr>
          <w:rFonts w:asciiTheme="majorBidi" w:hAnsiTheme="majorBidi" w:cstheme="majorBidi"/>
          <w:noProof/>
        </w:rPr>
        <w:t xml:space="preserve">Wi-Fi detection systems, which led to the </w:t>
      </w:r>
      <w:r w:rsidR="00792531" w:rsidRPr="008D7328">
        <w:rPr>
          <w:rFonts w:asciiTheme="majorBidi" w:hAnsiTheme="majorBidi" w:cstheme="majorBidi"/>
          <w:noProof/>
        </w:rPr>
        <w:t xml:space="preserve">development </w:t>
      </w:r>
      <w:r w:rsidRPr="008D7328">
        <w:rPr>
          <w:rFonts w:asciiTheme="majorBidi" w:hAnsiTheme="majorBidi" w:cstheme="majorBidi"/>
          <w:noProof/>
        </w:rPr>
        <w:t xml:space="preserve">of </w:t>
      </w:r>
      <w:r w:rsidR="00792531" w:rsidRPr="008D7328">
        <w:rPr>
          <w:rFonts w:asciiTheme="majorBidi" w:hAnsiTheme="majorBidi" w:cstheme="majorBidi"/>
          <w:noProof/>
        </w:rPr>
        <w:t>detection k</w:t>
      </w:r>
      <w:r w:rsidRPr="008D7328">
        <w:rPr>
          <w:rFonts w:asciiTheme="majorBidi" w:hAnsiTheme="majorBidi" w:cstheme="majorBidi"/>
          <w:noProof/>
        </w:rPr>
        <w:t>-anonymity.</w:t>
      </w:r>
      <w:r w:rsidR="004C7541" w:rsidRPr="00605E7C">
        <w:rPr>
          <w:rFonts w:asciiTheme="majorBidi" w:hAnsiTheme="majorBidi" w:cstheme="majorBidi"/>
          <w:noProof/>
        </w:rPr>
        <w:t xml:space="preserve">When a device passes a sensor, the device’s identifier, a timestamp, and the sensor’s identifier are logged (we assume that the actual location of the sensor is known). To successfully anonymize devices, we collect data during some time interval referred to as an </w:t>
      </w:r>
      <w:r w:rsidR="004C7541" w:rsidRPr="002F26A2">
        <w:rPr>
          <w:rFonts w:asciiTheme="majorBidi" w:hAnsiTheme="majorBidi" w:cstheme="majorBidi"/>
          <w:b/>
          <w:bCs/>
          <w:noProof/>
        </w:rPr>
        <w:t>epoch</w:t>
      </w:r>
      <w:r w:rsidR="004C7541" w:rsidRPr="00605E7C">
        <w:rPr>
          <w:rFonts w:asciiTheme="majorBidi" w:hAnsiTheme="majorBidi" w:cstheme="majorBidi"/>
          <w:noProof/>
        </w:rPr>
        <w:t xml:space="preserve"> (e.g., 5 min</w:t>
      </w:r>
      <w:ins w:id="146" w:author="Steen, Maarten van (UT-DSI)" w:date="2022-11-06T09:47:00Z">
        <w:r w:rsidR="00706450">
          <w:rPr>
            <w:rFonts w:asciiTheme="majorBidi" w:hAnsiTheme="majorBidi" w:cstheme="majorBidi"/>
            <w:noProof/>
          </w:rPr>
          <w:t>utes</w:t>
        </w:r>
      </w:ins>
      <w:r w:rsidR="004C7541" w:rsidRPr="00605E7C">
        <w:rPr>
          <w:rFonts w:asciiTheme="majorBidi" w:hAnsiTheme="majorBidi" w:cstheme="majorBidi"/>
          <w:noProof/>
        </w:rPr>
        <w:t xml:space="preserve">). After an epoch has elapsed, we replace each device identifier with a pseudonym such that each pseudonym is used for at least k </w:t>
      </w:r>
      <w:del w:id="147" w:author="Steen, Maarten van (UT-DSI)" w:date="2022-11-06T09:47:00Z">
        <w:r w:rsidR="004C7541" w:rsidRPr="00605E7C" w:rsidDel="00C74BEB">
          <w:rPr>
            <w:rFonts w:asciiTheme="majorBidi" w:hAnsiTheme="majorBidi" w:cstheme="majorBidi"/>
            <w:noProof/>
          </w:rPr>
          <w:delText xml:space="preserve">detected </w:delText>
        </w:r>
      </w:del>
      <w:r w:rsidR="004C7541" w:rsidRPr="00605E7C">
        <w:rPr>
          <w:rFonts w:asciiTheme="majorBidi" w:hAnsiTheme="majorBidi" w:cstheme="majorBidi"/>
          <w:noProof/>
        </w:rPr>
        <w:t>devices</w:t>
      </w:r>
      <w:ins w:id="148" w:author="Steen, Maarten van (UT-DSI)" w:date="2022-11-06T09:47:00Z">
        <w:r w:rsidR="00C74BEB">
          <w:rPr>
            <w:rFonts w:asciiTheme="majorBidi" w:hAnsiTheme="majorBidi" w:cstheme="majorBidi"/>
            <w:noProof/>
          </w:rPr>
          <w:t xml:space="preserve"> detected during that epoch</w:t>
        </w:r>
      </w:ins>
      <w:r w:rsidR="004C7541" w:rsidRPr="00605E7C">
        <w:rPr>
          <w:rFonts w:asciiTheme="majorBidi" w:hAnsiTheme="majorBidi" w:cstheme="majorBidi"/>
          <w:noProof/>
        </w:rPr>
        <w:t xml:space="preserve">, and record how many devices have been detected per assigned pseudonym. This information is then sent to a central server. </w:t>
      </w:r>
    </w:p>
    <w:p w14:paraId="300934FE" w14:textId="58C43E38" w:rsidR="00371300" w:rsidRPr="00605E7C" w:rsidRDefault="004C7541">
      <w:pPr>
        <w:pStyle w:val="Heading2"/>
        <w:pPrChange w:id="149" w:author="Steen, Maarten van (UT-DSI)" w:date="2022-11-06T13:47:00Z">
          <w:pPr>
            <w:pStyle w:val="Heading1"/>
            <w:jc w:val="both"/>
          </w:pPr>
        </w:pPrChange>
      </w:pPr>
      <w:r w:rsidRPr="00605E7C">
        <w:t>Detection K-</w:t>
      </w:r>
      <w:r w:rsidRPr="00A6794D">
        <w:t>Anonymity</w:t>
      </w:r>
    </w:p>
    <w:p w14:paraId="6C42AFEA" w14:textId="77777777" w:rsidR="00371300" w:rsidRPr="00605E7C" w:rsidRDefault="004C7541" w:rsidP="00605E7C">
      <w:pPr>
        <w:jc w:val="both"/>
        <w:rPr>
          <w:rFonts w:asciiTheme="majorBidi" w:hAnsiTheme="majorBidi" w:cstheme="majorBidi"/>
          <w:noProof/>
        </w:rPr>
      </w:pPr>
      <w:r w:rsidRPr="00605E7C">
        <w:rPr>
          <w:rFonts w:asciiTheme="majorBidi" w:hAnsiTheme="majorBidi" w:cstheme="majorBidi"/>
          <w:noProof/>
        </w:rPr>
        <w:t xml:space="preserve">A privacy-preserving AFC passengers-monitoring environment consists of the following: </w:t>
      </w:r>
    </w:p>
    <w:p w14:paraId="55639453" w14:textId="77777777" w:rsidR="00371300" w:rsidRPr="00605E7C" w:rsidRDefault="004C7541" w:rsidP="00605E7C">
      <w:pPr>
        <w:pStyle w:val="ListParagraph"/>
        <w:numPr>
          <w:ilvl w:val="0"/>
          <w:numId w:val="1"/>
        </w:numPr>
        <w:jc w:val="both"/>
        <w:rPr>
          <w:rFonts w:asciiTheme="majorBidi" w:hAnsiTheme="majorBidi" w:cstheme="majorBidi"/>
          <w:noProof/>
        </w:rPr>
      </w:pPr>
      <w:r w:rsidRPr="00605E7C">
        <w:rPr>
          <w:rFonts w:asciiTheme="majorBidi" w:hAnsiTheme="majorBidi" w:cstheme="majorBidi"/>
          <w:noProof/>
        </w:rPr>
        <w:t xml:space="preserve">A network of subway lines with each line consisting of a source and a destination, and counters at each source and destination gathering card identifiers; a counter acts as a sensor </w:t>
      </w:r>
      <w:r w:rsidRPr="00605E7C">
        <w:rPr>
          <w:rFonts w:asciiTheme="majorBidi" w:hAnsiTheme="majorBidi" w:cstheme="majorBidi"/>
          <w:i/>
          <w:iCs/>
          <w:noProof/>
        </w:rPr>
        <w:t>s</w:t>
      </w:r>
      <w:r w:rsidRPr="00605E7C">
        <w:rPr>
          <w:rFonts w:asciiTheme="majorBidi" w:hAnsiTheme="majorBidi" w:cstheme="majorBidi"/>
          <w:noProof/>
        </w:rPr>
        <w:t xml:space="preserve">; all counters form a set </w:t>
      </w:r>
      <w:r w:rsidRPr="00605E7C">
        <w:rPr>
          <w:rFonts w:asciiTheme="majorBidi" w:hAnsiTheme="majorBidi" w:cstheme="majorBidi"/>
          <w:i/>
          <w:iCs/>
          <w:noProof/>
        </w:rPr>
        <w:t>S</w:t>
      </w:r>
      <w:r w:rsidRPr="00605E7C">
        <w:rPr>
          <w:rFonts w:asciiTheme="majorBidi" w:hAnsiTheme="majorBidi" w:cstheme="majorBidi"/>
          <w:noProof/>
        </w:rPr>
        <w:t>.</w:t>
      </w:r>
    </w:p>
    <w:p w14:paraId="683E18C7" w14:textId="77777777" w:rsidR="00371300" w:rsidRPr="00605E7C" w:rsidRDefault="004C7541" w:rsidP="00605E7C">
      <w:pPr>
        <w:pStyle w:val="ListParagraph"/>
        <w:numPr>
          <w:ilvl w:val="0"/>
          <w:numId w:val="1"/>
        </w:numPr>
        <w:jc w:val="both"/>
        <w:rPr>
          <w:rFonts w:asciiTheme="majorBidi" w:hAnsiTheme="majorBidi" w:cstheme="majorBidi"/>
          <w:noProof/>
        </w:rPr>
      </w:pPr>
      <w:r w:rsidRPr="00605E7C">
        <w:rPr>
          <w:rFonts w:asciiTheme="majorBidi" w:hAnsiTheme="majorBidi" w:cstheme="majorBidi"/>
          <w:noProof/>
        </w:rPr>
        <w:t xml:space="preserve">A set of </w:t>
      </w:r>
      <w:r w:rsidRPr="00605E7C">
        <w:rPr>
          <w:rFonts w:asciiTheme="majorBidi" w:hAnsiTheme="majorBidi" w:cstheme="majorBidi"/>
          <w:i/>
          <w:iCs/>
          <w:noProof/>
        </w:rPr>
        <w:t>E</w:t>
      </w:r>
      <w:r w:rsidRPr="00605E7C">
        <w:rPr>
          <w:rFonts w:asciiTheme="majorBidi" w:hAnsiTheme="majorBidi" w:cstheme="majorBidi"/>
          <w:noProof/>
        </w:rPr>
        <w:t xml:space="preserve"> of </w:t>
      </w:r>
      <w:r w:rsidRPr="00605E7C">
        <w:rPr>
          <w:rFonts w:asciiTheme="majorBidi" w:hAnsiTheme="majorBidi" w:cstheme="majorBidi"/>
          <w:i/>
          <w:iCs/>
          <w:noProof/>
        </w:rPr>
        <w:t>N</w:t>
      </w:r>
      <w:r w:rsidRPr="00605E7C">
        <w:rPr>
          <w:rFonts w:asciiTheme="majorBidi" w:hAnsiTheme="majorBidi" w:cstheme="majorBidi"/>
          <w:noProof/>
        </w:rPr>
        <w:t xml:space="preserve"> epochs, jointly spanning an elapsed time </w:t>
      </w:r>
      <w:r w:rsidRPr="00605E7C">
        <w:rPr>
          <w:rFonts w:asciiTheme="majorBidi" w:hAnsiTheme="majorBidi" w:cstheme="majorBidi"/>
          <w:i/>
          <w:iCs/>
          <w:noProof/>
        </w:rPr>
        <w:t>T</w:t>
      </w:r>
      <w:r w:rsidRPr="00605E7C">
        <w:rPr>
          <w:rFonts w:asciiTheme="majorBidi" w:hAnsiTheme="majorBidi" w:cstheme="majorBidi"/>
          <w:noProof/>
        </w:rPr>
        <w:t xml:space="preserve"> during which the system runs; we should have enough data during each epoch to be able to apply anonymization.</w:t>
      </w:r>
    </w:p>
    <w:p w14:paraId="31498853" w14:textId="0932B7B6" w:rsidR="00371300" w:rsidRPr="00605E7C" w:rsidRDefault="004C7541" w:rsidP="00605E7C">
      <w:pPr>
        <w:pStyle w:val="ListParagraph"/>
        <w:numPr>
          <w:ilvl w:val="0"/>
          <w:numId w:val="1"/>
        </w:numPr>
        <w:jc w:val="both"/>
        <w:rPr>
          <w:rFonts w:asciiTheme="majorBidi" w:hAnsiTheme="majorBidi" w:cstheme="majorBidi"/>
          <w:noProof/>
        </w:rPr>
      </w:pPr>
      <w:r w:rsidRPr="00605E7C">
        <w:rPr>
          <w:rFonts w:asciiTheme="majorBidi" w:hAnsiTheme="majorBidi" w:cstheme="majorBidi"/>
          <w:noProof/>
        </w:rPr>
        <w:t xml:space="preserve">A set </w:t>
      </w:r>
      <w:r w:rsidRPr="00605E7C">
        <w:rPr>
          <w:rFonts w:asciiTheme="majorBidi" w:hAnsiTheme="majorBidi" w:cstheme="majorBidi"/>
          <w:i/>
          <w:iCs/>
          <w:noProof/>
        </w:rPr>
        <w:t xml:space="preserve">IDS </w:t>
      </w:r>
      <w:r w:rsidRPr="00605E7C">
        <w:rPr>
          <w:rFonts w:asciiTheme="majorBidi" w:hAnsiTheme="majorBidi" w:cstheme="majorBidi"/>
          <w:noProof/>
        </w:rPr>
        <w:t xml:space="preserve">of </w:t>
      </w:r>
      <w:r w:rsidRPr="00605E7C">
        <w:rPr>
          <w:rFonts w:asciiTheme="majorBidi" w:hAnsiTheme="majorBidi" w:cstheme="majorBidi"/>
          <w:i/>
          <w:iCs/>
          <w:noProof/>
        </w:rPr>
        <w:t>M</w:t>
      </w:r>
      <w:r w:rsidRPr="00605E7C">
        <w:rPr>
          <w:rFonts w:asciiTheme="majorBidi" w:hAnsiTheme="majorBidi" w:cstheme="majorBidi"/>
          <w:noProof/>
        </w:rPr>
        <w:t xml:space="preserve"> card identifiers detected by our system during </w:t>
      </w:r>
      <w:r w:rsidRPr="00605E7C">
        <w:rPr>
          <w:rFonts w:asciiTheme="majorBidi" w:hAnsiTheme="majorBidi" w:cstheme="majorBidi"/>
          <w:i/>
          <w:iCs/>
          <w:noProof/>
        </w:rPr>
        <w:t>T</w:t>
      </w:r>
      <w:r w:rsidRPr="00605E7C">
        <w:rPr>
          <w:rFonts w:asciiTheme="majorBidi" w:hAnsiTheme="majorBidi" w:cstheme="majorBidi"/>
          <w:noProof/>
        </w:rPr>
        <w:t>; we assume that each card identifier represents a passenger;</w:t>
      </w:r>
      <w:ins w:id="150" w:author="Steen, Maarten van (UT-DSI)" w:date="2022-11-06T13:08:00Z">
        <w:r w:rsidR="009E1950">
          <w:rPr>
            <w:rFonts w:asciiTheme="majorBidi" w:hAnsiTheme="majorBidi" w:cstheme="majorBidi"/>
            <w:noProof/>
          </w:rPr>
          <w:t>.</w:t>
        </w:r>
      </w:ins>
      <w:del w:id="151" w:author="Steen, Maarten van (UT-DSI)" w:date="2022-11-06T13:08:00Z">
        <w:r w:rsidRPr="00605E7C" w:rsidDel="009E1950">
          <w:rPr>
            <w:rFonts w:asciiTheme="majorBidi" w:hAnsiTheme="majorBidi" w:cstheme="majorBidi"/>
            <w:noProof/>
          </w:rPr>
          <w:delText xml:space="preserve"> a card identifier in this study </w:delText>
        </w:r>
      </w:del>
      <w:del w:id="152" w:author="Steen, Maarten van (UT-DSI)" w:date="2022-11-06T13:02:00Z">
        <w:r w:rsidRPr="00605E7C" w:rsidDel="009E1950">
          <w:rPr>
            <w:rFonts w:asciiTheme="majorBidi" w:hAnsiTheme="majorBidi" w:cstheme="majorBidi"/>
            <w:noProof/>
          </w:rPr>
          <w:delText>can be</w:delText>
        </w:r>
      </w:del>
      <w:del w:id="153" w:author="Steen, Maarten van (UT-DSI)" w:date="2022-11-06T13:08:00Z">
        <w:r w:rsidRPr="00605E7C" w:rsidDel="009E1950">
          <w:rPr>
            <w:rFonts w:asciiTheme="majorBidi" w:hAnsiTheme="majorBidi" w:cstheme="majorBidi"/>
            <w:noProof/>
          </w:rPr>
          <w:delText xml:space="preserve"> represented </w:delText>
        </w:r>
      </w:del>
      <w:del w:id="154" w:author="Steen, Maarten van (UT-DSI)" w:date="2022-11-06T13:02:00Z">
        <w:r w:rsidRPr="00605E7C" w:rsidDel="009E1950">
          <w:rPr>
            <w:rFonts w:asciiTheme="majorBidi" w:hAnsiTheme="majorBidi" w:cstheme="majorBidi"/>
            <w:noProof/>
          </w:rPr>
          <w:delText xml:space="preserve">as </w:delText>
        </w:r>
      </w:del>
      <w:del w:id="155" w:author="Steen, Maarten van (UT-DSI)" w:date="2022-11-06T13:08:00Z">
        <w:r w:rsidRPr="00605E7C" w:rsidDel="009E1950">
          <w:rPr>
            <w:rFonts w:asciiTheme="majorBidi" w:hAnsiTheme="majorBidi" w:cstheme="majorBidi"/>
            <w:noProof/>
          </w:rPr>
          <w:delText xml:space="preserve">a unique </w:delText>
        </w:r>
        <w:r w:rsidRPr="00605E7C" w:rsidDel="009E1950">
          <w:rPr>
            <w:rFonts w:asciiTheme="majorBidi" w:hAnsiTheme="majorBidi" w:cstheme="majorBidi"/>
            <w:i/>
            <w:iCs/>
            <w:noProof/>
          </w:rPr>
          <w:delText>27-bit</w:delText>
        </w:r>
        <w:r w:rsidRPr="00605E7C" w:rsidDel="009E1950">
          <w:rPr>
            <w:rFonts w:asciiTheme="majorBidi" w:hAnsiTheme="majorBidi" w:cstheme="majorBidi"/>
            <w:noProof/>
          </w:rPr>
          <w:delText xml:space="preserve"> identifier</w:delText>
        </w:r>
      </w:del>
      <w:del w:id="156" w:author="Steen, Maarten van (UT-DSI)" w:date="2022-11-06T13:03:00Z">
        <w:r w:rsidR="004354C2" w:rsidDel="009E1950">
          <w:rPr>
            <w:rFonts w:asciiTheme="majorBidi" w:hAnsiTheme="majorBidi" w:cstheme="majorBidi"/>
            <w:noProof/>
          </w:rPr>
          <w:delText xml:space="preserve"> </w:delText>
        </w:r>
      </w:del>
      <w:del w:id="157" w:author="Steen, Maarten van (UT-DSI)" w:date="2022-11-06T13:01:00Z">
        <w:r w:rsidR="004354C2" w:rsidDel="009E1950">
          <w:rPr>
            <w:rFonts w:asciiTheme="majorBidi" w:hAnsiTheme="majorBidi" w:cstheme="majorBidi"/>
            <w:noProof/>
          </w:rPr>
          <w:delText xml:space="preserve">which obtain  after hashing  </w:delText>
        </w:r>
      </w:del>
      <w:del w:id="158" w:author="Steen, Maarten van (UT-DSI)" w:date="2022-11-06T13:02:00Z">
        <w:r w:rsidR="004354C2" w:rsidDel="009E1950">
          <w:rPr>
            <w:rFonts w:asciiTheme="majorBidi" w:hAnsiTheme="majorBidi" w:cstheme="majorBidi"/>
            <w:noProof/>
          </w:rPr>
          <w:delText xml:space="preserve">the card </w:delText>
        </w:r>
      </w:del>
      <w:del w:id="159" w:author="Steen, Maarten van (UT-DSI)" w:date="2022-11-06T13:01:00Z">
        <w:r w:rsidR="004354C2" w:rsidDel="009E1950">
          <w:rPr>
            <w:rFonts w:asciiTheme="majorBidi" w:hAnsiTheme="majorBidi" w:cstheme="majorBidi"/>
            <w:noProof/>
          </w:rPr>
          <w:delText>ids number for a uniformly distribution</w:delText>
        </w:r>
      </w:del>
      <w:del w:id="160" w:author="Steen, Maarten van (UT-DSI)" w:date="2022-11-06T13:03:00Z">
        <w:r w:rsidRPr="00605E7C" w:rsidDel="009E1950">
          <w:rPr>
            <w:rFonts w:asciiTheme="majorBidi" w:hAnsiTheme="majorBidi" w:cstheme="majorBidi"/>
            <w:noProof/>
          </w:rPr>
          <w:delText>.</w:delText>
        </w:r>
      </w:del>
    </w:p>
    <w:p w14:paraId="1E3AD8E1" w14:textId="634E91D2" w:rsidR="003C249A" w:rsidRDefault="008F2501" w:rsidP="00605E7C">
      <w:pPr>
        <w:jc w:val="both"/>
        <w:rPr>
          <w:rFonts w:asciiTheme="majorBidi" w:hAnsiTheme="majorBidi" w:cstheme="majorBidi"/>
          <w:noProof/>
        </w:rPr>
      </w:pPr>
      <w:r>
        <w:rPr>
          <w:rFonts w:asciiTheme="majorBidi" w:hAnsiTheme="majorBidi" w:cstheme="majorBidi"/>
          <w:noProof/>
        </w:rPr>
        <w:t>A d</w:t>
      </w:r>
      <w:r w:rsidR="004C7541" w:rsidRPr="00605E7C">
        <w:rPr>
          <w:rFonts w:asciiTheme="majorBidi" w:hAnsiTheme="majorBidi" w:cstheme="majorBidi"/>
          <w:noProof/>
        </w:rPr>
        <w:t xml:space="preserve">etection is a triplet </w:t>
      </w:r>
      <w:r w:rsidR="004C7541" w:rsidRPr="00605E7C">
        <w:rPr>
          <w:rFonts w:asciiTheme="majorBidi" w:hAnsiTheme="majorBidi" w:cstheme="majorBidi"/>
          <w:i/>
          <w:iCs/>
          <w:noProof/>
        </w:rPr>
        <w:t xml:space="preserve">(id, s, e), id </w:t>
      </w:r>
      <w:r w:rsidR="004C7541" w:rsidRPr="00605E7C">
        <w:rPr>
          <w:rFonts w:ascii="Cambria Math" w:hAnsi="Cambria Math" w:cs="Cambria Math"/>
          <w:i/>
          <w:iCs/>
          <w:noProof/>
        </w:rPr>
        <w:t>∈</w:t>
      </w:r>
      <w:r w:rsidR="004C7541" w:rsidRPr="00605E7C">
        <w:rPr>
          <w:rFonts w:asciiTheme="majorBidi" w:hAnsiTheme="majorBidi" w:cstheme="majorBidi"/>
          <w:i/>
          <w:iCs/>
          <w:noProof/>
        </w:rPr>
        <w:t xml:space="preserve"> IDS, s </w:t>
      </w:r>
      <w:r w:rsidR="004C7541" w:rsidRPr="00605E7C">
        <w:rPr>
          <w:rFonts w:ascii="Cambria Math" w:hAnsi="Cambria Math" w:cs="Cambria Math"/>
          <w:i/>
          <w:iCs/>
          <w:noProof/>
        </w:rPr>
        <w:t>∈</w:t>
      </w:r>
      <w:r w:rsidR="004C7541" w:rsidRPr="00605E7C">
        <w:rPr>
          <w:rFonts w:asciiTheme="majorBidi" w:hAnsiTheme="majorBidi" w:cstheme="majorBidi"/>
          <w:i/>
          <w:iCs/>
          <w:noProof/>
        </w:rPr>
        <w:t xml:space="preserve"> S, e </w:t>
      </w:r>
      <w:r w:rsidR="004C7541" w:rsidRPr="00605E7C">
        <w:rPr>
          <w:rFonts w:ascii="Cambria Math" w:hAnsi="Cambria Math" w:cs="Cambria Math"/>
          <w:i/>
          <w:iCs/>
          <w:noProof/>
        </w:rPr>
        <w:t>∈</w:t>
      </w:r>
      <w:r w:rsidR="004C7541" w:rsidRPr="00605E7C">
        <w:rPr>
          <w:rFonts w:asciiTheme="majorBidi" w:hAnsiTheme="majorBidi" w:cstheme="majorBidi"/>
          <w:i/>
          <w:iCs/>
          <w:noProof/>
        </w:rPr>
        <w:t xml:space="preserve"> E</w:t>
      </w:r>
      <w:r w:rsidR="004C7541" w:rsidRPr="00605E7C">
        <w:rPr>
          <w:rFonts w:asciiTheme="majorBidi" w:hAnsiTheme="majorBidi" w:cstheme="majorBidi"/>
          <w:noProof/>
        </w:rPr>
        <w:t>, representing a card uniquely identified by</w:t>
      </w:r>
      <w:r>
        <w:rPr>
          <w:rFonts w:asciiTheme="majorBidi" w:hAnsiTheme="majorBidi" w:cstheme="majorBidi"/>
          <w:noProof/>
        </w:rPr>
        <w:t xml:space="preserve"> its identifier</w:t>
      </w:r>
      <w:r w:rsidR="004C7541" w:rsidRPr="00605E7C">
        <w:rPr>
          <w:rFonts w:asciiTheme="majorBidi" w:hAnsiTheme="majorBidi" w:cstheme="majorBidi"/>
          <w:noProof/>
        </w:rPr>
        <w:t xml:space="preserve"> </w:t>
      </w:r>
      <w:r w:rsidR="004C7541" w:rsidRPr="00605E7C">
        <w:rPr>
          <w:rFonts w:asciiTheme="majorBidi" w:hAnsiTheme="majorBidi" w:cstheme="majorBidi"/>
          <w:i/>
          <w:iCs/>
          <w:noProof/>
        </w:rPr>
        <w:t>id</w:t>
      </w:r>
      <w:r w:rsidR="004C7541" w:rsidRPr="00605E7C">
        <w:rPr>
          <w:rFonts w:asciiTheme="majorBidi" w:hAnsiTheme="majorBidi" w:cstheme="majorBidi"/>
          <w:noProof/>
        </w:rPr>
        <w:t xml:space="preserve">, sensed by counter </w:t>
      </w:r>
      <w:r w:rsidR="004C7541" w:rsidRPr="00605E7C">
        <w:rPr>
          <w:rFonts w:asciiTheme="majorBidi" w:hAnsiTheme="majorBidi" w:cstheme="majorBidi"/>
          <w:i/>
          <w:iCs/>
          <w:noProof/>
        </w:rPr>
        <w:t>s</w:t>
      </w:r>
      <w:r w:rsidR="004C7541" w:rsidRPr="00605E7C">
        <w:rPr>
          <w:rFonts w:asciiTheme="majorBidi" w:hAnsiTheme="majorBidi" w:cstheme="majorBidi"/>
          <w:noProof/>
        </w:rPr>
        <w:t xml:space="preserve"> during epoch </w:t>
      </w:r>
      <w:r w:rsidR="004C7541" w:rsidRPr="00605E7C">
        <w:rPr>
          <w:rFonts w:asciiTheme="majorBidi" w:hAnsiTheme="majorBidi" w:cstheme="majorBidi"/>
          <w:i/>
          <w:iCs/>
          <w:noProof/>
        </w:rPr>
        <w:t>e</w:t>
      </w:r>
      <w:r>
        <w:rPr>
          <w:rFonts w:asciiTheme="majorBidi" w:hAnsiTheme="majorBidi" w:cstheme="majorBidi"/>
          <w:i/>
          <w:iCs/>
          <w:noProof/>
        </w:rPr>
        <w:t xml:space="preserve"> </w:t>
      </w:r>
      <w:sdt>
        <w:sdtPr>
          <w:rPr>
            <w:rFonts w:asciiTheme="majorBidi" w:hAnsiTheme="majorBidi" w:cstheme="majorBidi"/>
            <w:iCs/>
            <w:noProof/>
            <w:color w:val="000000"/>
          </w:rPr>
          <w:tag w:val="MENDELEY_CITATION_v3_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"/>
          <w:id w:val="1621258536"/>
          <w:placeholder>
            <w:docPart w:val="DefaultPlaceholder_-1854013440"/>
          </w:placeholder>
        </w:sdtPr>
        <w:sdtContent>
          <w:r w:rsidR="00F765FA" w:rsidRPr="00F765FA">
            <w:rPr>
              <w:rFonts w:asciiTheme="majorBidi" w:hAnsiTheme="majorBidi" w:cstheme="majorBidi"/>
              <w:iCs/>
              <w:noProof/>
              <w:color w:val="000000"/>
            </w:rPr>
            <w:t>(Stanciu et al., 2020)</w:t>
          </w:r>
        </w:sdtContent>
      </w:sdt>
      <w:r w:rsidR="004C7541" w:rsidRPr="00605E7C">
        <w:rPr>
          <w:rFonts w:asciiTheme="majorBidi" w:hAnsiTheme="majorBidi" w:cstheme="majorBidi"/>
          <w:noProof/>
        </w:rPr>
        <w:t>. Each detected card identifier is first mapped to a</w:t>
      </w:r>
      <w:ins w:id="161" w:author="Steen, Maarten van (UT-DSI)" w:date="2022-11-06T13:10:00Z">
        <w:r w:rsidR="009E1950">
          <w:rPr>
            <w:rFonts w:asciiTheme="majorBidi" w:hAnsiTheme="majorBidi" w:cstheme="majorBidi"/>
            <w:noProof/>
          </w:rPr>
          <w:t xml:space="preserve"> 27-bit</w:t>
        </w:r>
      </w:ins>
      <w:r w:rsidR="004C7541" w:rsidRPr="00605E7C">
        <w:rPr>
          <w:rFonts w:asciiTheme="majorBidi" w:hAnsiTheme="majorBidi" w:cstheme="majorBidi"/>
          <w:noProof/>
        </w:rPr>
        <w:t xml:space="preserve"> </w:t>
      </w:r>
      <w:r w:rsidR="004C7541" w:rsidRPr="002F26A2">
        <w:rPr>
          <w:rFonts w:asciiTheme="majorBidi" w:hAnsiTheme="majorBidi" w:cstheme="majorBidi"/>
          <w:b/>
          <w:bCs/>
          <w:noProof/>
        </w:rPr>
        <w:t>pseudonym</w:t>
      </w:r>
      <w:r w:rsidR="004C7541" w:rsidRPr="00605E7C">
        <w:rPr>
          <w:rFonts w:asciiTheme="majorBidi" w:hAnsiTheme="majorBidi" w:cstheme="majorBidi"/>
          <w:noProof/>
        </w:rPr>
        <w:t xml:space="preserve">, with the </w:t>
      </w:r>
      <w:r w:rsidR="004C7541" w:rsidRPr="00605E7C">
        <w:rPr>
          <w:rFonts w:asciiTheme="majorBidi" w:hAnsiTheme="majorBidi" w:cstheme="majorBidi"/>
          <w:i/>
          <w:iCs/>
          <w:noProof/>
        </w:rPr>
        <w:t>PID</w:t>
      </w:r>
      <w:r w:rsidR="004C7541" w:rsidRPr="00605E7C">
        <w:rPr>
          <w:rFonts w:asciiTheme="majorBidi" w:hAnsiTheme="majorBidi" w:cstheme="majorBidi"/>
          <w:noProof/>
        </w:rPr>
        <w:t xml:space="preserve"> denoting the set of all possible pseudonyms. </w:t>
      </w:r>
      <w:ins w:id="162" w:author="Steen, Maarten van (UT-DSI)" w:date="2022-11-06T13:09:00Z">
        <w:r w:rsidR="009E1950">
          <w:rPr>
            <w:rFonts w:asciiTheme="majorBidi" w:hAnsiTheme="majorBidi" w:cstheme="majorBidi"/>
            <w:noProof/>
          </w:rPr>
          <w:t>A pseudonym is derived from a card identifier through secure has</w:t>
        </w:r>
      </w:ins>
      <w:ins w:id="163" w:author="Steen, Maarten van (UT-DSI)" w:date="2022-11-06T13:10:00Z">
        <w:r w:rsidR="009E1950">
          <w:rPr>
            <w:rFonts w:asciiTheme="majorBidi" w:hAnsiTheme="majorBidi" w:cstheme="majorBidi"/>
            <w:noProof/>
          </w:rPr>
          <w:t xml:space="preserve">hing, establishing that pseudonyms are uniformly distributed in the interval </w:t>
        </w:r>
      </w:ins>
      <m:oMath>
        <m:r>
          <w:ins w:id="164" w:author="Steen, Maarten van (UT-DSI)" w:date="2022-11-06T13:11:00Z">
            <w:rPr>
              <w:rFonts w:ascii="Cambria Math" w:hAnsi="Cambria Math" w:cstheme="majorBidi"/>
              <w:noProof/>
            </w:rPr>
            <m:t>[0,</m:t>
          </w:ins>
        </m:r>
        <m:sSup>
          <m:sSupPr>
            <m:ctrlPr>
              <w:ins w:id="165" w:author="Steen, Maarten van (UT-DSI)" w:date="2022-11-06T13:11:00Z">
                <w:rPr>
                  <w:rFonts w:ascii="Cambria Math" w:hAnsi="Cambria Math" w:cstheme="majorBidi"/>
                  <w:i/>
                  <w:noProof/>
                </w:rPr>
              </w:ins>
            </m:ctrlPr>
          </m:sSupPr>
          <m:e>
            <m:r>
              <w:ins w:id="166" w:author="Steen, Maarten van (UT-DSI)" w:date="2022-11-06T13:11:00Z">
                <w:rPr>
                  <w:rFonts w:ascii="Cambria Math" w:hAnsi="Cambria Math" w:cstheme="majorBidi"/>
                  <w:noProof/>
                </w:rPr>
                <m:t>2</m:t>
              </w:ins>
            </m:r>
          </m:e>
          <m:sup>
            <m:r>
              <w:ins w:id="167" w:author="Steen, Maarten van (UT-DSI)" w:date="2022-11-06T13:11:00Z">
                <w:rPr>
                  <w:rFonts w:ascii="Cambria Math" w:hAnsi="Cambria Math" w:cstheme="majorBidi"/>
                  <w:noProof/>
                </w:rPr>
                <m:t>27</m:t>
              </w:ins>
            </m:r>
          </m:sup>
        </m:sSup>
        <m:r>
          <w:ins w:id="168" w:author="Steen, Maarten van (UT-DSI)" w:date="2022-11-06T13:11:00Z">
            <w:rPr>
              <w:rFonts w:ascii="Cambria Math" w:hAnsi="Cambria Math" w:cstheme="majorBidi"/>
              <w:noProof/>
            </w:rPr>
            <m:t xml:space="preserve">). </m:t>
          </w:ins>
        </m:r>
      </m:oMath>
      <w:r w:rsidR="004C7541" w:rsidRPr="00605E7C">
        <w:rPr>
          <w:rFonts w:asciiTheme="majorBidi" w:hAnsiTheme="majorBidi" w:cstheme="majorBidi"/>
          <w:noProof/>
        </w:rPr>
        <w:t xml:space="preserve">We devise a </w:t>
      </w:r>
      <w:del w:id="169" w:author="Steen, Maarten van (UT-DSI)" w:date="2022-11-06T13:14:00Z">
        <w:r w:rsidR="004C7541" w:rsidRPr="00605E7C" w:rsidDel="007C044F">
          <w:rPr>
            <w:rFonts w:asciiTheme="majorBidi" w:hAnsiTheme="majorBidi" w:cstheme="majorBidi"/>
            <w:noProof/>
          </w:rPr>
          <w:delText xml:space="preserve">mapping </w:delText>
        </w:r>
      </w:del>
      <w:ins w:id="170" w:author="Steen, Maarten van (UT-DSI)" w:date="2022-11-06T13:14:00Z">
        <w:r w:rsidR="007C044F">
          <w:rPr>
            <w:rFonts w:asciiTheme="majorBidi" w:hAnsiTheme="majorBidi" w:cstheme="majorBidi"/>
            <w:noProof/>
          </w:rPr>
          <w:t>anonymization procedure</w:t>
        </w:r>
        <w:r w:rsidR="007C044F" w:rsidRPr="00605E7C">
          <w:rPr>
            <w:rFonts w:asciiTheme="majorBidi" w:hAnsiTheme="majorBidi" w:cstheme="majorBidi"/>
            <w:noProof/>
          </w:rPr>
          <w:t xml:space="preserve"> </w:t>
        </w:r>
      </w:ins>
      <w:r w:rsidR="004C7541" w:rsidRPr="00605E7C">
        <w:rPr>
          <w:rFonts w:asciiTheme="majorBidi" w:hAnsiTheme="majorBidi" w:cstheme="majorBidi"/>
          <w:i/>
          <w:iCs/>
          <w:noProof/>
        </w:rPr>
        <w:t>m</w:t>
      </w:r>
      <w:r w:rsidR="004C7541" w:rsidRPr="00605E7C">
        <w:rPr>
          <w:rFonts w:asciiTheme="majorBidi" w:hAnsiTheme="majorBidi" w:cstheme="majorBidi"/>
          <w:noProof/>
        </w:rPr>
        <w:t xml:space="preserve"> to a new set of </w:t>
      </w:r>
      <w:r w:rsidR="004C7541" w:rsidRPr="002F26A2">
        <w:rPr>
          <w:rFonts w:asciiTheme="majorBidi" w:hAnsiTheme="majorBidi" w:cstheme="majorBidi"/>
          <w:b/>
          <w:bCs/>
          <w:noProof/>
        </w:rPr>
        <w:t>multipseudonym</w:t>
      </w:r>
      <w:r w:rsidR="00E25E58" w:rsidRPr="002F26A2">
        <w:rPr>
          <w:rFonts w:asciiTheme="majorBidi" w:hAnsiTheme="majorBidi" w:cstheme="majorBidi"/>
          <w:b/>
          <w:bCs/>
          <w:noProof/>
        </w:rPr>
        <w:t>s</w:t>
      </w:r>
      <w:r w:rsidR="004C7541" w:rsidRPr="00605E7C">
        <w:rPr>
          <w:rFonts w:asciiTheme="majorBidi" w:hAnsiTheme="majorBidi" w:cstheme="majorBidi"/>
          <w:noProof/>
        </w:rPr>
        <w:t xml:space="preserve"> </w:t>
      </w:r>
      <w:r w:rsidR="004C7541" w:rsidRPr="00605E7C">
        <w:rPr>
          <w:rFonts w:asciiTheme="majorBidi" w:hAnsiTheme="majorBidi" w:cstheme="majorBidi"/>
          <w:i/>
          <w:iCs/>
          <w:noProof/>
        </w:rPr>
        <w:t>MPID</w:t>
      </w:r>
      <w:r w:rsidR="004C7541" w:rsidRPr="00605E7C">
        <w:rPr>
          <w:rFonts w:asciiTheme="majorBidi" w:hAnsiTheme="majorBidi" w:cstheme="majorBidi"/>
          <w:noProof/>
        </w:rPr>
        <w:t xml:space="preserve">, such that for each detected </w:t>
      </w:r>
      <w:r w:rsidR="004B1426" w:rsidRPr="00605E7C">
        <w:rPr>
          <w:rFonts w:asciiTheme="majorBidi" w:hAnsiTheme="majorBidi" w:cstheme="majorBidi"/>
          <w:i/>
          <w:iCs/>
          <w:noProof/>
        </w:rPr>
        <w:t>p</w:t>
      </w:r>
      <w:r w:rsidR="004C7541" w:rsidRPr="00605E7C">
        <w:rPr>
          <w:rFonts w:asciiTheme="majorBidi" w:hAnsiTheme="majorBidi" w:cstheme="majorBidi"/>
          <w:i/>
          <w:iCs/>
          <w:noProof/>
        </w:rPr>
        <w:t>id</w:t>
      </w:r>
      <w:r w:rsidR="004C7541" w:rsidRPr="00605E7C">
        <w:rPr>
          <w:rFonts w:asciiTheme="majorBidi" w:hAnsiTheme="majorBidi" w:cstheme="majorBidi"/>
          <w:noProof/>
        </w:rPr>
        <w:t xml:space="preserve"> </w:t>
      </w:r>
      <w:r w:rsidR="0060413C" w:rsidRPr="00605E7C">
        <w:rPr>
          <w:rFonts w:ascii="Cambria Math" w:hAnsi="Cambria Math" w:cs="Cambria Math"/>
          <w:i/>
          <w:iCs/>
          <w:noProof/>
        </w:rPr>
        <w:t>∈</w:t>
      </w:r>
      <w:r w:rsidR="0060413C" w:rsidRPr="00605E7C">
        <w:rPr>
          <w:rFonts w:asciiTheme="majorBidi" w:hAnsiTheme="majorBidi" w:cstheme="majorBidi"/>
          <w:i/>
          <w:iCs/>
          <w:noProof/>
        </w:rPr>
        <w:t xml:space="preserve"> PID</w:t>
      </w:r>
      <w:r w:rsidR="004C7541" w:rsidRPr="00605E7C">
        <w:rPr>
          <w:rFonts w:asciiTheme="majorBidi" w:hAnsiTheme="majorBidi" w:cstheme="majorBidi"/>
          <w:noProof/>
        </w:rPr>
        <w:t xml:space="preserve"> there are at least </w:t>
      </w:r>
      <m:oMath>
        <m:r>
          <w:rPr>
            <w:rFonts w:ascii="Cambria Math" w:hAnsi="Cambria Math" w:cstheme="majorBidi"/>
            <w:noProof/>
          </w:rPr>
          <m:t>k</m:t>
        </m:r>
        <m:r>
          <w:del w:id="171" w:author="Steen, Maarten van (UT-DSI)" w:date="2022-11-06T13:12:00Z">
            <w:rPr>
              <w:rFonts w:ascii="Cambria Math" w:hAnsi="Cambria Math" w:cstheme="majorBidi"/>
              <w:noProof/>
            </w:rPr>
            <m:t xml:space="preserve"> </m:t>
          </w:del>
        </m:r>
        <m:r>
          <w:rPr>
            <w:rFonts w:ascii="Cambria Math" w:hAnsi="Cambria Math" w:cstheme="majorBidi"/>
            <w:noProof/>
          </w:rPr>
          <m:t>-</m:t>
        </m:r>
        <m:r>
          <w:del w:id="172" w:author="Steen, Maarten van (UT-DSI)" w:date="2022-11-06T13:12:00Z">
            <w:rPr>
              <w:rFonts w:ascii="Cambria Math" w:hAnsi="Cambria Math" w:cstheme="majorBidi"/>
              <w:noProof/>
            </w:rPr>
            <m:t xml:space="preserve"> </m:t>
          </w:del>
        </m:r>
        <m:r>
          <w:rPr>
            <w:rFonts w:ascii="Cambria Math" w:hAnsi="Cambria Math" w:cstheme="majorBidi"/>
            <w:noProof/>
          </w:rPr>
          <m:t>1</m:t>
        </m:r>
      </m:oMath>
      <w:r w:rsidR="004C7541" w:rsidRPr="00605E7C">
        <w:rPr>
          <w:rFonts w:asciiTheme="majorBidi" w:hAnsiTheme="majorBidi" w:cstheme="majorBidi"/>
          <w:noProof/>
        </w:rPr>
        <w:t xml:space="preserve"> other detected pseudonyms {</w:t>
      </w:r>
      <m:oMath>
        <m:sSub>
          <m:sSubPr>
            <m:ctrlPr>
              <w:rPr>
                <w:rFonts w:ascii="Cambria Math" w:hAnsi="Cambria Math" w:cstheme="majorBidi"/>
                <w:i/>
                <w:noProof/>
              </w:rPr>
            </m:ctrlPr>
          </m:sSubPr>
          <m:e>
            <m:r>
              <w:rPr>
                <w:rFonts w:ascii="Cambria Math" w:hAnsi="Cambria Math" w:cstheme="majorBidi"/>
                <w:noProof/>
              </w:rPr>
              <m:t>pid</m:t>
            </m:r>
          </m:e>
          <m:sub>
            <m:r>
              <w:rPr>
                <w:rFonts w:ascii="Cambria Math" w:hAnsi="Cambria Math" w:cstheme="majorBidi"/>
                <w:noProof/>
              </w:rPr>
              <m:t>1</m:t>
            </m:r>
          </m:sub>
        </m:sSub>
      </m:oMath>
      <w:r w:rsidR="004C7541" w:rsidRPr="00605E7C">
        <w:rPr>
          <w:rFonts w:asciiTheme="majorBidi" w:eastAsiaTheme="minorEastAsia" w:hAnsiTheme="majorBidi" w:cstheme="majorBidi"/>
          <w:noProof/>
        </w:rPr>
        <w:t xml:space="preserve">,…., </w:t>
      </w:r>
      <m:oMath>
        <m:sSub>
          <m:sSubPr>
            <m:ctrlPr>
              <w:rPr>
                <w:rFonts w:ascii="Cambria Math" w:eastAsiaTheme="minorEastAsia" w:hAnsi="Cambria Math" w:cstheme="majorBidi"/>
                <w:i/>
                <w:noProof/>
              </w:rPr>
            </m:ctrlPr>
          </m:sSubPr>
          <m:e>
            <m:r>
              <w:rPr>
                <w:rFonts w:ascii="Cambria Math" w:eastAsiaTheme="minorEastAsia" w:hAnsi="Cambria Math" w:cstheme="majorBidi"/>
                <w:noProof/>
              </w:rPr>
              <m:t>pid</m:t>
            </m:r>
          </m:e>
          <m:sub>
            <m:r>
              <w:rPr>
                <w:rFonts w:ascii="Cambria Math" w:eastAsiaTheme="minorEastAsia" w:hAnsi="Cambria Math" w:cstheme="majorBidi"/>
                <w:noProof/>
              </w:rPr>
              <m:t>k-1</m:t>
            </m:r>
          </m:sub>
        </m:sSub>
      </m:oMath>
      <w:r w:rsidR="004C7541" w:rsidRPr="00605E7C">
        <w:rPr>
          <w:rFonts w:asciiTheme="majorBidi" w:hAnsiTheme="majorBidi" w:cstheme="majorBidi"/>
          <w:noProof/>
        </w:rPr>
        <w:t xml:space="preserve">} </w:t>
      </w:r>
      <w:r w:rsidR="004C7541" w:rsidRPr="00605E7C">
        <w:rPr>
          <w:rFonts w:ascii="Cambria Math" w:hAnsi="Cambria Math" w:cs="Cambria Math"/>
          <w:noProof/>
        </w:rPr>
        <w:t>⊂</w:t>
      </w:r>
      <w:r w:rsidR="004C7541" w:rsidRPr="00605E7C">
        <w:rPr>
          <w:rFonts w:asciiTheme="majorBidi" w:hAnsiTheme="majorBidi" w:cstheme="majorBidi"/>
          <w:noProof/>
        </w:rPr>
        <w:t xml:space="preserve"> </w:t>
      </w:r>
      <w:r w:rsidR="004C7541" w:rsidRPr="00605E7C">
        <w:rPr>
          <w:rFonts w:asciiTheme="majorBidi" w:hAnsiTheme="majorBidi" w:cstheme="majorBidi"/>
          <w:i/>
          <w:iCs/>
          <w:noProof/>
        </w:rPr>
        <w:t>MPID</w:t>
      </w:r>
      <w:r w:rsidR="004C7541" w:rsidRPr="00605E7C">
        <w:rPr>
          <w:rFonts w:asciiTheme="majorBidi" w:hAnsiTheme="majorBidi" w:cstheme="majorBidi"/>
          <w:noProof/>
        </w:rPr>
        <w:t xml:space="preserve"> with </w:t>
      </w:r>
      <w:r w:rsidR="004C7541" w:rsidRPr="00605E7C">
        <w:rPr>
          <w:rFonts w:asciiTheme="majorBidi" w:hAnsiTheme="majorBidi" w:cstheme="majorBidi"/>
          <w:i/>
          <w:iCs/>
          <w:noProof/>
        </w:rPr>
        <w:t>m(pid) = m(</w:t>
      </w:r>
      <m:oMath>
        <m:sSub>
          <m:sSubPr>
            <m:ctrlPr>
              <w:rPr>
                <w:rFonts w:ascii="Cambria Math" w:hAnsi="Cambria Math" w:cstheme="majorBidi"/>
                <w:i/>
                <w:iCs/>
                <w:noProof/>
              </w:rPr>
            </m:ctrlPr>
          </m:sSubPr>
          <m:e>
            <m:r>
              <w:rPr>
                <w:rFonts w:ascii="Cambria Math" w:hAnsi="Cambria Math" w:cstheme="majorBidi"/>
                <w:noProof/>
              </w:rPr>
              <m:t>pid</m:t>
            </m:r>
          </m:e>
          <m:sub>
            <m:r>
              <w:rPr>
                <w:rFonts w:ascii="Cambria Math" w:hAnsi="Cambria Math" w:cstheme="majorBidi"/>
                <w:noProof/>
              </w:rPr>
              <m:t>i</m:t>
            </m:r>
          </m:sub>
        </m:sSub>
      </m:oMath>
      <w:r w:rsidR="004C7541" w:rsidRPr="00605E7C">
        <w:rPr>
          <w:rFonts w:asciiTheme="majorBidi" w:hAnsiTheme="majorBidi" w:cstheme="majorBidi"/>
          <w:i/>
          <w:iCs/>
          <w:noProof/>
        </w:rPr>
        <w:t>).</w:t>
      </w:r>
      <w:r w:rsidR="004C7541" w:rsidRPr="00605E7C">
        <w:rPr>
          <w:rFonts w:asciiTheme="majorBidi" w:hAnsiTheme="majorBidi" w:cstheme="majorBidi"/>
          <w:noProof/>
        </w:rPr>
        <w:t xml:space="preserve"> As mentioned, we assume that each counter stores only multipseudonym</w:t>
      </w:r>
      <w:r w:rsidR="004B1426" w:rsidRPr="00605E7C">
        <w:rPr>
          <w:rFonts w:asciiTheme="majorBidi" w:hAnsiTheme="majorBidi" w:cstheme="majorBidi"/>
          <w:noProof/>
        </w:rPr>
        <w:t>s</w:t>
      </w:r>
      <w:r w:rsidR="004C7541" w:rsidRPr="00605E7C">
        <w:rPr>
          <w:rFonts w:asciiTheme="majorBidi" w:hAnsiTheme="majorBidi" w:cstheme="majorBidi"/>
          <w:noProof/>
        </w:rPr>
        <w:t xml:space="preserve">; we guarantee that for each stored multipseudonym, a counter detected at least </w:t>
      </w:r>
      <w:r w:rsidR="004C7541" w:rsidRPr="00605E7C">
        <w:rPr>
          <w:rFonts w:asciiTheme="majorBidi" w:hAnsiTheme="majorBidi" w:cstheme="majorBidi"/>
          <w:i/>
          <w:iCs/>
          <w:noProof/>
        </w:rPr>
        <w:t>k</w:t>
      </w:r>
      <w:r w:rsidR="004C7541" w:rsidRPr="00605E7C">
        <w:rPr>
          <w:rFonts w:asciiTheme="majorBidi" w:hAnsiTheme="majorBidi" w:cstheme="majorBidi"/>
          <w:noProof/>
        </w:rPr>
        <w:t xml:space="preserve"> different devices (i.e., pseudonyms) during each epoch. A simple example of such an anonymization </w:t>
      </w:r>
      <w:del w:id="173" w:author="Steen, Maarten van (UT-DSI)" w:date="2022-11-06T13:14:00Z">
        <w:r w:rsidR="004C7541" w:rsidRPr="00605E7C" w:rsidDel="007C044F">
          <w:rPr>
            <w:rFonts w:asciiTheme="majorBidi" w:hAnsiTheme="majorBidi" w:cstheme="majorBidi"/>
            <w:noProof/>
          </w:rPr>
          <w:delText xml:space="preserve">process </w:delText>
        </w:r>
      </w:del>
      <w:ins w:id="174" w:author="Steen, Maarten van (UT-DSI)" w:date="2022-11-06T13:14:00Z">
        <w:r w:rsidR="007C044F">
          <w:rPr>
            <w:rFonts w:asciiTheme="majorBidi" w:hAnsiTheme="majorBidi" w:cstheme="majorBidi"/>
            <w:noProof/>
          </w:rPr>
          <w:t>procedure</w:t>
        </w:r>
        <w:r w:rsidR="007C044F" w:rsidRPr="00605E7C">
          <w:rPr>
            <w:rFonts w:asciiTheme="majorBidi" w:hAnsiTheme="majorBidi" w:cstheme="majorBidi"/>
            <w:noProof/>
          </w:rPr>
          <w:t xml:space="preserve"> </w:t>
        </w:r>
      </w:ins>
      <w:r w:rsidR="004C7541" w:rsidRPr="00605E7C">
        <w:rPr>
          <w:rFonts w:asciiTheme="majorBidi" w:hAnsiTheme="majorBidi" w:cstheme="majorBidi"/>
          <w:noProof/>
        </w:rPr>
        <w:t xml:space="preserve">is the </w:t>
      </w:r>
      <w:r w:rsidR="004C7541" w:rsidRPr="002F26A2">
        <w:rPr>
          <w:rFonts w:asciiTheme="majorBidi" w:hAnsiTheme="majorBidi" w:cstheme="majorBidi"/>
          <w:b/>
          <w:bCs/>
          <w:noProof/>
        </w:rPr>
        <w:t>truncation operation</w:t>
      </w:r>
      <w:r w:rsidR="004C7541" w:rsidRPr="00605E7C">
        <w:rPr>
          <w:rFonts w:asciiTheme="majorBidi" w:hAnsiTheme="majorBidi" w:cstheme="majorBidi"/>
          <w:noProof/>
        </w:rPr>
        <w:t xml:space="preserve"> </w:t>
      </w:r>
      <w:r w:rsidR="004C7541" w:rsidRPr="00605E7C">
        <w:rPr>
          <w:rFonts w:asciiTheme="majorBidi" w:hAnsiTheme="majorBidi" w:cstheme="majorBidi"/>
          <w:i/>
          <w:iCs/>
          <w:noProof/>
        </w:rPr>
        <w:t>trunc (id, nb)</w:t>
      </w:r>
      <w:r w:rsidR="004C7541" w:rsidRPr="00605E7C">
        <w:rPr>
          <w:rFonts w:asciiTheme="majorBidi" w:hAnsiTheme="majorBidi" w:cstheme="majorBidi"/>
          <w:noProof/>
        </w:rPr>
        <w:t xml:space="preserve"> that removes all but the </w:t>
      </w:r>
      <w:r w:rsidR="00383005">
        <w:rPr>
          <w:rFonts w:asciiTheme="majorBidi" w:hAnsiTheme="majorBidi" w:cstheme="majorBidi"/>
          <w:noProof/>
        </w:rPr>
        <w:t>left</w:t>
      </w:r>
      <w:r w:rsidR="005132E1">
        <w:rPr>
          <w:rFonts w:asciiTheme="majorBidi" w:hAnsiTheme="majorBidi" w:cstheme="majorBidi"/>
          <w:noProof/>
        </w:rPr>
        <w:t xml:space="preserve"> </w:t>
      </w:r>
      <w:r w:rsidR="00383005">
        <w:rPr>
          <w:rFonts w:asciiTheme="majorBidi" w:hAnsiTheme="majorBidi" w:cstheme="majorBidi"/>
          <w:noProof/>
        </w:rPr>
        <w:t>most</w:t>
      </w:r>
      <w:r w:rsidR="00383005" w:rsidRPr="00605E7C">
        <w:rPr>
          <w:rFonts w:asciiTheme="majorBidi" w:hAnsiTheme="majorBidi" w:cstheme="majorBidi"/>
          <w:noProof/>
        </w:rPr>
        <w:t xml:space="preserve"> </w:t>
      </w:r>
      <w:r w:rsidR="004C7541" w:rsidRPr="00605E7C">
        <w:rPr>
          <w:rFonts w:asciiTheme="majorBidi" w:hAnsiTheme="majorBidi" w:cstheme="majorBidi"/>
          <w:i/>
          <w:iCs/>
          <w:noProof/>
        </w:rPr>
        <w:t>nb</w:t>
      </w:r>
      <w:r w:rsidR="004C7541" w:rsidRPr="00605E7C">
        <w:rPr>
          <w:rFonts w:asciiTheme="majorBidi" w:hAnsiTheme="majorBidi" w:cstheme="majorBidi"/>
          <w:noProof/>
        </w:rPr>
        <w:t xml:space="preserve"> bits from the binary number </w:t>
      </w:r>
      <w:r w:rsidR="004B1426" w:rsidRPr="00605E7C">
        <w:rPr>
          <w:rFonts w:asciiTheme="majorBidi" w:hAnsiTheme="majorBidi" w:cstheme="majorBidi"/>
          <w:i/>
          <w:iCs/>
          <w:noProof/>
        </w:rPr>
        <w:t>p</w:t>
      </w:r>
      <w:r w:rsidR="004C7541" w:rsidRPr="00605E7C">
        <w:rPr>
          <w:rFonts w:asciiTheme="majorBidi" w:hAnsiTheme="majorBidi" w:cstheme="majorBidi"/>
          <w:i/>
          <w:iCs/>
          <w:noProof/>
        </w:rPr>
        <w:t>id</w:t>
      </w:r>
      <w:r w:rsidR="004C7541" w:rsidRPr="00605E7C">
        <w:rPr>
          <w:rFonts w:asciiTheme="majorBidi" w:hAnsiTheme="majorBidi" w:cstheme="majorBidi"/>
          <w:noProof/>
        </w:rPr>
        <w:t xml:space="preserve">, for all </w:t>
      </w:r>
      <w:r w:rsidR="004C7541" w:rsidRPr="00605E7C">
        <w:rPr>
          <w:rFonts w:asciiTheme="majorBidi" w:hAnsiTheme="majorBidi" w:cstheme="majorBidi"/>
          <w:i/>
          <w:iCs/>
          <w:noProof/>
        </w:rPr>
        <w:t xml:space="preserve">pid </w:t>
      </w:r>
      <w:r w:rsidR="004C7541" w:rsidRPr="00605E7C">
        <w:rPr>
          <w:rFonts w:ascii="Cambria Math" w:hAnsi="Cambria Math" w:cs="Cambria Math"/>
          <w:i/>
          <w:iCs/>
          <w:noProof/>
        </w:rPr>
        <w:t>∈</w:t>
      </w:r>
      <w:r w:rsidR="004C7541" w:rsidRPr="00605E7C">
        <w:rPr>
          <w:rFonts w:asciiTheme="majorBidi" w:hAnsiTheme="majorBidi" w:cstheme="majorBidi"/>
          <w:i/>
          <w:iCs/>
          <w:noProof/>
        </w:rPr>
        <w:t xml:space="preserve"> PID</w:t>
      </w:r>
      <w:r w:rsidR="004C7541" w:rsidRPr="00605E7C">
        <w:rPr>
          <w:rFonts w:asciiTheme="majorBidi" w:hAnsiTheme="majorBidi" w:cstheme="majorBidi"/>
          <w:noProof/>
        </w:rPr>
        <w:t xml:space="preserve">. </w:t>
      </w:r>
    </w:p>
    <w:p w14:paraId="25990EC3" w14:textId="4898EDE0" w:rsidR="00371300" w:rsidRPr="00605E7C" w:rsidRDefault="003C249A" w:rsidP="00605E7C">
      <w:pPr>
        <w:jc w:val="both"/>
        <w:rPr>
          <w:rFonts w:asciiTheme="majorBidi" w:hAnsiTheme="majorBidi" w:cstheme="majorBidi"/>
          <w:noProof/>
        </w:rPr>
      </w:pPr>
      <w:r>
        <w:rPr>
          <w:rFonts w:asciiTheme="majorBidi" w:hAnsiTheme="majorBidi" w:cstheme="majorBidi"/>
          <w:noProof/>
        </w:rPr>
        <w:t xml:space="preserve">Note that to ensure that at least </w:t>
      </w:r>
      <w:r>
        <w:rPr>
          <w:rFonts w:asciiTheme="majorBidi" w:hAnsiTheme="majorBidi" w:cstheme="majorBidi"/>
          <w:i/>
          <w:iCs/>
          <w:noProof/>
        </w:rPr>
        <w:t>k</w:t>
      </w:r>
      <w:r>
        <w:rPr>
          <w:rFonts w:asciiTheme="majorBidi" w:hAnsiTheme="majorBidi" w:cstheme="majorBidi"/>
          <w:noProof/>
        </w:rPr>
        <w:t xml:space="preserve"> pseudonyms are mapped to the same multipseudonym, we need to correctly set a value for </w:t>
      </w:r>
      <w:r>
        <w:rPr>
          <w:rFonts w:asciiTheme="majorBidi" w:hAnsiTheme="majorBidi" w:cstheme="majorBidi"/>
          <w:i/>
          <w:iCs/>
          <w:noProof/>
        </w:rPr>
        <w:t>nb</w:t>
      </w:r>
      <w:r>
        <w:rPr>
          <w:rFonts w:asciiTheme="majorBidi" w:hAnsiTheme="majorBidi" w:cstheme="majorBidi"/>
          <w:noProof/>
        </w:rPr>
        <w:t>. In other words, w</w:t>
      </w:r>
      <w:r w:rsidR="004C7541" w:rsidRPr="00605E7C">
        <w:rPr>
          <w:rFonts w:asciiTheme="majorBidi" w:hAnsiTheme="majorBidi" w:cstheme="majorBidi"/>
          <w:noProof/>
        </w:rPr>
        <w:t xml:space="preserve">e should figure out how many bits to keep </w:t>
      </w:r>
      <w:r>
        <w:rPr>
          <w:rFonts w:asciiTheme="majorBidi" w:hAnsiTheme="majorBidi" w:cstheme="majorBidi"/>
          <w:noProof/>
        </w:rPr>
        <w:t>to ensure</w:t>
      </w:r>
      <w:r w:rsidR="004C7541" w:rsidRPr="00605E7C">
        <w:rPr>
          <w:rFonts w:asciiTheme="majorBidi" w:hAnsiTheme="majorBidi" w:cstheme="majorBidi"/>
          <w:noProof/>
        </w:rPr>
        <w:t xml:space="preserve"> detection k-anonymity. If we keep too many bits, truncation of detected pseudonyms may leave us with multipseduonyms for which there are simply less than </w:t>
      </w:r>
      <w:r w:rsidR="004C7541" w:rsidRPr="00605E7C">
        <w:rPr>
          <w:rFonts w:asciiTheme="majorBidi" w:hAnsiTheme="majorBidi" w:cstheme="majorBidi"/>
          <w:i/>
          <w:iCs/>
          <w:noProof/>
        </w:rPr>
        <w:t>k</w:t>
      </w:r>
      <w:r w:rsidR="004C7541" w:rsidRPr="00605E7C">
        <w:rPr>
          <w:rFonts w:asciiTheme="majorBidi" w:hAnsiTheme="majorBidi" w:cstheme="majorBidi"/>
          <w:noProof/>
        </w:rPr>
        <w:t xml:space="preserve"> detected pseudonyms. In that situation, we have no choice but to discard those multipseudonyms. Obviously, this may significantly affect the accuracy of passenger counts. </w:t>
      </w:r>
    </w:p>
    <w:p w14:paraId="7BD81232" w14:textId="29217F0F" w:rsidR="00371300" w:rsidRPr="00605E7C" w:rsidRDefault="004C7541" w:rsidP="00605E7C">
      <w:pPr>
        <w:jc w:val="both"/>
        <w:rPr>
          <w:rFonts w:asciiTheme="majorBidi" w:hAnsiTheme="majorBidi" w:cstheme="majorBidi"/>
          <w:noProof/>
          <w:color w:val="000000" w:themeColor="text1"/>
        </w:rPr>
      </w:pPr>
      <w:r w:rsidRPr="00605E7C">
        <w:rPr>
          <w:rFonts w:asciiTheme="majorBidi" w:hAnsiTheme="majorBidi" w:cstheme="majorBidi"/>
          <w:noProof/>
        </w:rPr>
        <w:lastRenderedPageBreak/>
        <w:t xml:space="preserve">As an alternative to discarding multipseudonyms (and thus detected pseudonyms), we </w:t>
      </w:r>
      <w:del w:id="175" w:author="Steen, Maarten van (UT-DSI)" w:date="2022-11-06T13:15:00Z">
        <w:r w:rsidRPr="00605E7C" w:rsidDel="007C044F">
          <w:rPr>
            <w:rFonts w:asciiTheme="majorBidi" w:hAnsiTheme="majorBidi" w:cstheme="majorBidi"/>
            <w:noProof/>
          </w:rPr>
          <w:delText xml:space="preserve">need </w:delText>
        </w:r>
      </w:del>
      <w:ins w:id="176" w:author="Steen, Maarten van (UT-DSI)" w:date="2022-11-06T13:15:00Z">
        <w:r w:rsidR="007C044F">
          <w:rPr>
            <w:rFonts w:asciiTheme="majorBidi" w:hAnsiTheme="majorBidi" w:cstheme="majorBidi"/>
            <w:noProof/>
          </w:rPr>
          <w:t>deploy</w:t>
        </w:r>
        <w:r w:rsidR="007C044F" w:rsidRPr="00605E7C">
          <w:rPr>
            <w:rFonts w:asciiTheme="majorBidi" w:hAnsiTheme="majorBidi" w:cstheme="majorBidi"/>
            <w:noProof/>
          </w:rPr>
          <w:t xml:space="preserve"> </w:t>
        </w:r>
      </w:ins>
      <w:r w:rsidRPr="00605E7C">
        <w:rPr>
          <w:rFonts w:asciiTheme="majorBidi" w:hAnsiTheme="majorBidi" w:cstheme="majorBidi"/>
          <w:noProof/>
        </w:rPr>
        <w:t xml:space="preserve">a systematic method to map </w:t>
      </w:r>
      <w:r w:rsidRPr="00605E7C">
        <w:rPr>
          <w:rFonts w:asciiTheme="majorBidi" w:hAnsiTheme="majorBidi" w:cstheme="majorBidi"/>
          <w:i/>
          <w:iCs/>
          <w:noProof/>
        </w:rPr>
        <w:t>k</w:t>
      </w:r>
      <w:r w:rsidRPr="00605E7C">
        <w:rPr>
          <w:rFonts w:asciiTheme="majorBidi" w:hAnsiTheme="majorBidi" w:cstheme="majorBidi"/>
          <w:noProof/>
        </w:rPr>
        <w:t xml:space="preserve">-anonymity-disobeying detected multipseudonyms and apply that method to all sensors. We addressed this problem with a </w:t>
      </w:r>
      <w:r w:rsidRPr="002F26A2">
        <w:rPr>
          <w:rFonts w:asciiTheme="majorBidi" w:hAnsiTheme="majorBidi" w:cstheme="majorBidi"/>
          <w:b/>
          <w:bCs/>
          <w:noProof/>
        </w:rPr>
        <w:t>correction method</w:t>
      </w:r>
      <w:r w:rsidRPr="00605E7C">
        <w:rPr>
          <w:rFonts w:asciiTheme="majorBidi" w:hAnsiTheme="majorBidi" w:cstheme="majorBidi"/>
          <w:noProof/>
        </w:rPr>
        <w:t xml:space="preserve">. Assume there are </w:t>
      </w:r>
      <w:r w:rsidRPr="00605E7C">
        <w:rPr>
          <w:rFonts w:asciiTheme="majorBidi" w:hAnsiTheme="majorBidi" w:cstheme="majorBidi"/>
          <w:i/>
          <w:iCs/>
          <w:noProof/>
        </w:rPr>
        <w:t>n</w:t>
      </w:r>
      <w:r w:rsidR="004B1426" w:rsidRPr="00605E7C">
        <w:rPr>
          <w:rFonts w:asciiTheme="majorBidi" w:hAnsiTheme="majorBidi" w:cstheme="majorBidi"/>
          <w:i/>
          <w:iCs/>
          <w:noProof/>
        </w:rPr>
        <w:t xml:space="preserve"> </w:t>
      </w:r>
      <w:r w:rsidRPr="00605E7C">
        <w:rPr>
          <w:rFonts w:asciiTheme="majorBidi" w:hAnsiTheme="majorBidi" w:cstheme="majorBidi"/>
          <w:i/>
          <w:iCs/>
          <w:noProof/>
        </w:rPr>
        <w:t>disobeying</w:t>
      </w:r>
      <w:r w:rsidRPr="00605E7C">
        <w:rPr>
          <w:rFonts w:asciiTheme="majorBidi" w:hAnsiTheme="majorBidi" w:cstheme="majorBidi"/>
          <w:noProof/>
        </w:rPr>
        <w:t xml:space="preserve"> multipseudonyms during an epoch. Each such multipseudonym has less than </w:t>
      </w:r>
      <w:r w:rsidRPr="00605E7C">
        <w:rPr>
          <w:rFonts w:asciiTheme="majorBidi" w:hAnsiTheme="majorBidi" w:cstheme="majorBidi"/>
          <w:i/>
          <w:iCs/>
          <w:noProof/>
        </w:rPr>
        <w:t xml:space="preserve">k </w:t>
      </w:r>
      <w:r w:rsidRPr="00605E7C">
        <w:rPr>
          <w:rFonts w:asciiTheme="majorBidi" w:hAnsiTheme="majorBidi" w:cstheme="majorBidi"/>
          <w:noProof/>
        </w:rPr>
        <w:t xml:space="preserve">detected pseudonyms. We first sort these multipseudonyms and subsequently keep only the first </w:t>
      </w:r>
      <m:oMath>
        <m:d>
          <m:dPr>
            <m:begChr m:val="⌊"/>
            <m:endChr m:val="⌋"/>
            <m:ctrlPr>
              <w:rPr>
                <w:rFonts w:ascii="Cambria Math" w:hAnsi="Cambria Math" w:cstheme="majorBidi"/>
                <w:i/>
                <w:noProof/>
              </w:rPr>
            </m:ctrlPr>
          </m:dPr>
          <m:e>
            <m:r>
              <w:rPr>
                <w:rFonts w:ascii="Cambria Math" w:hAnsi="Cambria Math" w:cstheme="majorBidi"/>
                <w:noProof/>
              </w:rPr>
              <m:t>n/k</m:t>
            </m:r>
          </m:e>
        </m:d>
      </m:oMath>
      <w:r w:rsidRPr="00605E7C">
        <w:rPr>
          <w:rFonts w:asciiTheme="majorBidi" w:hAnsiTheme="majorBidi" w:cstheme="majorBidi"/>
          <w:noProof/>
        </w:rPr>
        <w:t xml:space="preserve"> ones, systematically evenly spreading the </w:t>
      </w:r>
      <m:oMath>
        <m:r>
          <w:rPr>
            <w:rFonts w:ascii="Cambria Math" w:hAnsi="Cambria Math" w:cstheme="majorBidi"/>
            <w:noProof/>
          </w:rPr>
          <m:t xml:space="preserve">n - </m:t>
        </m:r>
        <m:d>
          <m:dPr>
            <m:begChr m:val="⌊"/>
            <m:endChr m:val="⌋"/>
            <m:ctrlPr>
              <w:rPr>
                <w:rFonts w:ascii="Cambria Math" w:hAnsi="Cambria Math" w:cstheme="majorBidi"/>
                <w:i/>
                <w:noProof/>
              </w:rPr>
            </m:ctrlPr>
          </m:dPr>
          <m:e>
            <m:r>
              <w:rPr>
                <w:rFonts w:ascii="Cambria Math" w:hAnsi="Cambria Math" w:cstheme="majorBidi"/>
                <w:noProof/>
              </w:rPr>
              <m:t>n/k</m:t>
            </m:r>
          </m:e>
        </m:d>
      </m:oMath>
      <w:r w:rsidRPr="00605E7C">
        <w:rPr>
          <w:rFonts w:asciiTheme="majorBidi" w:eastAsiaTheme="minorEastAsia" w:hAnsiTheme="majorBidi" w:cstheme="majorBidi"/>
          <w:noProof/>
        </w:rPr>
        <w:t xml:space="preserve"> counts from the discarded multipseudonyms over the multipseudonyms that we keep. Note that each kept multipseudonym will now have an associated count of at least </w:t>
      </w:r>
      <w:r w:rsidRPr="00605E7C">
        <w:rPr>
          <w:rFonts w:asciiTheme="majorBidi" w:eastAsiaTheme="minorEastAsia" w:hAnsiTheme="majorBidi" w:cstheme="majorBidi"/>
          <w:i/>
          <w:iCs/>
          <w:noProof/>
        </w:rPr>
        <w:t>k</w:t>
      </w:r>
      <w:r w:rsidRPr="00605E7C">
        <w:rPr>
          <w:rFonts w:asciiTheme="majorBidi" w:eastAsiaTheme="minorEastAsia" w:hAnsiTheme="majorBidi" w:cstheme="majorBidi"/>
          <w:noProof/>
        </w:rPr>
        <w:t xml:space="preserve"> devices. </w:t>
      </w:r>
      <w:r w:rsidR="00223D07">
        <w:rPr>
          <w:rFonts w:asciiTheme="majorBidi" w:eastAsiaTheme="minorEastAsia" w:hAnsiTheme="majorBidi" w:cstheme="majorBidi"/>
          <w:noProof/>
        </w:rPr>
        <w:t xml:space="preserve">To illustrate, </w:t>
      </w:r>
      <w:r w:rsidR="00223D07">
        <w:rPr>
          <w:rFonts w:asciiTheme="majorBidi" w:eastAsiaTheme="minorEastAsia" w:hAnsiTheme="majorBidi" w:cstheme="majorBidi"/>
          <w:noProof/>
          <w:color w:val="000000" w:themeColor="text1"/>
        </w:rPr>
        <w:t>c</w:t>
      </w:r>
      <w:r w:rsidRPr="00605E7C">
        <w:rPr>
          <w:rFonts w:asciiTheme="majorBidi" w:eastAsiaTheme="minorEastAsia" w:hAnsiTheme="majorBidi" w:cstheme="majorBidi"/>
          <w:noProof/>
          <w:color w:val="000000" w:themeColor="text1"/>
        </w:rPr>
        <w:t xml:space="preserve">onsider the following five disobeying multipseudonyms sets after truncation by keeping four bits </w:t>
      </w:r>
      <w:r w:rsidRPr="00605E7C">
        <w:rPr>
          <w:rFonts w:asciiTheme="majorBidi" w:hAnsiTheme="majorBidi" w:cstheme="majorBidi"/>
          <w:noProof/>
          <w:color w:val="000000" w:themeColor="text1"/>
        </w:rPr>
        <w:t>(</w:t>
      </w:r>
      <w:r w:rsidRPr="00605E7C">
        <w:rPr>
          <w:rFonts w:asciiTheme="majorBidi" w:hAnsiTheme="majorBidi" w:cstheme="majorBidi"/>
          <w:i/>
          <w:iCs/>
          <w:noProof/>
          <w:color w:val="000000" w:themeColor="text1"/>
        </w:rPr>
        <w:t>nb = 4</w:t>
      </w:r>
      <w:r w:rsidRPr="00605E7C">
        <w:rPr>
          <w:rFonts w:asciiTheme="majorBidi" w:hAnsiTheme="majorBidi" w:cstheme="majorBidi"/>
          <w:noProof/>
          <w:color w:val="000000" w:themeColor="text1"/>
        </w:rPr>
        <w:t xml:space="preserve">) and </w:t>
      </w:r>
      <w:r w:rsidRPr="00605E7C">
        <w:rPr>
          <w:rFonts w:asciiTheme="majorBidi" w:hAnsiTheme="majorBidi" w:cstheme="majorBidi"/>
          <w:i/>
          <w:iCs/>
          <w:noProof/>
          <w:color w:val="000000" w:themeColor="text1"/>
        </w:rPr>
        <w:t xml:space="preserve">k </w:t>
      </w:r>
      <w:r w:rsidRPr="00605E7C">
        <w:rPr>
          <w:rFonts w:asciiTheme="majorBidi" w:hAnsiTheme="majorBidi" w:cstheme="majorBidi"/>
          <w:noProof/>
          <w:color w:val="000000" w:themeColor="text1"/>
        </w:rPr>
        <w:t>= 2</w:t>
      </w:r>
      <w:r w:rsidR="00223D07">
        <w:rPr>
          <w:rFonts w:asciiTheme="majorBidi" w:hAnsiTheme="majorBidi" w:cstheme="majorBidi"/>
          <w:noProof/>
          <w:color w:val="000000" w:themeColor="text1"/>
        </w:rPr>
        <w:t>:</w:t>
      </w:r>
      <w:r w:rsidRPr="00605E7C">
        <w:rPr>
          <w:rFonts w:asciiTheme="majorBidi" w:eastAsiaTheme="minorEastAsia" w:hAnsiTheme="majorBidi" w:cstheme="majorBidi"/>
          <w:noProof/>
          <w:color w:val="000000" w:themeColor="text1"/>
        </w:rPr>
        <w:t xml:space="preserve"> {(0011, 1), (0111, 1), (1011,1), (1100,1), (0000,1)}</w:t>
      </w:r>
      <w:r w:rsidR="00223D07">
        <w:rPr>
          <w:rFonts w:asciiTheme="majorBidi" w:eastAsiaTheme="minorEastAsia" w:hAnsiTheme="majorBidi" w:cstheme="majorBidi"/>
          <w:noProof/>
          <w:color w:val="000000" w:themeColor="text1"/>
        </w:rPr>
        <w:t>.</w:t>
      </w:r>
      <w:r w:rsidRPr="00605E7C">
        <w:rPr>
          <w:rFonts w:asciiTheme="majorBidi" w:hAnsiTheme="majorBidi" w:cstheme="majorBidi"/>
          <w:noProof/>
          <w:color w:val="000000" w:themeColor="text1"/>
        </w:rPr>
        <w:t xml:space="preserve"> </w:t>
      </w:r>
      <w:r w:rsidR="00223D07">
        <w:rPr>
          <w:rFonts w:asciiTheme="majorBidi" w:hAnsiTheme="majorBidi" w:cstheme="majorBidi"/>
          <w:noProof/>
          <w:color w:val="000000" w:themeColor="text1"/>
        </w:rPr>
        <w:t>T</w:t>
      </w:r>
      <w:r w:rsidRPr="00605E7C">
        <w:rPr>
          <w:rFonts w:asciiTheme="majorBidi" w:hAnsiTheme="majorBidi" w:cstheme="majorBidi"/>
          <w:noProof/>
          <w:color w:val="000000" w:themeColor="text1"/>
        </w:rPr>
        <w:t xml:space="preserve">here is a count of 1 associated with each of these multipseudonyms, which violates the constraint of at least two. To apply the correction, the disobeying multipseudonyms </w:t>
      </w:r>
      <w:r w:rsidR="004B1426" w:rsidRPr="00605E7C">
        <w:rPr>
          <w:rFonts w:asciiTheme="majorBidi" w:hAnsiTheme="majorBidi" w:cstheme="majorBidi"/>
          <w:noProof/>
          <w:color w:val="000000" w:themeColor="text1"/>
        </w:rPr>
        <w:t xml:space="preserve">are </w:t>
      </w:r>
      <w:r w:rsidRPr="00605E7C">
        <w:rPr>
          <w:rFonts w:asciiTheme="majorBidi" w:hAnsiTheme="majorBidi" w:cstheme="majorBidi"/>
          <w:noProof/>
          <w:color w:val="000000" w:themeColor="text1"/>
        </w:rPr>
        <w:t>sort</w:t>
      </w:r>
      <w:r w:rsidR="004B1426" w:rsidRPr="00605E7C">
        <w:rPr>
          <w:rFonts w:asciiTheme="majorBidi" w:hAnsiTheme="majorBidi" w:cstheme="majorBidi"/>
          <w:noProof/>
          <w:color w:val="000000" w:themeColor="text1"/>
        </w:rPr>
        <w:t>ed</w:t>
      </w:r>
      <w:r w:rsidRPr="00605E7C">
        <w:rPr>
          <w:rFonts w:asciiTheme="majorBidi" w:hAnsiTheme="majorBidi" w:cstheme="majorBidi"/>
          <w:noProof/>
          <w:color w:val="000000" w:themeColor="text1"/>
        </w:rPr>
        <w:t xml:space="preserve"> </w:t>
      </w:r>
      <w:r w:rsidR="004B1426" w:rsidRPr="00605E7C">
        <w:rPr>
          <w:rFonts w:asciiTheme="majorBidi" w:hAnsiTheme="majorBidi" w:cstheme="majorBidi"/>
          <w:noProof/>
          <w:color w:val="000000" w:themeColor="text1"/>
        </w:rPr>
        <w:t>leading to</w:t>
      </w:r>
      <w:r w:rsidRPr="00605E7C">
        <w:rPr>
          <w:rFonts w:asciiTheme="majorBidi" w:eastAsiaTheme="minorEastAsia" w:hAnsiTheme="majorBidi" w:cstheme="majorBidi"/>
          <w:noProof/>
          <w:color w:val="000000" w:themeColor="text1"/>
        </w:rPr>
        <w:t xml:space="preserve"> {0000, 0011, 0111, 1011, 1100</w:t>
      </w:r>
      <w:r w:rsidR="004B1426" w:rsidRPr="00605E7C">
        <w:rPr>
          <w:rFonts w:asciiTheme="majorBidi" w:eastAsiaTheme="minorEastAsia" w:hAnsiTheme="majorBidi" w:cstheme="majorBidi"/>
          <w:noProof/>
          <w:color w:val="000000" w:themeColor="text1"/>
        </w:rPr>
        <w:t>}.</w:t>
      </w:r>
      <w:r w:rsidR="004B1426" w:rsidRPr="00605E7C">
        <w:rPr>
          <w:rFonts w:asciiTheme="majorBidi" w:hAnsiTheme="majorBidi" w:cstheme="majorBidi"/>
          <w:noProof/>
          <w:color w:val="000000" w:themeColor="text1"/>
        </w:rPr>
        <w:t xml:space="preserve"> We </w:t>
      </w:r>
      <w:r w:rsidRPr="00605E7C">
        <w:rPr>
          <w:rFonts w:asciiTheme="majorBidi" w:hAnsiTheme="majorBidi" w:cstheme="majorBidi"/>
          <w:noProof/>
          <w:color w:val="000000" w:themeColor="text1"/>
        </w:rPr>
        <w:t xml:space="preserve">then </w:t>
      </w:r>
      <w:r w:rsidRPr="00605E7C">
        <w:rPr>
          <w:rFonts w:asciiTheme="majorBidi" w:eastAsiaTheme="minorEastAsia" w:hAnsiTheme="majorBidi" w:cstheme="majorBidi"/>
          <w:noProof/>
          <w:color w:val="000000" w:themeColor="text1"/>
        </w:rPr>
        <w:t xml:space="preserve">keep only the first </w:t>
      </w:r>
      <m:oMath>
        <m:d>
          <m:dPr>
            <m:begChr m:val="⌊"/>
            <m:endChr m:val="⌋"/>
            <m:ctrlPr>
              <w:rPr>
                <w:rFonts w:ascii="Cambria Math" w:eastAsiaTheme="minorEastAsia" w:hAnsi="Cambria Math" w:cstheme="majorBidi"/>
                <w:i/>
                <w:noProof/>
                <w:color w:val="000000" w:themeColor="text1"/>
              </w:rPr>
            </m:ctrlPr>
          </m:dPr>
          <m:e>
            <m:r>
              <w:rPr>
                <w:rFonts w:ascii="Cambria Math" w:eastAsiaTheme="minorEastAsia" w:hAnsi="Cambria Math" w:cstheme="majorBidi"/>
                <w:noProof/>
                <w:color w:val="000000" w:themeColor="text1"/>
              </w:rPr>
              <m:t>n/k</m:t>
            </m:r>
          </m:e>
        </m:d>
        <m:r>
          <w:rPr>
            <w:rFonts w:ascii="Cambria Math" w:eastAsiaTheme="minorEastAsia" w:hAnsi="Cambria Math" w:cstheme="majorBidi"/>
            <w:noProof/>
            <w:color w:val="000000" w:themeColor="text1"/>
          </w:rPr>
          <m:t xml:space="preserve"> = </m:t>
        </m:r>
        <m:d>
          <m:dPr>
            <m:begChr m:val="⌊"/>
            <m:endChr m:val="⌋"/>
            <m:ctrlPr>
              <w:rPr>
                <w:rFonts w:ascii="Cambria Math" w:eastAsiaTheme="minorEastAsia" w:hAnsi="Cambria Math" w:cstheme="majorBidi"/>
                <w:i/>
                <w:noProof/>
                <w:color w:val="000000" w:themeColor="text1"/>
              </w:rPr>
            </m:ctrlPr>
          </m:dPr>
          <m:e>
            <m:r>
              <w:rPr>
                <w:rFonts w:ascii="Cambria Math" w:eastAsiaTheme="minorEastAsia" w:hAnsi="Cambria Math" w:cstheme="majorBidi"/>
                <w:noProof/>
                <w:color w:val="000000" w:themeColor="text1"/>
              </w:rPr>
              <m:t>5/2</m:t>
            </m:r>
          </m:e>
        </m:d>
        <m:r>
          <w:rPr>
            <w:rFonts w:ascii="Cambria Math" w:eastAsiaTheme="minorEastAsia" w:hAnsi="Cambria Math" w:cstheme="majorBidi"/>
            <w:noProof/>
            <w:color w:val="000000" w:themeColor="text1"/>
          </w:rPr>
          <m:t xml:space="preserve"> = 2</m:t>
        </m:r>
      </m:oMath>
      <w:r w:rsidRPr="00605E7C">
        <w:rPr>
          <w:rFonts w:asciiTheme="majorBidi" w:eastAsiaTheme="minorEastAsia" w:hAnsiTheme="majorBidi" w:cstheme="majorBidi"/>
          <w:noProof/>
          <w:color w:val="000000" w:themeColor="text1"/>
        </w:rPr>
        <w:t xml:space="preserve"> entries</w:t>
      </w:r>
      <w:r w:rsidR="004B1426" w:rsidRPr="00605E7C">
        <w:rPr>
          <w:rFonts w:asciiTheme="majorBidi" w:eastAsiaTheme="minorEastAsia" w:hAnsiTheme="majorBidi" w:cstheme="majorBidi"/>
          <w:noProof/>
          <w:color w:val="000000" w:themeColor="text1"/>
        </w:rPr>
        <w:t>, namely</w:t>
      </w:r>
      <w:r w:rsidRPr="00605E7C">
        <w:rPr>
          <w:rFonts w:asciiTheme="majorBidi" w:eastAsiaTheme="minorEastAsia" w:hAnsiTheme="majorBidi" w:cstheme="majorBidi"/>
          <w:noProof/>
          <w:color w:val="000000" w:themeColor="text1"/>
        </w:rPr>
        <w:t xml:space="preserve"> {0000, 0011}, and evenly spread the counts of the other-disobeying multipseudonyms, leading to the </w:t>
      </w:r>
      <w:r w:rsidR="008810A9" w:rsidRPr="00605E7C">
        <w:rPr>
          <w:rFonts w:asciiTheme="majorBidi" w:eastAsiaTheme="minorEastAsia" w:hAnsiTheme="majorBidi" w:cstheme="majorBidi"/>
          <w:noProof/>
          <w:color w:val="000000" w:themeColor="text1"/>
        </w:rPr>
        <w:t>multi</w:t>
      </w:r>
      <w:r w:rsidRPr="00605E7C">
        <w:rPr>
          <w:rFonts w:asciiTheme="majorBidi" w:eastAsiaTheme="minorEastAsia" w:hAnsiTheme="majorBidi" w:cstheme="majorBidi"/>
          <w:noProof/>
          <w:color w:val="000000" w:themeColor="text1"/>
        </w:rPr>
        <w:t>set {0000,</w:t>
      </w:r>
      <w:r w:rsidR="008810A9" w:rsidRPr="00605E7C">
        <w:rPr>
          <w:rFonts w:asciiTheme="majorBidi" w:eastAsiaTheme="minorEastAsia" w:hAnsiTheme="majorBidi" w:cstheme="majorBidi"/>
          <w:noProof/>
          <w:color w:val="000000" w:themeColor="text1"/>
        </w:rPr>
        <w:t xml:space="preserve"> </w:t>
      </w:r>
      <w:r w:rsidRPr="00605E7C">
        <w:rPr>
          <w:rFonts w:asciiTheme="majorBidi" w:eastAsiaTheme="minorEastAsia" w:hAnsiTheme="majorBidi" w:cstheme="majorBidi"/>
          <w:noProof/>
          <w:color w:val="000000" w:themeColor="text1"/>
        </w:rPr>
        <w:t>0011,</w:t>
      </w:r>
      <w:r w:rsidR="008810A9" w:rsidRPr="00605E7C">
        <w:rPr>
          <w:rFonts w:asciiTheme="majorBidi" w:eastAsiaTheme="minorEastAsia" w:hAnsiTheme="majorBidi" w:cstheme="majorBidi"/>
          <w:noProof/>
          <w:color w:val="000000" w:themeColor="text1"/>
        </w:rPr>
        <w:t xml:space="preserve"> </w:t>
      </w:r>
      <w:r w:rsidRPr="00605E7C">
        <w:rPr>
          <w:rFonts w:asciiTheme="majorBidi" w:eastAsiaTheme="minorEastAsia" w:hAnsiTheme="majorBidi" w:cstheme="majorBidi"/>
          <w:noProof/>
          <w:color w:val="000000" w:themeColor="text1"/>
        </w:rPr>
        <w:t>0000,</w:t>
      </w:r>
      <w:r w:rsidR="008810A9" w:rsidRPr="00605E7C">
        <w:rPr>
          <w:rFonts w:asciiTheme="majorBidi" w:eastAsiaTheme="minorEastAsia" w:hAnsiTheme="majorBidi" w:cstheme="majorBidi"/>
          <w:noProof/>
          <w:color w:val="000000" w:themeColor="text1"/>
        </w:rPr>
        <w:t xml:space="preserve"> </w:t>
      </w:r>
      <w:r w:rsidRPr="00605E7C">
        <w:rPr>
          <w:rFonts w:asciiTheme="majorBidi" w:eastAsiaTheme="minorEastAsia" w:hAnsiTheme="majorBidi" w:cstheme="majorBidi"/>
          <w:noProof/>
          <w:color w:val="000000" w:themeColor="text1"/>
        </w:rPr>
        <w:t>0011,</w:t>
      </w:r>
      <w:r w:rsidR="008810A9" w:rsidRPr="00605E7C">
        <w:rPr>
          <w:rFonts w:asciiTheme="majorBidi" w:eastAsiaTheme="minorEastAsia" w:hAnsiTheme="majorBidi" w:cstheme="majorBidi"/>
          <w:noProof/>
          <w:color w:val="000000" w:themeColor="text1"/>
        </w:rPr>
        <w:t xml:space="preserve"> </w:t>
      </w:r>
      <w:r w:rsidRPr="00605E7C">
        <w:rPr>
          <w:rFonts w:asciiTheme="majorBidi" w:eastAsiaTheme="minorEastAsia" w:hAnsiTheme="majorBidi" w:cstheme="majorBidi"/>
          <w:noProof/>
          <w:color w:val="000000" w:themeColor="text1"/>
        </w:rPr>
        <w:t xml:space="preserve">0000}, </w:t>
      </w:r>
      <w:r w:rsidR="008810A9" w:rsidRPr="00605E7C">
        <w:rPr>
          <w:rFonts w:asciiTheme="majorBidi" w:eastAsiaTheme="minorEastAsia" w:hAnsiTheme="majorBidi" w:cstheme="majorBidi"/>
          <w:noProof/>
          <w:color w:val="000000" w:themeColor="text1"/>
        </w:rPr>
        <w:t xml:space="preserve">represented as </w:t>
      </w:r>
      <w:r w:rsidRPr="00605E7C">
        <w:rPr>
          <w:rFonts w:asciiTheme="majorBidi" w:eastAsiaTheme="minorEastAsia" w:hAnsiTheme="majorBidi" w:cstheme="majorBidi"/>
          <w:noProof/>
          <w:color w:val="000000" w:themeColor="text1"/>
        </w:rPr>
        <w:t>{(0000,3), (0011,2)</w:t>
      </w:r>
      <w:r w:rsidR="00223D07">
        <w:rPr>
          <w:rFonts w:asciiTheme="majorBidi" w:eastAsiaTheme="minorEastAsia" w:hAnsiTheme="majorBidi" w:cstheme="majorBidi"/>
          <w:noProof/>
          <w:color w:val="000000" w:themeColor="text1"/>
        </w:rPr>
        <w:t>}</w:t>
      </w:r>
      <w:r w:rsidRPr="00605E7C">
        <w:rPr>
          <w:rFonts w:asciiTheme="majorBidi" w:eastAsiaTheme="minorEastAsia" w:hAnsiTheme="majorBidi" w:cstheme="majorBidi"/>
          <w:noProof/>
          <w:color w:val="000000" w:themeColor="text1"/>
        </w:rPr>
        <w:t>.</w:t>
      </w:r>
    </w:p>
    <w:p w14:paraId="2B3F13AF" w14:textId="612E2BE8" w:rsidR="00371300" w:rsidDel="007C044F" w:rsidRDefault="004C7541" w:rsidP="00605E7C">
      <w:pPr>
        <w:jc w:val="both"/>
        <w:rPr>
          <w:del w:id="177" w:author="Steen, Maarten van (UT-DSI)" w:date="2022-11-06T13:16:00Z"/>
          <w:rFonts w:asciiTheme="majorBidi" w:eastAsiaTheme="minorHAnsi" w:hAnsiTheme="majorBidi" w:cstheme="majorBidi"/>
          <w:noProof/>
        </w:rPr>
      </w:pPr>
      <w:r w:rsidRPr="00605E7C">
        <w:rPr>
          <w:rFonts w:asciiTheme="majorBidi" w:eastAsiaTheme="minorHAnsi" w:hAnsiTheme="majorBidi" w:cstheme="majorBidi"/>
          <w:noProof/>
        </w:rPr>
        <w:t xml:space="preserve">Once the data </w:t>
      </w:r>
      <w:r w:rsidR="008810A9" w:rsidRPr="00605E7C">
        <w:rPr>
          <w:rFonts w:asciiTheme="majorBidi" w:eastAsiaTheme="minorHAnsi" w:hAnsiTheme="majorBidi" w:cstheme="majorBidi"/>
          <w:noProof/>
        </w:rPr>
        <w:t xml:space="preserve">at a counter </w:t>
      </w:r>
      <w:r w:rsidRPr="00605E7C">
        <w:rPr>
          <w:rFonts w:asciiTheme="majorBidi" w:eastAsiaTheme="minorHAnsi" w:hAnsiTheme="majorBidi" w:cstheme="majorBidi"/>
          <w:noProof/>
        </w:rPr>
        <w:t>have been anonymized using detection k-anonymity, it is sent to a central server. The central server contains two types of anonymized data obtained from both checked-in and checked-out trips. The data that we have collected so far can now be used as a basis for performing a counting method.</w:t>
      </w:r>
    </w:p>
    <w:p w14:paraId="43573B8C" w14:textId="77777777" w:rsidR="0090647E" w:rsidRPr="00605E7C" w:rsidRDefault="0090647E" w:rsidP="00605E7C">
      <w:pPr>
        <w:jc w:val="both"/>
        <w:rPr>
          <w:rFonts w:asciiTheme="majorBidi" w:eastAsiaTheme="minorHAnsi" w:hAnsiTheme="majorBidi" w:cstheme="majorBidi"/>
          <w:noProof/>
        </w:rPr>
      </w:pPr>
    </w:p>
    <w:p w14:paraId="7FEBD743" w14:textId="633CAE18" w:rsidR="009100A1" w:rsidRPr="00605E7C" w:rsidRDefault="009100A1">
      <w:pPr>
        <w:pStyle w:val="Heading1"/>
        <w:pPrChange w:id="178" w:author="Steen, Maarten van (UT-DSI)" w:date="2022-11-06T13:46:00Z">
          <w:pPr>
            <w:pStyle w:val="Heading1"/>
            <w:jc w:val="both"/>
          </w:pPr>
        </w:pPrChange>
      </w:pPr>
      <w:del w:id="179" w:author="Steen, Maarten van (UT-DSI)" w:date="2022-11-06T13:43:00Z">
        <w:r w:rsidRPr="00605E7C" w:rsidDel="00F213A4">
          <w:delText xml:space="preserve">3. </w:delText>
        </w:r>
      </w:del>
      <w:r w:rsidRPr="00605E7C">
        <w:t xml:space="preserve">Data set </w:t>
      </w:r>
    </w:p>
    <w:p w14:paraId="15AE1609" w14:textId="5655A115" w:rsidR="009100A1" w:rsidRPr="00605E7C" w:rsidRDefault="0090647E" w:rsidP="00605E7C">
      <w:pPr>
        <w:jc w:val="both"/>
        <w:rPr>
          <w:rFonts w:asciiTheme="majorBidi" w:hAnsiTheme="majorBidi" w:cstheme="majorBidi"/>
          <w:noProof/>
        </w:rPr>
      </w:pPr>
      <w:r>
        <w:rPr>
          <w:rFonts w:asciiTheme="majorBidi" w:hAnsiTheme="majorBidi" w:cstheme="majorBidi"/>
          <w:noProof/>
        </w:rPr>
        <w:t>I</w:t>
      </w:r>
      <w:r w:rsidR="009100A1" w:rsidRPr="00605E7C">
        <w:rPr>
          <w:rFonts w:asciiTheme="majorBidi" w:hAnsiTheme="majorBidi" w:cstheme="majorBidi"/>
          <w:noProof/>
        </w:rPr>
        <w:t xml:space="preserve">n </w:t>
      </w:r>
      <w:r>
        <w:rPr>
          <w:rFonts w:asciiTheme="majorBidi" w:hAnsiTheme="majorBidi" w:cstheme="majorBidi"/>
          <w:noProof/>
        </w:rPr>
        <w:t xml:space="preserve">the case study, </w:t>
      </w:r>
      <w:r w:rsidR="009100A1" w:rsidRPr="00605E7C">
        <w:rPr>
          <w:rFonts w:asciiTheme="majorBidi" w:hAnsiTheme="majorBidi" w:cstheme="majorBidi"/>
          <w:noProof/>
        </w:rPr>
        <w:t xml:space="preserve">we </w:t>
      </w:r>
      <w:r>
        <w:rPr>
          <w:rFonts w:asciiTheme="majorBidi" w:hAnsiTheme="majorBidi" w:cstheme="majorBidi"/>
          <w:noProof/>
        </w:rPr>
        <w:t>adopted</w:t>
      </w:r>
      <w:r w:rsidR="009100A1" w:rsidRPr="00605E7C">
        <w:rPr>
          <w:rFonts w:asciiTheme="majorBidi" w:hAnsiTheme="majorBidi" w:cstheme="majorBidi"/>
          <w:noProof/>
        </w:rPr>
        <w:t xml:space="preserve"> the weekday public transit smartcard records </w:t>
      </w:r>
      <w:r>
        <w:rPr>
          <w:rFonts w:asciiTheme="majorBidi" w:hAnsiTheme="majorBidi" w:cstheme="majorBidi"/>
          <w:noProof/>
        </w:rPr>
        <w:t>in</w:t>
      </w:r>
      <w:r w:rsidRPr="00605E7C">
        <w:rPr>
          <w:rFonts w:asciiTheme="majorBidi" w:hAnsiTheme="majorBidi" w:cstheme="majorBidi"/>
          <w:noProof/>
        </w:rPr>
        <w:t xml:space="preserve"> </w:t>
      </w:r>
      <w:r w:rsidR="009100A1" w:rsidRPr="00605E7C">
        <w:rPr>
          <w:rFonts w:asciiTheme="majorBidi" w:hAnsiTheme="majorBidi" w:cstheme="majorBidi"/>
          <w:noProof/>
        </w:rPr>
        <w:t>April 2010 of the Beijing subway</w:t>
      </w:r>
      <w:r w:rsidR="009F76B2">
        <w:rPr>
          <w:rFonts w:asciiTheme="majorBidi" w:hAnsiTheme="majorBidi" w:cstheme="majorBidi"/>
          <w:noProof/>
        </w:rPr>
        <w:t xml:space="preserve"> </w:t>
      </w:r>
      <w:r w:rsidR="009100A1" w:rsidRPr="00605E7C">
        <w:rPr>
          <w:rFonts w:asciiTheme="majorBidi" w:hAnsiTheme="majorBidi" w:cstheme="majorBidi"/>
          <w:noProof/>
        </w:rPr>
        <w:t xml:space="preserve"> </w:t>
      </w:r>
      <w:sdt>
        <w:sdtPr>
          <w:rPr>
            <w:rFonts w:asciiTheme="majorBidi" w:hAnsiTheme="majorBidi" w:cstheme="majorBidi"/>
            <w:noProof/>
            <w:color w:val="000000"/>
          </w:rPr>
          <w:tag w:val="MENDELEY_CITATION_v3_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"/>
          <w:id w:val="-1365817440"/>
          <w:placeholder>
            <w:docPart w:val="C3822CE73FE83D498C0B12694075094C"/>
          </w:placeholder>
        </w:sdtPr>
        <w:sdtContent>
          <w:r w:rsidR="00F765FA" w:rsidRPr="00F765FA">
            <w:rPr>
              <w:rFonts w:asciiTheme="majorBidi" w:hAnsiTheme="majorBidi" w:cstheme="majorBidi"/>
              <w:noProof/>
              <w:color w:val="000000"/>
            </w:rPr>
            <w:t>(Wang et al., 2016)</w:t>
          </w:r>
        </w:sdtContent>
      </w:sdt>
      <w:r w:rsidR="009100A1" w:rsidRPr="00605E7C">
        <w:rPr>
          <w:rFonts w:asciiTheme="majorBidi" w:hAnsiTheme="majorBidi" w:cstheme="majorBidi"/>
          <w:noProof/>
          <w:color w:val="000000"/>
        </w:rPr>
        <w:t xml:space="preserve"> </w:t>
      </w:r>
      <w:sdt>
        <w:sdtPr>
          <w:rPr>
            <w:rFonts w:asciiTheme="majorBidi" w:hAnsiTheme="majorBidi" w:cstheme="majorBidi"/>
            <w:noProof/>
            <w:color w:val="000000"/>
          </w:rPr>
          <w:tag w:val="MENDELEY_CITATION_v3_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"/>
          <w:id w:val="-305398392"/>
          <w:placeholder>
            <w:docPart w:val="C3822CE73FE83D498C0B12694075094C"/>
          </w:placeholder>
        </w:sdtPr>
        <w:sdtContent>
          <w:r w:rsidR="00F765FA" w:rsidRPr="00F765FA">
            <w:rPr>
              <w:rFonts w:asciiTheme="majorBidi" w:hAnsiTheme="majorBidi" w:cstheme="majorBidi"/>
              <w:noProof/>
              <w:color w:val="000000"/>
            </w:rPr>
            <w:t>(Zhou et al., 2017)</w:t>
          </w:r>
        </w:sdtContent>
      </w:sdt>
      <w:r w:rsidR="00E04ADF">
        <w:rPr>
          <w:rFonts w:asciiTheme="majorBidi" w:hAnsiTheme="majorBidi" w:cstheme="majorBidi"/>
          <w:noProof/>
          <w:color w:val="000000"/>
        </w:rPr>
        <w:t xml:space="preserve"> </w:t>
      </w:r>
      <w:r w:rsidR="00E04ADF">
        <w:rPr>
          <w:rFonts w:asciiTheme="majorBidi" w:hAnsiTheme="majorBidi" w:cstheme="majorBidi"/>
          <w:noProof/>
        </w:rPr>
        <w:t>to demonstrate how our methods work</w:t>
      </w:r>
      <w:r w:rsidR="009100A1" w:rsidRPr="00605E7C">
        <w:rPr>
          <w:rFonts w:asciiTheme="majorBidi" w:hAnsiTheme="majorBidi" w:cstheme="majorBidi"/>
          <w:noProof/>
          <w:color w:val="000000" w:themeColor="text1"/>
        </w:rPr>
        <w:t xml:space="preserve">. </w:t>
      </w:r>
      <w:r w:rsidR="00847DE7">
        <w:rPr>
          <w:rFonts w:asciiTheme="majorBidi" w:hAnsiTheme="majorBidi" w:cstheme="majorBidi"/>
          <w:noProof/>
          <w:color w:val="000000" w:themeColor="text1"/>
        </w:rPr>
        <w:t>This data set</w:t>
      </w:r>
      <w:r w:rsidR="003A5580">
        <w:rPr>
          <w:rFonts w:asciiTheme="majorBidi" w:hAnsiTheme="majorBidi" w:cstheme="majorBidi"/>
          <w:noProof/>
          <w:color w:val="000000" w:themeColor="text1"/>
        </w:rPr>
        <w:t xml:space="preserve"> contains </w:t>
      </w:r>
      <w:r w:rsidR="003A5580" w:rsidRPr="00605E7C">
        <w:rPr>
          <w:rFonts w:asciiTheme="majorBidi" w:hAnsiTheme="majorBidi" w:cstheme="majorBidi"/>
          <w:noProof/>
        </w:rPr>
        <w:t>239</w:t>
      </w:r>
      <w:r w:rsidR="003A5580">
        <w:rPr>
          <w:rFonts w:asciiTheme="majorBidi" w:hAnsiTheme="majorBidi" w:cstheme="majorBidi"/>
          <w:noProof/>
        </w:rPr>
        <w:t xml:space="preserve"> </w:t>
      </w:r>
      <w:r w:rsidR="003A5580" w:rsidRPr="00605E7C">
        <w:rPr>
          <w:rFonts w:asciiTheme="majorBidi" w:hAnsiTheme="majorBidi" w:cstheme="majorBidi"/>
          <w:noProof/>
        </w:rPr>
        <w:t xml:space="preserve">728 </w:t>
      </w:r>
      <w:r w:rsidR="0018458F">
        <w:rPr>
          <w:rFonts w:asciiTheme="majorBidi" w:hAnsiTheme="majorBidi" w:cstheme="majorBidi"/>
          <w:noProof/>
        </w:rPr>
        <w:t>records that belong</w:t>
      </w:r>
      <w:del w:id="180" w:author="Steen, Maarten van (UT-DSI)" w:date="2022-11-06T13:18:00Z">
        <w:r w:rsidR="0018458F" w:rsidDel="007C044F">
          <w:rPr>
            <w:rFonts w:asciiTheme="majorBidi" w:hAnsiTheme="majorBidi" w:cstheme="majorBidi"/>
            <w:noProof/>
          </w:rPr>
          <w:delText>s</w:delText>
        </w:r>
      </w:del>
      <w:r w:rsidR="0018458F">
        <w:rPr>
          <w:rFonts w:asciiTheme="majorBidi" w:hAnsiTheme="majorBidi" w:cstheme="majorBidi"/>
          <w:noProof/>
        </w:rPr>
        <w:t xml:space="preserve"> to </w:t>
      </w:r>
      <w:del w:id="181" w:author="Steen, Maarten van (UT-DSI)" w:date="2022-11-06T13:18:00Z">
        <w:r w:rsidR="0018458F" w:rsidDel="007C044F">
          <w:rPr>
            <w:rFonts w:asciiTheme="majorBidi" w:hAnsiTheme="majorBidi" w:cstheme="majorBidi"/>
            <w:noProof/>
          </w:rPr>
          <w:delText xml:space="preserve">the </w:delText>
        </w:r>
      </w:del>
      <w:r w:rsidR="003A5580" w:rsidRPr="00605E7C">
        <w:rPr>
          <w:rFonts w:asciiTheme="majorBidi" w:hAnsiTheme="majorBidi" w:cstheme="majorBidi"/>
          <w:noProof/>
        </w:rPr>
        <w:t>trips</w:t>
      </w:r>
      <w:r w:rsidR="003A5580">
        <w:rPr>
          <w:rFonts w:asciiTheme="majorBidi" w:hAnsiTheme="majorBidi" w:cstheme="majorBidi"/>
          <w:noProof/>
        </w:rPr>
        <w:t xml:space="preserve"> that happened during one week</w:t>
      </w:r>
      <w:r w:rsidR="0018458F">
        <w:rPr>
          <w:rFonts w:asciiTheme="majorBidi" w:hAnsiTheme="majorBidi" w:cstheme="majorBidi"/>
          <w:noProof/>
        </w:rPr>
        <w:t>.</w:t>
      </w:r>
      <w:r w:rsidR="003A5580">
        <w:rPr>
          <w:rFonts w:asciiTheme="majorBidi" w:hAnsiTheme="majorBidi" w:cstheme="majorBidi"/>
          <w:noProof/>
        </w:rPr>
        <w:t xml:space="preserve"> </w:t>
      </w:r>
      <w:ins w:id="182" w:author="Steen, Maarten van (UT-DSI)" w:date="2022-11-06T13:18:00Z">
        <w:r w:rsidR="007C044F">
          <w:rPr>
            <w:rFonts w:asciiTheme="majorBidi" w:hAnsiTheme="majorBidi" w:cstheme="majorBidi"/>
            <w:noProof/>
          </w:rPr>
          <w:t>E</w:t>
        </w:r>
      </w:ins>
      <w:del w:id="183" w:author="Steen, Maarten van (UT-DSI)" w:date="2022-11-06T13:18:00Z">
        <w:r w:rsidR="003A5580" w:rsidDel="007C044F">
          <w:rPr>
            <w:rFonts w:asciiTheme="majorBidi" w:hAnsiTheme="majorBidi" w:cstheme="majorBidi"/>
            <w:noProof/>
          </w:rPr>
          <w:delText>e</w:delText>
        </w:r>
      </w:del>
      <w:r w:rsidR="003A5580">
        <w:rPr>
          <w:rFonts w:asciiTheme="majorBidi" w:hAnsiTheme="majorBidi" w:cstheme="majorBidi"/>
          <w:noProof/>
        </w:rPr>
        <w:t xml:space="preserve">ach </w:t>
      </w:r>
      <w:r w:rsidR="0018458F">
        <w:rPr>
          <w:rFonts w:asciiTheme="majorBidi" w:hAnsiTheme="majorBidi" w:cstheme="majorBidi"/>
          <w:noProof/>
        </w:rPr>
        <w:t>record</w:t>
      </w:r>
      <w:r w:rsidR="003A5580">
        <w:rPr>
          <w:rFonts w:asciiTheme="majorBidi" w:hAnsiTheme="majorBidi" w:cstheme="majorBidi"/>
          <w:noProof/>
        </w:rPr>
        <w:t xml:space="preserve"> contains a</w:t>
      </w:r>
      <w:del w:id="184" w:author="Steen, Maarten van (UT-DSI)" w:date="2022-11-06T13:18:00Z">
        <w:r w:rsidR="003A5580" w:rsidDel="007C044F">
          <w:rPr>
            <w:rFonts w:asciiTheme="majorBidi" w:hAnsiTheme="majorBidi" w:cstheme="majorBidi"/>
            <w:noProof/>
          </w:rPr>
          <w:delText>n</w:delText>
        </w:r>
      </w:del>
      <w:r w:rsidR="003A5580">
        <w:rPr>
          <w:rFonts w:asciiTheme="majorBidi" w:hAnsiTheme="majorBidi" w:cstheme="majorBidi"/>
          <w:noProof/>
        </w:rPr>
        <w:t xml:space="preserve"> unique card i</w:t>
      </w:r>
      <w:r w:rsidR="0018458F">
        <w:rPr>
          <w:rFonts w:asciiTheme="majorBidi" w:hAnsiTheme="majorBidi" w:cstheme="majorBidi"/>
          <w:noProof/>
        </w:rPr>
        <w:t>dentifier</w:t>
      </w:r>
      <w:r w:rsidR="003A5580">
        <w:rPr>
          <w:rFonts w:asciiTheme="majorBidi" w:hAnsiTheme="majorBidi" w:cstheme="majorBidi"/>
          <w:noProof/>
        </w:rPr>
        <w:t xml:space="preserve">, the </w:t>
      </w:r>
      <w:ins w:id="185" w:author="Steen, Maarten van (UT-DSI)" w:date="2022-11-06T13:20:00Z">
        <w:r w:rsidR="007C044F">
          <w:rPr>
            <w:rFonts w:asciiTheme="majorBidi" w:hAnsiTheme="majorBidi" w:cstheme="majorBidi"/>
            <w:noProof/>
          </w:rPr>
          <w:t xml:space="preserve">day, </w:t>
        </w:r>
      </w:ins>
      <w:r w:rsidR="003A5580">
        <w:rPr>
          <w:rFonts w:asciiTheme="majorBidi" w:hAnsiTheme="majorBidi" w:cstheme="majorBidi"/>
          <w:noProof/>
        </w:rPr>
        <w:t>time</w:t>
      </w:r>
      <w:ins w:id="186" w:author="Steen, Maarten van (UT-DSI)" w:date="2022-11-06T13:20:00Z">
        <w:r w:rsidR="007C044F">
          <w:rPr>
            <w:rFonts w:asciiTheme="majorBidi" w:hAnsiTheme="majorBidi" w:cstheme="majorBidi"/>
            <w:noProof/>
          </w:rPr>
          <w:t>,</w:t>
        </w:r>
      </w:ins>
      <w:r w:rsidR="003A5580">
        <w:rPr>
          <w:rFonts w:asciiTheme="majorBidi" w:hAnsiTheme="majorBidi" w:cstheme="majorBidi"/>
          <w:noProof/>
        </w:rPr>
        <w:t xml:space="preserve"> and location </w:t>
      </w:r>
      <w:ins w:id="187" w:author="Steen, Maarten van (UT-DSI)" w:date="2022-11-06T13:18:00Z">
        <w:r w:rsidR="007C044F">
          <w:rPr>
            <w:rFonts w:asciiTheme="majorBidi" w:hAnsiTheme="majorBidi" w:cstheme="majorBidi"/>
            <w:noProof/>
          </w:rPr>
          <w:t xml:space="preserve">at </w:t>
        </w:r>
      </w:ins>
      <w:r w:rsidR="003A5580">
        <w:rPr>
          <w:rFonts w:asciiTheme="majorBidi" w:hAnsiTheme="majorBidi" w:cstheme="majorBidi"/>
          <w:noProof/>
        </w:rPr>
        <w:t xml:space="preserve">which an </w:t>
      </w:r>
      <w:del w:id="188" w:author="Steen, Maarten van (UT-DSI)" w:date="2022-11-06T13:19:00Z">
        <w:r w:rsidR="003A5580" w:rsidDel="007C044F">
          <w:rPr>
            <w:rFonts w:asciiTheme="majorBidi" w:hAnsiTheme="majorBidi" w:cstheme="majorBidi"/>
            <w:noProof/>
          </w:rPr>
          <w:delText xml:space="preserve">indivisul </w:delText>
        </w:r>
      </w:del>
      <w:ins w:id="189" w:author="Steen, Maarten van (UT-DSI)" w:date="2022-11-06T13:19:00Z">
        <w:r w:rsidR="007C044F">
          <w:rPr>
            <w:rFonts w:asciiTheme="majorBidi" w:hAnsiTheme="majorBidi" w:cstheme="majorBidi"/>
            <w:noProof/>
          </w:rPr>
          <w:t xml:space="preserve">individual </w:t>
        </w:r>
      </w:ins>
      <w:r w:rsidR="003A5580">
        <w:rPr>
          <w:rFonts w:asciiTheme="majorBidi" w:hAnsiTheme="majorBidi" w:cstheme="majorBidi"/>
          <w:noProof/>
        </w:rPr>
        <w:t>check</w:t>
      </w:r>
      <w:r w:rsidR="00454F0C">
        <w:rPr>
          <w:rFonts w:asciiTheme="majorBidi" w:hAnsiTheme="majorBidi" w:cstheme="majorBidi"/>
          <w:noProof/>
        </w:rPr>
        <w:t>ed</w:t>
      </w:r>
      <w:r w:rsidR="003A5580">
        <w:rPr>
          <w:rFonts w:asciiTheme="majorBidi" w:hAnsiTheme="majorBidi" w:cstheme="majorBidi"/>
          <w:noProof/>
        </w:rPr>
        <w:t xml:space="preserve"> in</w:t>
      </w:r>
      <w:ins w:id="190" w:author="Steen, Maarten van (UT-DSI)" w:date="2022-11-06T13:19:00Z">
        <w:r w:rsidR="007C044F">
          <w:rPr>
            <w:rFonts w:asciiTheme="majorBidi" w:hAnsiTheme="majorBidi" w:cstheme="majorBidi"/>
            <w:noProof/>
          </w:rPr>
          <w:t xml:space="preserve">, and later </w:t>
        </w:r>
      </w:ins>
      <w:del w:id="191" w:author="Steen, Maarten van (UT-DSI)" w:date="2022-11-06T13:19:00Z">
        <w:r w:rsidR="00454F0C" w:rsidDel="007C044F">
          <w:rPr>
            <w:rFonts w:asciiTheme="majorBidi" w:hAnsiTheme="majorBidi" w:cstheme="majorBidi"/>
            <w:noProof/>
          </w:rPr>
          <w:delText>,</w:delText>
        </w:r>
        <w:r w:rsidR="003A5580" w:rsidDel="007C044F">
          <w:rPr>
            <w:rFonts w:asciiTheme="majorBidi" w:hAnsiTheme="majorBidi" w:cstheme="majorBidi"/>
            <w:noProof/>
          </w:rPr>
          <w:delText xml:space="preserve"> the time and </w:delText>
        </w:r>
        <w:r w:rsidR="00454F0C" w:rsidDel="007C044F">
          <w:rPr>
            <w:rFonts w:asciiTheme="majorBidi" w:hAnsiTheme="majorBidi" w:cstheme="majorBidi"/>
            <w:noProof/>
          </w:rPr>
          <w:delText>the</w:delText>
        </w:r>
        <w:r w:rsidR="003A5580" w:rsidDel="007C044F">
          <w:rPr>
            <w:rFonts w:asciiTheme="majorBidi" w:hAnsiTheme="majorBidi" w:cstheme="majorBidi"/>
            <w:noProof/>
          </w:rPr>
          <w:delText xml:space="preserve"> location that later </w:delText>
        </w:r>
      </w:del>
      <w:r w:rsidR="003A5580">
        <w:rPr>
          <w:rFonts w:asciiTheme="majorBidi" w:hAnsiTheme="majorBidi" w:cstheme="majorBidi"/>
          <w:noProof/>
        </w:rPr>
        <w:t>check</w:t>
      </w:r>
      <w:r w:rsidR="00454F0C">
        <w:rPr>
          <w:rFonts w:asciiTheme="majorBidi" w:hAnsiTheme="majorBidi" w:cstheme="majorBidi"/>
          <w:noProof/>
        </w:rPr>
        <w:t>ed</w:t>
      </w:r>
      <w:r w:rsidR="003A5580">
        <w:rPr>
          <w:rFonts w:asciiTheme="majorBidi" w:hAnsiTheme="majorBidi" w:cstheme="majorBidi"/>
          <w:noProof/>
        </w:rPr>
        <w:t xml:space="preserve"> out</w:t>
      </w:r>
      <w:del w:id="192" w:author="Steen, Maarten van (UT-DSI)" w:date="2022-11-06T13:20:00Z">
        <w:r w:rsidR="003A5580" w:rsidDel="007C044F">
          <w:rPr>
            <w:rFonts w:asciiTheme="majorBidi" w:hAnsiTheme="majorBidi" w:cstheme="majorBidi"/>
            <w:noProof/>
          </w:rPr>
          <w:delText>, and the day that trips happened</w:delText>
        </w:r>
      </w:del>
      <w:r w:rsidR="00454F0C">
        <w:rPr>
          <w:rFonts w:asciiTheme="majorBidi" w:hAnsiTheme="majorBidi" w:cstheme="majorBidi"/>
          <w:noProof/>
        </w:rPr>
        <w:t>. The smart cards that passangers use</w:t>
      </w:r>
      <w:r w:rsidR="009100A1" w:rsidRPr="00605E7C">
        <w:rPr>
          <w:rFonts w:asciiTheme="majorBidi" w:hAnsiTheme="majorBidi" w:cstheme="majorBidi"/>
          <w:noProof/>
        </w:rPr>
        <w:t xml:space="preserve"> are usually purchased anonymously through resellers or automated machines, and have a unique ID. They are normally </w:t>
      </w:r>
      <w:r w:rsidR="005E3378">
        <w:rPr>
          <w:rFonts w:asciiTheme="majorBidi" w:hAnsiTheme="majorBidi" w:cstheme="majorBidi"/>
          <w:noProof/>
        </w:rPr>
        <w:t>un</w:t>
      </w:r>
      <w:r w:rsidR="009100A1" w:rsidRPr="00605E7C">
        <w:rPr>
          <w:rFonts w:asciiTheme="majorBidi" w:hAnsiTheme="majorBidi" w:cstheme="majorBidi"/>
          <w:noProof/>
        </w:rPr>
        <w:t xml:space="preserve">registered as belonging to a specific individual, so do not carry any personal information about identities. As a result, apparently customers can consider these smart cards completely private, while also keeping some of the benefits of personal travel permits, such as the capacity to be used many times or some offers from transportation companies for smart card holders. These unique smart cards allow us to evaluate the behavior and </w:t>
      </w:r>
      <w:r w:rsidR="00C40A43">
        <w:rPr>
          <w:rFonts w:asciiTheme="majorBidi" w:hAnsiTheme="majorBidi" w:cstheme="majorBidi"/>
          <w:noProof/>
        </w:rPr>
        <w:t>the number</w:t>
      </w:r>
      <w:r w:rsidR="00C40A43" w:rsidRPr="00605E7C">
        <w:rPr>
          <w:rFonts w:asciiTheme="majorBidi" w:hAnsiTheme="majorBidi" w:cstheme="majorBidi"/>
          <w:noProof/>
        </w:rPr>
        <w:t xml:space="preserve"> </w:t>
      </w:r>
      <w:r w:rsidR="009100A1" w:rsidRPr="00605E7C">
        <w:rPr>
          <w:rFonts w:asciiTheme="majorBidi" w:hAnsiTheme="majorBidi" w:cstheme="majorBidi"/>
          <w:noProof/>
        </w:rPr>
        <w:t xml:space="preserve">of passengers who travel between stations. </w:t>
      </w:r>
    </w:p>
    <w:p w14:paraId="27EE66D6" w14:textId="4455EF77" w:rsidR="009100A1" w:rsidRPr="00605E7C" w:rsidRDefault="00C40A43" w:rsidP="00605E7C">
      <w:pPr>
        <w:jc w:val="both"/>
        <w:rPr>
          <w:rFonts w:asciiTheme="majorBidi" w:eastAsiaTheme="minorHAnsi" w:hAnsiTheme="majorBidi" w:cstheme="majorBidi"/>
          <w:noProof/>
        </w:rPr>
      </w:pPr>
      <w:r>
        <w:rPr>
          <w:rFonts w:asciiTheme="majorBidi" w:hAnsiTheme="majorBidi" w:cstheme="majorBidi"/>
          <w:noProof/>
        </w:rPr>
        <w:t>The</w:t>
      </w:r>
      <w:r w:rsidRPr="00605E7C">
        <w:rPr>
          <w:rFonts w:asciiTheme="majorBidi" w:hAnsiTheme="majorBidi" w:cstheme="majorBidi"/>
          <w:noProof/>
        </w:rPr>
        <w:t xml:space="preserve"> </w:t>
      </w:r>
      <w:r w:rsidR="009100A1" w:rsidRPr="00605E7C">
        <w:rPr>
          <w:rFonts w:asciiTheme="majorBidi" w:hAnsiTheme="majorBidi" w:cstheme="majorBidi"/>
          <w:noProof/>
        </w:rPr>
        <w:t xml:space="preserve">dataset contains precise information on which card </w:t>
      </w:r>
      <w:ins w:id="193" w:author="Steen, Maarten van (UT-DSI)" w:date="2022-11-06T13:23:00Z">
        <w:r w:rsidR="0076651F">
          <w:rPr>
            <w:rFonts w:asciiTheme="majorBidi" w:hAnsiTheme="majorBidi" w:cstheme="majorBidi"/>
            <w:noProof/>
          </w:rPr>
          <w:t xml:space="preserve">was </w:t>
        </w:r>
      </w:ins>
      <w:r w:rsidR="009100A1" w:rsidRPr="00605E7C">
        <w:rPr>
          <w:rFonts w:asciiTheme="majorBidi" w:hAnsiTheme="majorBidi" w:cstheme="majorBidi"/>
          <w:noProof/>
        </w:rPr>
        <w:t>checked in where</w:t>
      </w:r>
      <w:r w:rsidR="00F8350F">
        <w:rPr>
          <w:rFonts w:asciiTheme="majorBidi" w:hAnsiTheme="majorBidi" w:cstheme="majorBidi"/>
          <w:noProof/>
        </w:rPr>
        <w:t>,</w:t>
      </w:r>
      <w:r w:rsidR="009100A1" w:rsidRPr="00605E7C">
        <w:rPr>
          <w:rFonts w:asciiTheme="majorBidi" w:hAnsiTheme="majorBidi" w:cstheme="majorBidi"/>
          <w:noProof/>
        </w:rPr>
        <w:t xml:space="preserve"> and where it later </w:t>
      </w:r>
      <w:ins w:id="194" w:author="Steen, Maarten van (UT-DSI)" w:date="2022-11-06T13:23:00Z">
        <w:r w:rsidR="0076651F">
          <w:rPr>
            <w:rFonts w:asciiTheme="majorBidi" w:hAnsiTheme="majorBidi" w:cstheme="majorBidi"/>
            <w:noProof/>
          </w:rPr>
          <w:t xml:space="preserve">was </w:t>
        </w:r>
      </w:ins>
      <w:r w:rsidR="009100A1" w:rsidRPr="00605E7C">
        <w:rPr>
          <w:rFonts w:asciiTheme="majorBidi" w:hAnsiTheme="majorBidi" w:cstheme="majorBidi"/>
          <w:noProof/>
        </w:rPr>
        <w:t xml:space="preserve">checked out. In other words, we have accurate ground truth data on actual passenger dynamics. In this sense, the Beijing dataset is much better for evaluating our anonymization method than possible with Wi-Fi-based datasets. Apart from the fact that Wi-Fi detection is subject to many failures (caused by, for example, interferences, erratic detection and transmission ranges, varying signal strengths, and randomization of MAC addresses), attaining the ground truth is extremely </w:t>
      </w:r>
      <w:r w:rsidR="009100A1" w:rsidRPr="00605E7C">
        <w:rPr>
          <w:rFonts w:asciiTheme="majorBidi" w:hAnsiTheme="majorBidi" w:cstheme="majorBidi"/>
          <w:noProof/>
        </w:rPr>
        <w:lastRenderedPageBreak/>
        <w:t>difficult. The latter involves knowing which devices are carried by whom, and subsequently physically tracking an individual.</w:t>
      </w:r>
    </w:p>
    <w:p w14:paraId="2DE2DC71" w14:textId="6D1EB3AA" w:rsidR="00371300" w:rsidRPr="00A85020" w:rsidRDefault="002071A0">
      <w:pPr>
        <w:pStyle w:val="Heading1"/>
        <w:pPrChange w:id="195" w:author="Steen, Maarten van (UT-DSI)" w:date="2022-11-06T13:46:00Z">
          <w:pPr>
            <w:pStyle w:val="Heading1"/>
            <w:jc w:val="both"/>
          </w:pPr>
        </w:pPrChange>
      </w:pPr>
      <w:del w:id="196" w:author="Steen, Maarten van (UT-DSI)" w:date="2022-11-06T13:43:00Z">
        <w:r w:rsidRPr="00605E7C" w:rsidDel="00F213A4">
          <w:delText xml:space="preserve">4. </w:delText>
        </w:r>
      </w:del>
      <w:r w:rsidR="00A85020">
        <w:t>Experiments</w:t>
      </w:r>
    </w:p>
    <w:p w14:paraId="1DB0908F" w14:textId="66EA9995" w:rsidR="00A85020" w:rsidRPr="00A85020" w:rsidRDefault="00A85020" w:rsidP="00A85020">
      <w:pPr>
        <w:jc w:val="both"/>
        <w:rPr>
          <w:rFonts w:asciiTheme="majorBidi" w:hAnsiTheme="majorBidi" w:cstheme="majorBidi"/>
          <w:noProof/>
          <w:color w:val="0070C0"/>
        </w:rPr>
      </w:pPr>
      <w:r w:rsidRPr="00C33F3A">
        <w:rPr>
          <w:rFonts w:asciiTheme="majorBidi" w:hAnsiTheme="majorBidi" w:cstheme="majorBidi"/>
          <w:noProof/>
          <w:color w:val="000000" w:themeColor="text1"/>
        </w:rPr>
        <w:t xml:space="preserve">For our experiments, we simulate two scenarios: </w:t>
      </w:r>
      <w:r w:rsidR="00F8350F">
        <w:rPr>
          <w:rFonts w:asciiTheme="majorBidi" w:hAnsiTheme="majorBidi" w:cstheme="majorBidi"/>
          <w:noProof/>
          <w:color w:val="000000" w:themeColor="text1"/>
        </w:rPr>
        <w:t>(</w:t>
      </w:r>
      <w:r w:rsidR="00C33F3A" w:rsidRPr="00C33F3A">
        <w:rPr>
          <w:rFonts w:asciiTheme="majorBidi" w:hAnsiTheme="majorBidi" w:cstheme="majorBidi"/>
          <w:noProof/>
          <w:color w:val="000000" w:themeColor="text1"/>
        </w:rPr>
        <w:t>1</w:t>
      </w:r>
      <w:r w:rsidR="00F8350F">
        <w:rPr>
          <w:rFonts w:asciiTheme="majorBidi" w:hAnsiTheme="majorBidi" w:cstheme="majorBidi"/>
          <w:noProof/>
          <w:color w:val="000000" w:themeColor="text1"/>
        </w:rPr>
        <w:t>)</w:t>
      </w:r>
      <w:r w:rsidRPr="00C33F3A">
        <w:rPr>
          <w:rFonts w:asciiTheme="majorBidi" w:hAnsiTheme="majorBidi" w:cstheme="majorBidi"/>
          <w:noProof/>
          <w:color w:val="000000" w:themeColor="text1"/>
        </w:rPr>
        <w:t xml:space="preserve"> counting travelers from one location to another, </w:t>
      </w:r>
      <w:r w:rsidR="00F8350F">
        <w:rPr>
          <w:rFonts w:asciiTheme="majorBidi" w:hAnsiTheme="majorBidi" w:cstheme="majorBidi"/>
          <w:noProof/>
          <w:color w:val="000000" w:themeColor="text1"/>
        </w:rPr>
        <w:t>and (</w:t>
      </w:r>
      <w:r w:rsidR="00C33F3A" w:rsidRPr="00C33F3A">
        <w:rPr>
          <w:rFonts w:asciiTheme="majorBidi" w:hAnsiTheme="majorBidi" w:cstheme="majorBidi"/>
          <w:noProof/>
          <w:color w:val="000000" w:themeColor="text1"/>
        </w:rPr>
        <w:t>2</w:t>
      </w:r>
      <w:r w:rsidR="00F8350F">
        <w:rPr>
          <w:rFonts w:asciiTheme="majorBidi" w:hAnsiTheme="majorBidi" w:cstheme="majorBidi"/>
          <w:noProof/>
          <w:color w:val="000000" w:themeColor="text1"/>
        </w:rPr>
        <w:t>)</w:t>
      </w:r>
      <w:r w:rsidRPr="00C33F3A">
        <w:rPr>
          <w:rFonts w:asciiTheme="majorBidi" w:hAnsiTheme="majorBidi" w:cstheme="majorBidi"/>
          <w:noProof/>
          <w:color w:val="000000" w:themeColor="text1"/>
        </w:rPr>
        <w:t xml:space="preserve"> counting travelers from two</w:t>
      </w:r>
      <w:r w:rsidR="008B6DE6" w:rsidRPr="00C33F3A">
        <w:rPr>
          <w:rFonts w:asciiTheme="majorBidi" w:hAnsiTheme="majorBidi" w:cstheme="majorBidi"/>
          <w:noProof/>
          <w:color w:val="000000" w:themeColor="text1"/>
        </w:rPr>
        <w:t xml:space="preserve"> different</w:t>
      </w:r>
      <w:r w:rsidRPr="00C33F3A">
        <w:rPr>
          <w:rFonts w:asciiTheme="majorBidi" w:hAnsiTheme="majorBidi" w:cstheme="majorBidi"/>
          <w:noProof/>
          <w:color w:val="000000" w:themeColor="text1"/>
        </w:rPr>
        <w:t xml:space="preserve"> locations to a common destination. We are conducting this scenario to determine to what extent we can count travelers when they check-in at a location and move straight to a destination (A to B). A second scenario involves adding another source to the common destination (A</w:t>
      </w:r>
      <w:r w:rsidR="00F8350F">
        <w:rPr>
          <w:rFonts w:asciiTheme="majorBidi" w:hAnsiTheme="majorBidi" w:cstheme="majorBidi"/>
          <w:noProof/>
          <w:color w:val="000000" w:themeColor="text1"/>
        </w:rPr>
        <w:t xml:space="preserve"> </w:t>
      </w:r>
      <w:r w:rsidR="001A3915" w:rsidRPr="00C33F3A">
        <w:rPr>
          <w:rFonts w:asciiTheme="majorBidi" w:hAnsiTheme="majorBidi" w:cstheme="majorBidi"/>
          <w:noProof/>
          <w:color w:val="000000" w:themeColor="text1"/>
        </w:rPr>
        <w:t>to</w:t>
      </w:r>
      <w:r w:rsidRPr="00C33F3A">
        <w:rPr>
          <w:rFonts w:asciiTheme="majorBidi" w:hAnsiTheme="majorBidi" w:cstheme="majorBidi"/>
          <w:noProof/>
          <w:color w:val="000000" w:themeColor="text1"/>
        </w:rPr>
        <w:t xml:space="preserve"> Z</w:t>
      </w:r>
      <w:r w:rsidR="00F8350F">
        <w:rPr>
          <w:rFonts w:asciiTheme="majorBidi" w:hAnsiTheme="majorBidi" w:cstheme="majorBidi"/>
          <w:noProof/>
          <w:color w:val="000000" w:themeColor="text1"/>
        </w:rPr>
        <w:t xml:space="preserve"> and B to Z</w:t>
      </w:r>
      <w:r w:rsidRPr="00C33F3A">
        <w:rPr>
          <w:rFonts w:asciiTheme="majorBidi" w:hAnsiTheme="majorBidi" w:cstheme="majorBidi"/>
          <w:noProof/>
          <w:color w:val="000000" w:themeColor="text1"/>
        </w:rPr>
        <w:t xml:space="preserve">) </w:t>
      </w:r>
      <w:del w:id="197" w:author="Steen, Maarten van (UT-DSI)" w:date="2022-11-06T13:26:00Z">
        <w:r w:rsidRPr="00C33F3A" w:rsidDel="0076651F">
          <w:rPr>
            <w:rFonts w:asciiTheme="majorBidi" w:hAnsiTheme="majorBidi" w:cstheme="majorBidi"/>
            <w:noProof/>
            <w:color w:val="000000" w:themeColor="text1"/>
          </w:rPr>
          <w:delText xml:space="preserve">in order </w:delText>
        </w:r>
      </w:del>
      <w:r w:rsidRPr="00C33F3A">
        <w:rPr>
          <w:rFonts w:asciiTheme="majorBidi" w:hAnsiTheme="majorBidi" w:cstheme="majorBidi"/>
          <w:noProof/>
          <w:color w:val="000000" w:themeColor="text1"/>
        </w:rPr>
        <w:t xml:space="preserve">to determine how </w:t>
      </w:r>
      <w:r w:rsidR="00F8350F">
        <w:rPr>
          <w:rFonts w:asciiTheme="majorBidi" w:hAnsiTheme="majorBidi" w:cstheme="majorBidi"/>
          <w:noProof/>
          <w:color w:val="000000" w:themeColor="text1"/>
        </w:rPr>
        <w:t xml:space="preserve">counting </w:t>
      </w:r>
      <w:r w:rsidRPr="00C33F3A">
        <w:rPr>
          <w:rFonts w:asciiTheme="majorBidi" w:hAnsiTheme="majorBidi" w:cstheme="majorBidi"/>
          <w:noProof/>
          <w:color w:val="000000" w:themeColor="text1"/>
        </w:rPr>
        <w:t xml:space="preserve">passengers from two different sources </w:t>
      </w:r>
      <w:r w:rsidR="00F8350F">
        <w:rPr>
          <w:rFonts w:asciiTheme="majorBidi" w:hAnsiTheme="majorBidi" w:cstheme="majorBidi"/>
          <w:noProof/>
          <w:color w:val="000000" w:themeColor="text1"/>
        </w:rPr>
        <w:t>interferes</w:t>
      </w:r>
      <w:r w:rsidR="00F8350F" w:rsidRPr="00C33F3A">
        <w:rPr>
          <w:rFonts w:asciiTheme="majorBidi" w:hAnsiTheme="majorBidi" w:cstheme="majorBidi"/>
          <w:noProof/>
          <w:color w:val="000000" w:themeColor="text1"/>
        </w:rPr>
        <w:t xml:space="preserve"> </w:t>
      </w:r>
      <w:r w:rsidRPr="00C33F3A">
        <w:rPr>
          <w:rFonts w:asciiTheme="majorBidi" w:hAnsiTheme="majorBidi" w:cstheme="majorBidi"/>
          <w:noProof/>
          <w:color w:val="000000" w:themeColor="text1"/>
        </w:rPr>
        <w:t>at the common destination</w:t>
      </w:r>
      <w:r w:rsidR="00F8350F">
        <w:rPr>
          <w:rFonts w:asciiTheme="majorBidi" w:hAnsiTheme="majorBidi" w:cstheme="majorBidi"/>
          <w:noProof/>
          <w:color w:val="000000" w:themeColor="text1"/>
        </w:rPr>
        <w:t>, as it may be more difficult to reliably associate a multipseudonym at the destination with the orginal source.</w:t>
      </w:r>
    </w:p>
    <w:p w14:paraId="732FB9E8" w14:textId="1591EDD7" w:rsidR="00371300" w:rsidRPr="00605E7C" w:rsidRDefault="00E3603C" w:rsidP="00605E7C">
      <w:pPr>
        <w:jc w:val="both"/>
        <w:rPr>
          <w:rFonts w:asciiTheme="majorBidi" w:hAnsiTheme="majorBidi" w:cstheme="majorBidi"/>
          <w:noProof/>
        </w:rPr>
      </w:pPr>
      <w:r w:rsidRPr="00605E7C">
        <w:rPr>
          <w:rFonts w:asciiTheme="majorBidi" w:hAnsiTheme="majorBidi" w:cstheme="majorBidi"/>
          <w:noProof/>
        </w:rPr>
        <w:t xml:space="preserve">Data for this study is based on a </w:t>
      </w:r>
      <w:del w:id="198" w:author="Steen, Maarten van (UT-DSI)" w:date="2022-11-06T13:26:00Z">
        <w:r w:rsidRPr="00605E7C" w:rsidDel="0076651F">
          <w:rPr>
            <w:rFonts w:asciiTheme="majorBidi" w:hAnsiTheme="majorBidi" w:cstheme="majorBidi"/>
            <w:noProof/>
          </w:rPr>
          <w:delText xml:space="preserve">week's worth of trips, </w:delText>
        </w:r>
      </w:del>
      <w:r w:rsidRPr="00605E7C">
        <w:rPr>
          <w:rFonts w:asciiTheme="majorBidi" w:hAnsiTheme="majorBidi" w:cstheme="majorBidi"/>
          <w:noProof/>
        </w:rPr>
        <w:t>239</w:t>
      </w:r>
      <w:r w:rsidR="00F8350F">
        <w:rPr>
          <w:rFonts w:asciiTheme="majorBidi" w:hAnsiTheme="majorBidi" w:cstheme="majorBidi"/>
          <w:noProof/>
        </w:rPr>
        <w:t xml:space="preserve"> </w:t>
      </w:r>
      <w:r w:rsidRPr="00605E7C">
        <w:rPr>
          <w:rFonts w:asciiTheme="majorBidi" w:hAnsiTheme="majorBidi" w:cstheme="majorBidi"/>
          <w:noProof/>
        </w:rPr>
        <w:t xml:space="preserve">728 trips, that have taken place </w:t>
      </w:r>
      <w:ins w:id="199" w:author="Steen, Maarten van (UT-DSI)" w:date="2022-11-06T13:26:00Z">
        <w:r w:rsidR="0076651F">
          <w:rPr>
            <w:rFonts w:asciiTheme="majorBidi" w:hAnsiTheme="majorBidi" w:cstheme="majorBidi"/>
            <w:noProof/>
          </w:rPr>
          <w:t>during a week in April 20</w:t>
        </w:r>
      </w:ins>
      <w:ins w:id="200" w:author="Steen, Maarten van (UT-DSI)" w:date="2022-11-06T13:27:00Z">
        <w:r w:rsidR="0076651F">
          <w:rPr>
            <w:rFonts w:asciiTheme="majorBidi" w:hAnsiTheme="majorBidi" w:cstheme="majorBidi"/>
            <w:noProof/>
          </w:rPr>
          <w:t xml:space="preserve">10 </w:t>
        </w:r>
      </w:ins>
      <w:r w:rsidRPr="00605E7C">
        <w:rPr>
          <w:rFonts w:asciiTheme="majorBidi" w:hAnsiTheme="majorBidi" w:cstheme="majorBidi"/>
          <w:noProof/>
        </w:rPr>
        <w:t>on the Beijing subway</w:t>
      </w:r>
      <w:r w:rsidR="00F8350F">
        <w:rPr>
          <w:rFonts w:asciiTheme="majorBidi" w:hAnsiTheme="majorBidi" w:cstheme="majorBidi"/>
          <w:noProof/>
        </w:rPr>
        <w:t xml:space="preserve">. </w:t>
      </w:r>
      <w:del w:id="201" w:author="Steen, Maarten van (UT-DSI)" w:date="2022-11-06T13:27:00Z">
        <w:r w:rsidR="00F8350F" w:rsidDel="0076651F">
          <w:rPr>
            <w:rFonts w:asciiTheme="majorBidi" w:hAnsiTheme="majorBidi" w:cstheme="majorBidi"/>
            <w:noProof/>
          </w:rPr>
          <w:delText>W</w:delText>
        </w:r>
        <w:r w:rsidRPr="00605E7C" w:rsidDel="0076651F">
          <w:rPr>
            <w:rFonts w:asciiTheme="majorBidi" w:hAnsiTheme="majorBidi" w:cstheme="majorBidi"/>
            <w:noProof/>
          </w:rPr>
          <w:delText xml:space="preserve">e used only some of the information from that week, such as check-in and check-out locations, check-in and check-out times, card numbers, and days of the week. </w:delText>
        </w:r>
      </w:del>
      <w:r w:rsidRPr="00605E7C">
        <w:rPr>
          <w:rFonts w:asciiTheme="majorBidi" w:hAnsiTheme="majorBidi" w:cstheme="majorBidi"/>
          <w:noProof/>
        </w:rPr>
        <w:t>For our goal, counting the number of devices detected at location A during many successive epochs and later at location B over again a series of epochs</w:t>
      </w:r>
      <w:r w:rsidR="00F8350F">
        <w:rPr>
          <w:rFonts w:asciiTheme="majorBidi" w:hAnsiTheme="majorBidi" w:cstheme="majorBidi"/>
          <w:noProof/>
        </w:rPr>
        <w:t xml:space="preserve">, </w:t>
      </w:r>
      <w:r w:rsidRPr="00605E7C">
        <w:rPr>
          <w:rFonts w:asciiTheme="majorBidi" w:hAnsiTheme="majorBidi" w:cstheme="majorBidi"/>
          <w:noProof/>
        </w:rPr>
        <w:t xml:space="preserve">we applied the detection k-anonymity for different values of </w:t>
      </w:r>
      <w:r w:rsidRPr="00605E7C">
        <w:rPr>
          <w:rFonts w:asciiTheme="majorBidi" w:hAnsiTheme="majorBidi" w:cstheme="majorBidi"/>
          <w:i/>
          <w:iCs/>
          <w:noProof/>
        </w:rPr>
        <w:t>k</w:t>
      </w:r>
      <w:r w:rsidR="009100A1" w:rsidRPr="00605E7C">
        <w:rPr>
          <w:rFonts w:asciiTheme="majorBidi" w:hAnsiTheme="majorBidi" w:cstheme="majorBidi"/>
          <w:i/>
          <w:iCs/>
          <w:noProof/>
        </w:rPr>
        <w:t>, nb</w:t>
      </w:r>
      <w:r w:rsidRPr="00605E7C">
        <w:rPr>
          <w:rFonts w:asciiTheme="majorBidi" w:hAnsiTheme="majorBidi" w:cstheme="majorBidi"/>
          <w:noProof/>
        </w:rPr>
        <w:t xml:space="preserve"> and different epoch lengths.</w:t>
      </w:r>
    </w:p>
    <w:p w14:paraId="08FBF7D7" w14:textId="0C20580D" w:rsidR="00371300" w:rsidRPr="00605E7C" w:rsidRDefault="004C7541" w:rsidP="00605E7C">
      <w:pPr>
        <w:jc w:val="both"/>
        <w:rPr>
          <w:rFonts w:asciiTheme="majorBidi" w:hAnsiTheme="majorBidi" w:cstheme="majorBidi"/>
          <w:noProof/>
        </w:rPr>
      </w:pPr>
      <w:r w:rsidRPr="00605E7C">
        <w:rPr>
          <w:rFonts w:asciiTheme="majorBidi" w:hAnsiTheme="majorBidi" w:cstheme="majorBidi"/>
          <w:noProof/>
        </w:rPr>
        <w:t xml:space="preserve">First, we consider an isolated line, </w:t>
      </w:r>
      <w:r w:rsidR="00015711">
        <w:rPr>
          <w:rFonts w:asciiTheme="majorBidi" w:hAnsiTheme="majorBidi" w:cstheme="majorBidi"/>
          <w:noProof/>
        </w:rPr>
        <w:t xml:space="preserve">that is, </w:t>
      </w:r>
      <w:r w:rsidRPr="00605E7C">
        <w:rPr>
          <w:rFonts w:asciiTheme="majorBidi" w:hAnsiTheme="majorBidi" w:cstheme="majorBidi"/>
          <w:noProof/>
        </w:rPr>
        <w:t xml:space="preserve">only those trips that occurred between two specific locations (A to B). For counting the number of trips between these two locations, each counter applies </w:t>
      </w:r>
      <w:r w:rsidR="00015711">
        <w:rPr>
          <w:rFonts w:asciiTheme="majorBidi" w:hAnsiTheme="majorBidi" w:cstheme="majorBidi"/>
          <w:noProof/>
        </w:rPr>
        <w:t>our privacy-preserving</w:t>
      </w:r>
      <w:r w:rsidR="00015711" w:rsidRPr="00605E7C">
        <w:rPr>
          <w:rFonts w:asciiTheme="majorBidi" w:hAnsiTheme="majorBidi" w:cstheme="majorBidi"/>
          <w:noProof/>
        </w:rPr>
        <w:t xml:space="preserve"> </w:t>
      </w:r>
      <w:r w:rsidRPr="00605E7C">
        <w:rPr>
          <w:rFonts w:asciiTheme="majorBidi" w:hAnsiTheme="majorBidi" w:cstheme="majorBidi"/>
          <w:noProof/>
        </w:rPr>
        <w:t xml:space="preserve">algorithm with the same values for </w:t>
      </w:r>
      <w:r w:rsidR="00015711">
        <w:rPr>
          <w:rFonts w:asciiTheme="majorBidi" w:hAnsiTheme="majorBidi" w:cstheme="majorBidi"/>
          <w:noProof/>
        </w:rPr>
        <w:t xml:space="preserve">all </w:t>
      </w:r>
      <w:r w:rsidRPr="00605E7C">
        <w:rPr>
          <w:rFonts w:asciiTheme="majorBidi" w:hAnsiTheme="majorBidi" w:cstheme="majorBidi"/>
          <w:noProof/>
        </w:rPr>
        <w:t>parameters (</w:t>
      </w:r>
      <w:r w:rsidR="00015711">
        <w:rPr>
          <w:rFonts w:asciiTheme="majorBidi" w:hAnsiTheme="majorBidi" w:cstheme="majorBidi"/>
          <w:noProof/>
        </w:rPr>
        <w:t xml:space="preserve">i.e., </w:t>
      </w:r>
      <w:r w:rsidRPr="002F26A2">
        <w:rPr>
          <w:rFonts w:asciiTheme="majorBidi" w:hAnsiTheme="majorBidi" w:cstheme="majorBidi"/>
          <w:i/>
          <w:iCs/>
          <w:noProof/>
        </w:rPr>
        <w:t>k</w:t>
      </w:r>
      <w:ins w:id="202" w:author="Steen, Maarten van (UT-DSI)" w:date="2022-11-06T13:27:00Z">
        <w:r w:rsidR="0076651F">
          <w:rPr>
            <w:rFonts w:asciiTheme="majorBidi" w:hAnsiTheme="majorBidi" w:cstheme="majorBidi"/>
            <w:noProof/>
          </w:rPr>
          <w:t xml:space="preserve">, </w:t>
        </w:r>
        <w:r w:rsidR="0076651F">
          <w:rPr>
            <w:rFonts w:asciiTheme="majorBidi" w:hAnsiTheme="majorBidi" w:cstheme="majorBidi"/>
            <w:i/>
            <w:iCs/>
            <w:noProof/>
          </w:rPr>
          <w:t>nb</w:t>
        </w:r>
      </w:ins>
      <w:ins w:id="203" w:author="Steen, Maarten van (UT-DSI)" w:date="2022-11-06T13:28:00Z">
        <w:r w:rsidR="0076651F">
          <w:rPr>
            <w:rFonts w:asciiTheme="majorBidi" w:hAnsiTheme="majorBidi" w:cstheme="majorBidi"/>
            <w:noProof/>
          </w:rPr>
          <w:t>,</w:t>
        </w:r>
      </w:ins>
      <w:r w:rsidRPr="00605E7C">
        <w:rPr>
          <w:rFonts w:asciiTheme="majorBidi" w:hAnsiTheme="majorBidi" w:cstheme="majorBidi"/>
          <w:noProof/>
        </w:rPr>
        <w:t xml:space="preserve"> and </w:t>
      </w:r>
      <w:r w:rsidR="00015711">
        <w:rPr>
          <w:rFonts w:asciiTheme="majorBidi" w:hAnsiTheme="majorBidi" w:cstheme="majorBidi"/>
          <w:noProof/>
        </w:rPr>
        <w:t xml:space="preserve">the </w:t>
      </w:r>
      <w:r w:rsidRPr="00605E7C">
        <w:rPr>
          <w:rFonts w:asciiTheme="majorBidi" w:hAnsiTheme="majorBidi" w:cstheme="majorBidi"/>
          <w:noProof/>
        </w:rPr>
        <w:t>epoch length); we consider that each counter stores only pseudonyms</w:t>
      </w:r>
      <w:r w:rsidR="00015711">
        <w:rPr>
          <w:rFonts w:asciiTheme="majorBidi" w:hAnsiTheme="majorBidi" w:cstheme="majorBidi"/>
          <w:noProof/>
        </w:rPr>
        <w:t xml:space="preserve">, and only during the length of an epoch, to subsequently assign pseudonyms to multipseudonyms. After applying detection k-anonymity over epoch </w:t>
      </w:r>
      <w:r w:rsidR="00015711">
        <w:rPr>
          <w:rFonts w:asciiTheme="majorBidi" w:hAnsiTheme="majorBidi" w:cstheme="majorBidi"/>
          <w:i/>
          <w:iCs/>
          <w:noProof/>
        </w:rPr>
        <w:t>e</w:t>
      </w:r>
      <w:r w:rsidR="00015711">
        <w:rPr>
          <w:rFonts w:asciiTheme="majorBidi" w:hAnsiTheme="majorBidi" w:cstheme="majorBidi"/>
          <w:noProof/>
        </w:rPr>
        <w:t xml:space="preserve">, all pseudonyms gathered during </w:t>
      </w:r>
      <w:r w:rsidR="00015711">
        <w:rPr>
          <w:rFonts w:asciiTheme="majorBidi" w:hAnsiTheme="majorBidi" w:cstheme="majorBidi"/>
          <w:i/>
          <w:iCs/>
          <w:noProof/>
        </w:rPr>
        <w:t xml:space="preserve">e </w:t>
      </w:r>
      <w:r w:rsidR="00015711">
        <w:rPr>
          <w:rFonts w:asciiTheme="majorBidi" w:hAnsiTheme="majorBidi" w:cstheme="majorBidi"/>
          <w:noProof/>
        </w:rPr>
        <w:t>are discarded, and the multipseudonyms, along with their respective counts, are sent to a central server.</w:t>
      </w:r>
    </w:p>
    <w:p w14:paraId="455F9EA4" w14:textId="2DA86685" w:rsidR="00371300" w:rsidRPr="00605E7C" w:rsidRDefault="009F1150" w:rsidP="009F1150">
      <w:pPr>
        <w:jc w:val="both"/>
        <w:rPr>
          <w:rFonts w:asciiTheme="majorBidi" w:hAnsiTheme="majorBidi" w:cstheme="majorBidi"/>
          <w:noProof/>
        </w:rPr>
      </w:pPr>
      <w:r>
        <w:rPr>
          <w:rFonts w:asciiTheme="majorBidi" w:hAnsiTheme="majorBidi" w:cstheme="majorBidi"/>
          <w:noProof/>
        </w:rPr>
        <w:t xml:space="preserve">To associate multiple pseudonyms with a single multipseudonym, we </w:t>
      </w:r>
      <w:r w:rsidR="004C7541" w:rsidRPr="00605E7C">
        <w:rPr>
          <w:rFonts w:asciiTheme="majorBidi" w:hAnsiTheme="majorBidi" w:cstheme="majorBidi"/>
          <w:noProof/>
        </w:rPr>
        <w:t xml:space="preserve">could ideally apply truncation to the original card identifier. However, truncation works well only if we can make the assumption that </w:t>
      </w:r>
      <w:r w:rsidR="00152AED" w:rsidRPr="00605E7C">
        <w:rPr>
          <w:rFonts w:asciiTheme="majorBidi" w:hAnsiTheme="majorBidi" w:cstheme="majorBidi"/>
          <w:noProof/>
        </w:rPr>
        <w:t xml:space="preserve">detected </w:t>
      </w:r>
      <w:r w:rsidR="004C7541" w:rsidRPr="00605E7C">
        <w:rPr>
          <w:rFonts w:asciiTheme="majorBidi" w:hAnsiTheme="majorBidi" w:cstheme="majorBidi"/>
          <w:noProof/>
        </w:rPr>
        <w:t xml:space="preserve">card </w:t>
      </w:r>
      <w:r w:rsidR="00152AED" w:rsidRPr="00605E7C">
        <w:rPr>
          <w:rFonts w:asciiTheme="majorBidi" w:hAnsiTheme="majorBidi" w:cstheme="majorBidi"/>
          <w:noProof/>
        </w:rPr>
        <w:t>identifiers</w:t>
      </w:r>
      <w:r w:rsidR="004C7541" w:rsidRPr="00605E7C">
        <w:rPr>
          <w:rFonts w:asciiTheme="majorBidi" w:hAnsiTheme="majorBidi" w:cstheme="majorBidi"/>
          <w:noProof/>
        </w:rPr>
        <w:t xml:space="preserve"> are uniformly distributed over the entire possible space of card identifiers</w:t>
      </w:r>
      <w:r w:rsidR="00152AED" w:rsidRPr="00605E7C">
        <w:rPr>
          <w:rFonts w:asciiTheme="majorBidi" w:hAnsiTheme="majorBidi" w:cstheme="majorBidi"/>
          <w:noProof/>
        </w:rPr>
        <w:t xml:space="preserve">. To this end, </w:t>
      </w:r>
      <w:r>
        <w:rPr>
          <w:rFonts w:asciiTheme="majorBidi" w:hAnsiTheme="majorBidi" w:cstheme="majorBidi"/>
          <w:noProof/>
        </w:rPr>
        <w:t>each counter</w:t>
      </w:r>
      <w:r w:rsidRPr="00605E7C">
        <w:rPr>
          <w:rFonts w:asciiTheme="majorBidi" w:hAnsiTheme="majorBidi" w:cstheme="majorBidi"/>
          <w:noProof/>
        </w:rPr>
        <w:t xml:space="preserve"> </w:t>
      </w:r>
      <w:r w:rsidR="004C7541" w:rsidRPr="00605E7C">
        <w:rPr>
          <w:rFonts w:asciiTheme="majorBidi" w:hAnsiTheme="majorBidi" w:cstheme="majorBidi"/>
          <w:noProof/>
        </w:rPr>
        <w:t xml:space="preserve">first </w:t>
      </w:r>
      <w:r w:rsidR="00152AED" w:rsidRPr="00605E7C">
        <w:rPr>
          <w:rFonts w:asciiTheme="majorBidi" w:hAnsiTheme="majorBidi" w:cstheme="majorBidi"/>
          <w:noProof/>
        </w:rPr>
        <w:t>appl</w:t>
      </w:r>
      <w:r>
        <w:rPr>
          <w:rFonts w:asciiTheme="majorBidi" w:hAnsiTheme="majorBidi" w:cstheme="majorBidi"/>
          <w:noProof/>
        </w:rPr>
        <w:t>ies</w:t>
      </w:r>
      <w:r w:rsidR="00152AED" w:rsidRPr="00605E7C">
        <w:rPr>
          <w:rFonts w:asciiTheme="majorBidi" w:hAnsiTheme="majorBidi" w:cstheme="majorBidi"/>
          <w:noProof/>
        </w:rPr>
        <w:t xml:space="preserve"> </w:t>
      </w:r>
      <w:r w:rsidR="004C7541" w:rsidRPr="00605E7C">
        <w:rPr>
          <w:rFonts w:asciiTheme="majorBidi" w:hAnsiTheme="majorBidi" w:cstheme="majorBidi"/>
          <w:noProof/>
        </w:rPr>
        <w:t xml:space="preserve">a </w:t>
      </w:r>
      <w:r>
        <w:rPr>
          <w:rFonts w:asciiTheme="majorBidi" w:hAnsiTheme="majorBidi" w:cstheme="majorBidi"/>
          <w:noProof/>
        </w:rPr>
        <w:t xml:space="preserve">globally agreed upon </w:t>
      </w:r>
      <w:r w:rsidR="004C7541" w:rsidRPr="00605E7C">
        <w:rPr>
          <w:rFonts w:asciiTheme="majorBidi" w:hAnsiTheme="majorBidi" w:cstheme="majorBidi"/>
          <w:noProof/>
        </w:rPr>
        <w:t>secure hashing function that generates a unique</w:t>
      </w:r>
      <w:r>
        <w:rPr>
          <w:rFonts w:asciiTheme="majorBidi" w:hAnsiTheme="majorBidi" w:cstheme="majorBidi"/>
          <w:noProof/>
        </w:rPr>
        <w:t>,</w:t>
      </w:r>
      <w:r w:rsidR="004C7541" w:rsidRPr="00605E7C">
        <w:rPr>
          <w:rFonts w:asciiTheme="majorBidi" w:hAnsiTheme="majorBidi" w:cstheme="majorBidi"/>
          <w:noProof/>
        </w:rPr>
        <w:t xml:space="preserve"> yet uniform random pseudonym for each detected card </w:t>
      </w:r>
      <w:r>
        <w:rPr>
          <w:rFonts w:asciiTheme="majorBidi" w:hAnsiTheme="majorBidi" w:cstheme="majorBidi"/>
          <w:noProof/>
        </w:rPr>
        <w:t>identifier</w:t>
      </w:r>
      <w:r w:rsidR="004C7541" w:rsidRPr="00605E7C">
        <w:rPr>
          <w:rFonts w:asciiTheme="majorBidi" w:hAnsiTheme="majorBidi" w:cstheme="majorBidi"/>
          <w:noProof/>
        </w:rPr>
        <w:t xml:space="preserve">. We then apply detection k-anonymity on such pseudonyms to produce </w:t>
      </w:r>
      <w:r w:rsidR="004C7541" w:rsidRPr="002F26A2">
        <w:rPr>
          <w:rFonts w:asciiTheme="majorBidi" w:hAnsiTheme="majorBidi" w:cstheme="majorBidi"/>
          <w:noProof/>
        </w:rPr>
        <w:t>multipseudonyms</w:t>
      </w:r>
      <w:r w:rsidR="004C7541" w:rsidRPr="00605E7C">
        <w:rPr>
          <w:rFonts w:asciiTheme="majorBidi" w:hAnsiTheme="majorBidi" w:cstheme="majorBidi"/>
          <w:noProof/>
        </w:rPr>
        <w:t xml:space="preserve">. The uniform distribution </w:t>
      </w:r>
      <w:r>
        <w:rPr>
          <w:rFonts w:asciiTheme="majorBidi" w:hAnsiTheme="majorBidi" w:cstheme="majorBidi"/>
          <w:noProof/>
        </w:rPr>
        <w:t xml:space="preserve">of pseudonyms </w:t>
      </w:r>
      <w:r w:rsidR="004C7541" w:rsidRPr="00605E7C">
        <w:rPr>
          <w:rFonts w:asciiTheme="majorBidi" w:hAnsiTheme="majorBidi" w:cstheme="majorBidi"/>
          <w:noProof/>
        </w:rPr>
        <w:t xml:space="preserve">guarantees that when constructing a multipseudonym by </w:t>
      </w:r>
      <w:r>
        <w:rPr>
          <w:rFonts w:asciiTheme="majorBidi" w:hAnsiTheme="majorBidi" w:cstheme="majorBidi"/>
          <w:noProof/>
        </w:rPr>
        <w:t>truncation</w:t>
      </w:r>
      <w:r w:rsidR="004C7541" w:rsidRPr="00605E7C">
        <w:rPr>
          <w:rFonts w:asciiTheme="majorBidi" w:hAnsiTheme="majorBidi" w:cstheme="majorBidi"/>
          <w:noProof/>
        </w:rPr>
        <w:t xml:space="preserve">, </w:t>
      </w:r>
      <w:r w:rsidR="000A7516">
        <w:rPr>
          <w:rFonts w:asciiTheme="majorBidi" w:hAnsiTheme="majorBidi" w:cstheme="majorBidi"/>
          <w:noProof/>
        </w:rPr>
        <w:t>there is no built-in bias toward which multipseudonyms are constructed, nor is there a bias toward the actual number of associated pseudonyms for each multipseudonym</w:t>
      </w:r>
      <w:r w:rsidR="004C7541" w:rsidRPr="00605E7C">
        <w:rPr>
          <w:rFonts w:asciiTheme="majorBidi" w:hAnsiTheme="majorBidi" w:cstheme="majorBidi"/>
          <w:noProof/>
        </w:rPr>
        <w:t xml:space="preserve">. A counter keeps track of how many pseudononyms have been assigned to a single multipseudonym, to later send the pairs </w:t>
      </w:r>
      <w:r w:rsidR="004C7541" w:rsidRPr="00605E7C">
        <w:rPr>
          <w:rFonts w:asciiTheme="majorBidi" w:hAnsiTheme="majorBidi" w:cstheme="majorBidi"/>
          <w:i/>
          <w:iCs/>
          <w:noProof/>
        </w:rPr>
        <w:t>(multipseudonym, number of detections</w:t>
      </w:r>
      <w:r w:rsidR="004C7541" w:rsidRPr="00605E7C">
        <w:rPr>
          <w:rFonts w:asciiTheme="majorBidi" w:hAnsiTheme="majorBidi" w:cstheme="majorBidi"/>
          <w:noProof/>
        </w:rPr>
        <w:t>) to a central server</w:t>
      </w:r>
      <w:r w:rsidR="004C7541" w:rsidRPr="00605E7C">
        <w:rPr>
          <w:rFonts w:asciiTheme="majorBidi" w:hAnsiTheme="majorBidi" w:cstheme="majorBidi"/>
          <w:i/>
          <w:iCs/>
          <w:noProof/>
        </w:rPr>
        <w:t>.</w:t>
      </w:r>
      <w:r w:rsidR="004C7541" w:rsidRPr="00605E7C">
        <w:rPr>
          <w:rFonts w:asciiTheme="majorBidi" w:hAnsiTheme="majorBidi" w:cstheme="majorBidi"/>
          <w:noProof/>
        </w:rPr>
        <w:t xml:space="preserve"> </w:t>
      </w:r>
    </w:p>
    <w:p w14:paraId="0055C183" w14:textId="77B18176" w:rsidR="00371300" w:rsidRPr="00605E7C" w:rsidRDefault="002071A0">
      <w:pPr>
        <w:pStyle w:val="Heading2"/>
        <w:pPrChange w:id="204" w:author="Steen, Maarten van (UT-DSI)" w:date="2022-11-06T13:47:00Z">
          <w:pPr>
            <w:pStyle w:val="Heading1"/>
            <w:jc w:val="both"/>
          </w:pPr>
        </w:pPrChange>
      </w:pPr>
      <w:del w:id="205" w:author="Steen, Maarten van (UT-DSI)" w:date="2022-11-06T13:42:00Z">
        <w:r w:rsidRPr="00605E7C" w:rsidDel="00F213A4">
          <w:delText xml:space="preserve">4.1 </w:delText>
        </w:r>
      </w:del>
      <w:r w:rsidRPr="00605E7C">
        <w:t>Simulated environment for one line</w:t>
      </w:r>
    </w:p>
    <w:p w14:paraId="15F8229E" w14:textId="3DB9D07C" w:rsidR="00371300" w:rsidRPr="00605E7C" w:rsidRDefault="004C7541" w:rsidP="002F26A2">
      <w:pPr>
        <w:pStyle w:val="NormalWeb"/>
        <w:jc w:val="both"/>
        <w:rPr>
          <w:noProof/>
        </w:rPr>
      </w:pPr>
      <w:r w:rsidRPr="00605E7C">
        <w:rPr>
          <w:rFonts w:asciiTheme="majorBidi" w:hAnsiTheme="majorBidi" w:cstheme="majorBidi"/>
          <w:noProof/>
        </w:rPr>
        <w:t xml:space="preserve">To get a clear understanding of the behavior of the anonymization process, we tested the design on subway trips from Beijing in various settings. </w:t>
      </w:r>
      <w:r w:rsidRPr="00605E7C">
        <w:rPr>
          <w:noProof/>
        </w:rPr>
        <w:t xml:space="preserve">As the dataset was rather sparse, we pretended that all registered trips occurred on the same day. </w:t>
      </w:r>
    </w:p>
    <w:p w14:paraId="6B54CC08" w14:textId="13B17C53" w:rsidR="00371300" w:rsidRDefault="004C7541" w:rsidP="00605E7C">
      <w:pPr>
        <w:jc w:val="both"/>
        <w:rPr>
          <w:rFonts w:asciiTheme="majorBidi" w:hAnsiTheme="majorBidi" w:cstheme="majorBidi"/>
          <w:noProof/>
        </w:rPr>
      </w:pPr>
      <w:r w:rsidRPr="00605E7C">
        <w:rPr>
          <w:rFonts w:asciiTheme="majorBidi" w:hAnsiTheme="majorBidi" w:cstheme="majorBidi"/>
          <w:noProof/>
        </w:rPr>
        <w:lastRenderedPageBreak/>
        <w:t xml:space="preserve">Many parameters shape the experiments, such as values of </w:t>
      </w:r>
      <w:r w:rsidRPr="00605E7C">
        <w:rPr>
          <w:rFonts w:asciiTheme="majorBidi" w:hAnsiTheme="majorBidi" w:cstheme="majorBidi"/>
          <w:i/>
          <w:iCs/>
          <w:noProof/>
        </w:rPr>
        <w:t>k</w:t>
      </w:r>
      <w:r w:rsidRPr="00605E7C">
        <w:rPr>
          <w:rFonts w:asciiTheme="majorBidi" w:hAnsiTheme="majorBidi" w:cstheme="majorBidi"/>
          <w:noProof/>
        </w:rPr>
        <w:t xml:space="preserve">, the truncation </w:t>
      </w:r>
      <w:r w:rsidRPr="00605E7C">
        <w:rPr>
          <w:rFonts w:asciiTheme="majorBidi" w:hAnsiTheme="majorBidi" w:cstheme="majorBidi"/>
          <w:i/>
          <w:iCs/>
          <w:noProof/>
        </w:rPr>
        <w:t>nb</w:t>
      </w:r>
      <w:r w:rsidRPr="00605E7C">
        <w:rPr>
          <w:rFonts w:asciiTheme="majorBidi" w:hAnsiTheme="majorBidi" w:cstheme="majorBidi"/>
          <w:noProof/>
        </w:rPr>
        <w:t>, and the epoch length. We tested various values for each parameter during our experiment to examine in which situations we still have high accuracy in counting detected devices on a specific line.</w:t>
      </w:r>
    </w:p>
    <w:p w14:paraId="1AFB46DC" w14:textId="77777777" w:rsidR="003B0503" w:rsidRPr="00605E7C" w:rsidRDefault="003B0503" w:rsidP="00605E7C">
      <w:pPr>
        <w:jc w:val="both"/>
        <w:rPr>
          <w:rFonts w:asciiTheme="majorBidi" w:hAnsiTheme="majorBidi" w:cstheme="majorBidi"/>
          <w:noProof/>
        </w:rPr>
      </w:pPr>
    </w:p>
    <w:p w14:paraId="0AB03A70" w14:textId="77777777" w:rsidR="003B0503" w:rsidRDefault="003B0503" w:rsidP="003B0503">
      <w:pPr>
        <w:keepNext/>
        <w:jc w:val="both"/>
      </w:pPr>
      <w:r>
        <w:rPr>
          <w:rFonts w:asciiTheme="majorBidi" w:hAnsiTheme="majorBidi" w:cstheme="majorBidi"/>
          <w:noProof/>
          <w:lang w:eastAsia="en-US"/>
        </w:rPr>
        <w:drawing>
          <wp:inline distT="0" distB="0" distL="0" distR="0" wp14:anchorId="34D29C72" wp14:editId="2BBCB089">
            <wp:extent cx="5943600" cy="2249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g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49170"/>
                    </a:xfrm>
                    <a:prstGeom prst="rect">
                      <a:avLst/>
                    </a:prstGeom>
                  </pic:spPr>
                </pic:pic>
              </a:graphicData>
            </a:graphic>
          </wp:inline>
        </w:drawing>
      </w:r>
    </w:p>
    <w:p w14:paraId="2F24376F" w14:textId="408D82C3" w:rsidR="00371300" w:rsidRPr="00605E7C" w:rsidRDefault="003B0503" w:rsidP="003B0503">
      <w:pPr>
        <w:pStyle w:val="Caption"/>
        <w:jc w:val="both"/>
        <w:rPr>
          <w:rFonts w:asciiTheme="majorBidi" w:hAnsiTheme="majorBidi" w:cstheme="majorBidi"/>
          <w:noProof/>
        </w:rPr>
      </w:pPr>
      <w:r w:rsidRPr="00B13088">
        <w:t>Figure 1.  Applying detection 2-anonymity on the example data set with the parameter values of k: 2, nb: 3, and epoch: 5 min (Mpse: multipseudonyms).</w:t>
      </w:r>
    </w:p>
    <w:p w14:paraId="1ABA8048" w14:textId="116347A2" w:rsidR="00371300" w:rsidRPr="00605E7C" w:rsidRDefault="004C7541" w:rsidP="00605E7C">
      <w:pPr>
        <w:jc w:val="both"/>
        <w:rPr>
          <w:rFonts w:asciiTheme="majorBidi" w:eastAsiaTheme="minorEastAsia" w:hAnsiTheme="majorBidi" w:cstheme="majorBidi"/>
          <w:noProof/>
        </w:rPr>
      </w:pPr>
      <w:r w:rsidRPr="00605E7C">
        <w:rPr>
          <w:rFonts w:asciiTheme="majorBidi" w:hAnsiTheme="majorBidi" w:cstheme="majorBidi"/>
          <w:noProof/>
        </w:rPr>
        <w:t xml:space="preserve">In Figure 1, we show how </w:t>
      </w:r>
      <w:del w:id="206" w:author="Steen, Maarten van (UT-DSI)" w:date="2022-11-06T13:30:00Z">
        <w:r w:rsidRPr="00605E7C" w:rsidDel="0076651F">
          <w:rPr>
            <w:rFonts w:asciiTheme="majorBidi" w:hAnsiTheme="majorBidi" w:cstheme="majorBidi"/>
            <w:noProof/>
          </w:rPr>
          <w:delText xml:space="preserve">the </w:delText>
        </w:r>
      </w:del>
      <w:r w:rsidRPr="00605E7C">
        <w:rPr>
          <w:rFonts w:asciiTheme="majorBidi" w:hAnsiTheme="majorBidi" w:cstheme="majorBidi"/>
          <w:noProof/>
        </w:rPr>
        <w:t>detection k-anonymity works on an example of eight trips between stations A and B</w:t>
      </w:r>
      <w:r w:rsidR="00383005">
        <w:rPr>
          <w:rFonts w:asciiTheme="majorBidi" w:hAnsiTheme="majorBidi" w:cstheme="majorBidi"/>
          <w:noProof/>
        </w:rPr>
        <w:t>. W</w:t>
      </w:r>
      <w:r w:rsidRPr="00605E7C">
        <w:rPr>
          <w:rFonts w:asciiTheme="majorBidi" w:hAnsiTheme="majorBidi" w:cstheme="majorBidi"/>
          <w:noProof/>
        </w:rPr>
        <w:t>e perform this experiment for every 5 min</w:t>
      </w:r>
      <w:r w:rsidR="00465334" w:rsidRPr="00605E7C">
        <w:rPr>
          <w:rFonts w:asciiTheme="majorBidi" w:hAnsiTheme="majorBidi" w:cstheme="majorBidi"/>
          <w:noProof/>
        </w:rPr>
        <w:t>utes</w:t>
      </w:r>
      <w:r w:rsidRPr="00605E7C">
        <w:rPr>
          <w:rFonts w:asciiTheme="majorBidi" w:hAnsiTheme="majorBidi" w:cstheme="majorBidi"/>
          <w:noProof/>
        </w:rPr>
        <w:t>, i.e., with epochs lasting 5 min</w:t>
      </w:r>
      <w:r w:rsidR="00465334" w:rsidRPr="00605E7C">
        <w:rPr>
          <w:rFonts w:asciiTheme="majorBidi" w:hAnsiTheme="majorBidi" w:cstheme="majorBidi"/>
          <w:noProof/>
        </w:rPr>
        <w:t xml:space="preserve">utes. We </w:t>
      </w:r>
      <w:r w:rsidRPr="00605E7C">
        <w:rPr>
          <w:rFonts w:asciiTheme="majorBidi" w:hAnsiTheme="majorBidi" w:cstheme="majorBidi"/>
          <w:noProof/>
        </w:rPr>
        <w:t>keep three bits (</w:t>
      </w:r>
      <w:r w:rsidRPr="00605E7C">
        <w:rPr>
          <w:rFonts w:asciiTheme="majorBidi" w:hAnsiTheme="majorBidi" w:cstheme="majorBidi"/>
          <w:i/>
          <w:iCs/>
          <w:noProof/>
        </w:rPr>
        <w:t>nb = 3</w:t>
      </w:r>
      <w:r w:rsidRPr="00605E7C">
        <w:rPr>
          <w:rFonts w:asciiTheme="majorBidi" w:hAnsiTheme="majorBidi" w:cstheme="majorBidi"/>
          <w:noProof/>
        </w:rPr>
        <w:t xml:space="preserve">) and </w:t>
      </w:r>
      <w:r w:rsidR="00465334" w:rsidRPr="00605E7C">
        <w:rPr>
          <w:rFonts w:asciiTheme="majorBidi" w:hAnsiTheme="majorBidi" w:cstheme="majorBidi"/>
          <w:noProof/>
        </w:rPr>
        <w:t xml:space="preserve">set </w:t>
      </w:r>
      <w:r w:rsidRPr="00605E7C">
        <w:rPr>
          <w:rFonts w:asciiTheme="majorBidi" w:hAnsiTheme="majorBidi" w:cstheme="majorBidi"/>
          <w:i/>
          <w:iCs/>
          <w:noProof/>
        </w:rPr>
        <w:t xml:space="preserve">k </w:t>
      </w:r>
      <w:r w:rsidRPr="00605E7C">
        <w:rPr>
          <w:rFonts w:asciiTheme="majorBidi" w:hAnsiTheme="majorBidi" w:cstheme="majorBidi"/>
          <w:noProof/>
        </w:rPr>
        <w:t>= 2. In our example, we consider two successive epochs of 5 min</w:t>
      </w:r>
      <w:r w:rsidR="00465334" w:rsidRPr="00605E7C">
        <w:rPr>
          <w:rFonts w:asciiTheme="majorBidi" w:hAnsiTheme="majorBidi" w:cstheme="majorBidi"/>
          <w:noProof/>
        </w:rPr>
        <w:t>utes</w:t>
      </w:r>
      <w:r w:rsidRPr="00605E7C">
        <w:rPr>
          <w:rFonts w:asciiTheme="majorBidi" w:hAnsiTheme="majorBidi" w:cstheme="majorBidi"/>
          <w:noProof/>
        </w:rPr>
        <w:t xml:space="preserve"> each. Applying truncation during the first epoch (</w:t>
      </w:r>
      <m:oMath>
        <m:sSub>
          <m:sSubPr>
            <m:ctrlPr>
              <w:rPr>
                <w:rFonts w:ascii="Cambria Math" w:hAnsi="Cambria Math" w:cstheme="majorBidi"/>
                <w:i/>
                <w:noProof/>
              </w:rPr>
            </m:ctrlPr>
          </m:sSubPr>
          <m:e>
            <m:r>
              <w:rPr>
                <w:rFonts w:ascii="Cambria Math" w:hAnsi="Cambria Math" w:cstheme="majorBidi"/>
                <w:noProof/>
              </w:rPr>
              <m:t>e</m:t>
            </m:r>
          </m:e>
          <m:sub>
            <m:r>
              <w:rPr>
                <w:rFonts w:ascii="Cambria Math" w:hAnsi="Cambria Math" w:cstheme="majorBidi"/>
                <w:noProof/>
              </w:rPr>
              <m:t>1</m:t>
            </m:r>
          </m:sub>
        </m:sSub>
      </m:oMath>
      <w:r w:rsidRPr="00605E7C">
        <w:rPr>
          <w:rFonts w:asciiTheme="majorBidi" w:eastAsiaTheme="minorEastAsia" w:hAnsiTheme="majorBidi" w:cstheme="majorBidi"/>
          <w:noProof/>
        </w:rPr>
        <w:t>), keeping only the 3 leftmost bits, transforms the detected set of pseudonyms {0000, 0001, 1100, 1101} to the multipseudonyms {(000,2), (110,2)}. In other words, we record that we have detected multipseudonym 000 through two actual pseudonyms. The same holds for multipseudonym 110.</w:t>
      </w:r>
    </w:p>
    <w:p w14:paraId="7FD810F6" w14:textId="74E3A1D3" w:rsidR="00371300" w:rsidRPr="00605E7C" w:rsidRDefault="004C7541" w:rsidP="00605E7C">
      <w:pPr>
        <w:jc w:val="both"/>
        <w:rPr>
          <w:rFonts w:asciiTheme="majorBidi" w:hAnsiTheme="majorBidi" w:cstheme="majorBidi"/>
          <w:noProof/>
        </w:rPr>
      </w:pPr>
      <w:r w:rsidRPr="00605E7C">
        <w:rPr>
          <w:rFonts w:asciiTheme="majorBidi" w:eastAsiaTheme="minorEastAsia" w:hAnsiTheme="majorBidi" w:cstheme="majorBidi"/>
          <w:noProof/>
        </w:rPr>
        <w:t>The situation is different for epoch</w:t>
      </w:r>
      <m:oMath>
        <m:r>
          <w:rPr>
            <w:rFonts w:ascii="Cambria Math" w:eastAsiaTheme="minorEastAsia" w:hAnsi="Cambria Math" w:cstheme="majorBidi"/>
            <w:noProof/>
          </w:rPr>
          <m:t xml:space="preserve"> </m:t>
        </m:r>
        <m:sSub>
          <m:sSubPr>
            <m:ctrlPr>
              <w:rPr>
                <w:rFonts w:ascii="Cambria Math" w:eastAsiaTheme="minorEastAsia" w:hAnsi="Cambria Math" w:cstheme="majorBidi"/>
                <w:i/>
                <w:noProof/>
              </w:rPr>
            </m:ctrlPr>
          </m:sSubPr>
          <m:e>
            <m:r>
              <w:rPr>
                <w:rFonts w:ascii="Cambria Math" w:eastAsiaTheme="minorEastAsia" w:hAnsi="Cambria Math" w:cstheme="majorBidi"/>
                <w:noProof/>
              </w:rPr>
              <m:t>e</m:t>
            </m:r>
          </m:e>
          <m:sub>
            <m:r>
              <w:rPr>
                <w:rFonts w:ascii="Cambria Math" w:eastAsiaTheme="minorEastAsia" w:hAnsi="Cambria Math" w:cstheme="majorBidi"/>
                <w:noProof/>
              </w:rPr>
              <m:t>2</m:t>
            </m:r>
          </m:sub>
        </m:sSub>
      </m:oMath>
      <w:r w:rsidRPr="00605E7C">
        <w:rPr>
          <w:rFonts w:asciiTheme="majorBidi" w:eastAsiaTheme="minorEastAsia" w:hAnsiTheme="majorBidi" w:cstheme="majorBidi"/>
          <w:noProof/>
        </w:rPr>
        <w:t xml:space="preserve"> where we have the </w:t>
      </w:r>
      <w:r w:rsidR="00383005">
        <w:rPr>
          <w:rFonts w:asciiTheme="majorBidi" w:eastAsiaTheme="minorEastAsia" w:hAnsiTheme="majorBidi" w:cstheme="majorBidi"/>
          <w:noProof/>
        </w:rPr>
        <w:t>pseudonyms</w:t>
      </w:r>
      <w:r w:rsidRPr="00605E7C">
        <w:rPr>
          <w:rFonts w:asciiTheme="majorBidi" w:eastAsiaTheme="minorEastAsia" w:hAnsiTheme="majorBidi" w:cstheme="majorBidi"/>
          <w:noProof/>
        </w:rPr>
        <w:t xml:space="preserve"> {0011, 0111, 1011, 1100}. If we apply truncation, we are left with the multipseudonyms {(001, 1), (011, 1), (101, 1), (110, 1)}. Each of these multipseudonyms has an associated count of 1, i.e., each disobeys the constraint that the count should be at least 2. Applying the correction, we keep</w:t>
      </w:r>
      <w:r w:rsidR="00E85E08">
        <w:rPr>
          <w:rFonts w:asciiTheme="majorBidi" w:eastAsiaTheme="minorEastAsia" w:hAnsiTheme="majorBidi" w:cstheme="majorBidi"/>
          <w:noProof/>
        </w:rPr>
        <w:t>, after sorting,</w:t>
      </w:r>
      <w:r w:rsidRPr="00605E7C">
        <w:rPr>
          <w:rFonts w:asciiTheme="majorBidi" w:eastAsiaTheme="minorEastAsia" w:hAnsiTheme="majorBidi" w:cstheme="majorBidi"/>
          <w:noProof/>
        </w:rPr>
        <w:t xml:space="preserve"> only the first </w:t>
      </w:r>
      <m:oMath>
        <m:d>
          <m:dPr>
            <m:begChr m:val="⌊"/>
            <m:endChr m:val="⌋"/>
            <m:ctrlPr>
              <w:rPr>
                <w:rFonts w:ascii="Cambria Math" w:eastAsiaTheme="minorEastAsia" w:hAnsi="Cambria Math" w:cstheme="majorBidi"/>
                <w:i/>
                <w:noProof/>
              </w:rPr>
            </m:ctrlPr>
          </m:dPr>
          <m:e>
            <m:r>
              <w:rPr>
                <w:rFonts w:ascii="Cambria Math" w:eastAsiaTheme="minorEastAsia" w:hAnsi="Cambria Math" w:cstheme="majorBidi"/>
                <w:noProof/>
              </w:rPr>
              <m:t>n/k</m:t>
            </m:r>
          </m:e>
        </m:d>
        <m:r>
          <w:rPr>
            <w:rFonts w:ascii="Cambria Math" w:eastAsiaTheme="minorEastAsia" w:hAnsi="Cambria Math" w:cstheme="majorBidi"/>
            <w:noProof/>
          </w:rPr>
          <m:t xml:space="preserve"> = </m:t>
        </m:r>
        <m:d>
          <m:dPr>
            <m:begChr m:val="⌊"/>
            <m:endChr m:val="⌋"/>
            <m:ctrlPr>
              <w:rPr>
                <w:rFonts w:ascii="Cambria Math" w:eastAsiaTheme="minorEastAsia" w:hAnsi="Cambria Math" w:cstheme="majorBidi"/>
                <w:i/>
                <w:noProof/>
              </w:rPr>
            </m:ctrlPr>
          </m:dPr>
          <m:e>
            <m:r>
              <w:rPr>
                <w:rFonts w:ascii="Cambria Math" w:eastAsiaTheme="minorEastAsia" w:hAnsi="Cambria Math" w:cstheme="majorBidi"/>
                <w:noProof/>
              </w:rPr>
              <m:t>4/2</m:t>
            </m:r>
          </m:e>
        </m:d>
        <m:r>
          <w:rPr>
            <w:rFonts w:ascii="Cambria Math" w:eastAsiaTheme="minorEastAsia" w:hAnsi="Cambria Math" w:cstheme="majorBidi"/>
            <w:noProof/>
          </w:rPr>
          <m:t xml:space="preserve"> = 2</m:t>
        </m:r>
      </m:oMath>
      <w:r w:rsidRPr="00605E7C">
        <w:rPr>
          <w:rFonts w:asciiTheme="majorBidi" w:eastAsiaTheme="minorEastAsia" w:hAnsiTheme="majorBidi" w:cstheme="majorBidi"/>
          <w:noProof/>
        </w:rPr>
        <w:t xml:space="preserve"> entries, and evenly spread the counts of the other-disobeying multipseudonyms, leading to the set {(001, 2), (011, 2)}. Note that in this way, we have not lost any counts (the total count during </w:t>
      </w:r>
      <m:oMath>
        <m:sSub>
          <m:sSubPr>
            <m:ctrlPr>
              <w:rPr>
                <w:rFonts w:ascii="Cambria Math" w:eastAsiaTheme="minorEastAsia" w:hAnsi="Cambria Math" w:cstheme="majorBidi"/>
                <w:i/>
                <w:noProof/>
              </w:rPr>
            </m:ctrlPr>
          </m:sSubPr>
          <m:e>
            <m:r>
              <w:rPr>
                <w:rFonts w:ascii="Cambria Math" w:eastAsiaTheme="minorEastAsia" w:hAnsi="Cambria Math" w:cstheme="majorBidi"/>
                <w:noProof/>
              </w:rPr>
              <m:t>e</m:t>
            </m:r>
          </m:e>
          <m:sub>
            <m:r>
              <w:rPr>
                <w:rFonts w:ascii="Cambria Math" w:eastAsiaTheme="minorEastAsia" w:hAnsi="Cambria Math" w:cstheme="majorBidi"/>
                <w:noProof/>
              </w:rPr>
              <m:t>2</m:t>
            </m:r>
          </m:sub>
        </m:sSub>
      </m:oMath>
      <w:r w:rsidRPr="00605E7C">
        <w:rPr>
          <w:rFonts w:asciiTheme="majorBidi" w:eastAsiaTheme="minorEastAsia" w:hAnsiTheme="majorBidi" w:cstheme="majorBidi"/>
          <w:noProof/>
        </w:rPr>
        <w:t xml:space="preserve"> is still 4).</w:t>
      </w:r>
    </w:p>
    <w:p w14:paraId="1F0FA029" w14:textId="56C7EC86" w:rsidR="00371300" w:rsidRPr="00605E7C" w:rsidRDefault="004C7541" w:rsidP="00605E7C">
      <w:pPr>
        <w:jc w:val="both"/>
        <w:rPr>
          <w:rFonts w:asciiTheme="majorBidi" w:hAnsiTheme="majorBidi" w:cstheme="majorBidi"/>
          <w:noProof/>
        </w:rPr>
      </w:pPr>
      <w:r w:rsidRPr="00605E7C">
        <w:rPr>
          <w:rFonts w:asciiTheme="majorBidi" w:hAnsiTheme="majorBidi" w:cstheme="majorBidi"/>
          <w:noProof/>
        </w:rPr>
        <w:t xml:space="preserve">After applying detection k-anonymity at the end of each epoch, the anonymized data is sent to a central server. </w:t>
      </w:r>
      <w:r w:rsidR="00465334" w:rsidRPr="00605E7C">
        <w:rPr>
          <w:rFonts w:asciiTheme="majorBidi" w:hAnsiTheme="majorBidi" w:cstheme="majorBidi"/>
          <w:noProof/>
        </w:rPr>
        <w:t xml:space="preserve">At </w:t>
      </w:r>
      <w:r w:rsidRPr="00605E7C">
        <w:rPr>
          <w:rFonts w:asciiTheme="majorBidi" w:hAnsiTheme="majorBidi" w:cstheme="majorBidi"/>
          <w:noProof/>
        </w:rPr>
        <w:t xml:space="preserve">the central server, we have two tables containing the data of check-in and check-out locations. The question arises, how do we count the number of people going from one location to another? We do </w:t>
      </w:r>
      <w:r w:rsidR="00B85A63" w:rsidRPr="00605E7C">
        <w:rPr>
          <w:rFonts w:asciiTheme="majorBidi" w:hAnsiTheme="majorBidi" w:cstheme="majorBidi"/>
          <w:noProof/>
        </w:rPr>
        <w:t>so using</w:t>
      </w:r>
      <w:r w:rsidRPr="00605E7C">
        <w:rPr>
          <w:rFonts w:asciiTheme="majorBidi" w:hAnsiTheme="majorBidi" w:cstheme="majorBidi"/>
          <w:noProof/>
        </w:rPr>
        <w:t xml:space="preserve"> a simple matching algorithm: see if a multipseudonym during an epoch at location A has also </w:t>
      </w:r>
      <w:r w:rsidRPr="00605E7C">
        <w:rPr>
          <w:rFonts w:asciiTheme="majorBidi" w:hAnsiTheme="majorBidi" w:cstheme="majorBidi"/>
          <w:noProof/>
          <w:color w:val="000000" w:themeColor="text1"/>
        </w:rPr>
        <w:t xml:space="preserve">been recorded during an epoch at location B. The algorithm for matching is shown in Figure 2. After applying detection </w:t>
      </w:r>
      <w:r w:rsidR="00465334" w:rsidRPr="00605E7C">
        <w:rPr>
          <w:rFonts w:asciiTheme="majorBidi" w:hAnsiTheme="majorBidi" w:cstheme="majorBidi"/>
          <w:noProof/>
          <w:color w:val="000000" w:themeColor="text1"/>
        </w:rPr>
        <w:t>k</w:t>
      </w:r>
      <w:r w:rsidRPr="00605E7C">
        <w:rPr>
          <w:rFonts w:asciiTheme="majorBidi" w:hAnsiTheme="majorBidi" w:cstheme="majorBidi"/>
          <w:noProof/>
          <w:color w:val="000000" w:themeColor="text1"/>
        </w:rPr>
        <w:t>-anonymity</w:t>
      </w:r>
      <w:ins w:id="207" w:author="Steen, Maarten van (UT-DSI)" w:date="2022-11-06T13:32:00Z">
        <w:r w:rsidR="0076651F">
          <w:rPr>
            <w:rFonts w:asciiTheme="majorBidi" w:hAnsiTheme="majorBidi" w:cstheme="majorBidi"/>
            <w:noProof/>
            <w:color w:val="000000" w:themeColor="text1"/>
          </w:rPr>
          <w:t xml:space="preserve">, but now for illustration purposes with a large value for </w:t>
        </w:r>
        <w:r w:rsidR="0076651F">
          <w:rPr>
            <w:rFonts w:asciiTheme="majorBidi" w:hAnsiTheme="majorBidi" w:cstheme="majorBidi"/>
            <w:i/>
            <w:iCs/>
            <w:noProof/>
            <w:color w:val="000000" w:themeColor="text1"/>
          </w:rPr>
          <w:t>nb</w:t>
        </w:r>
      </w:ins>
      <w:r w:rsidRPr="00605E7C">
        <w:rPr>
          <w:rFonts w:asciiTheme="majorBidi" w:hAnsiTheme="majorBidi" w:cstheme="majorBidi"/>
          <w:noProof/>
          <w:color w:val="000000" w:themeColor="text1"/>
        </w:rPr>
        <w:t xml:space="preserve"> (</w:t>
      </w:r>
      <w:r w:rsidR="00465334" w:rsidRPr="00605E7C">
        <w:rPr>
          <w:rFonts w:asciiTheme="majorBidi" w:hAnsiTheme="majorBidi" w:cstheme="majorBidi"/>
          <w:i/>
          <w:iCs/>
          <w:noProof/>
          <w:color w:val="000000" w:themeColor="text1"/>
        </w:rPr>
        <w:t>k</w:t>
      </w:r>
      <w:r w:rsidRPr="00605E7C">
        <w:rPr>
          <w:rFonts w:asciiTheme="majorBidi" w:hAnsiTheme="majorBidi" w:cstheme="majorBidi"/>
          <w:i/>
          <w:iCs/>
          <w:noProof/>
          <w:color w:val="000000" w:themeColor="text1"/>
        </w:rPr>
        <w:t>=2, nb</w:t>
      </w:r>
      <w:r w:rsidR="0087167F">
        <w:rPr>
          <w:rFonts w:asciiTheme="majorBidi" w:hAnsiTheme="majorBidi" w:cstheme="majorBidi"/>
          <w:i/>
          <w:iCs/>
          <w:noProof/>
          <w:color w:val="000000" w:themeColor="text1"/>
        </w:rPr>
        <w:t>=</w:t>
      </w:r>
      <w:r w:rsidRPr="00605E7C">
        <w:rPr>
          <w:rFonts w:asciiTheme="majorBidi" w:hAnsiTheme="majorBidi" w:cstheme="majorBidi"/>
          <w:i/>
          <w:iCs/>
          <w:noProof/>
          <w:color w:val="000000" w:themeColor="text1"/>
        </w:rPr>
        <w:t>8</w:t>
      </w:r>
      <w:r w:rsidRPr="00605E7C">
        <w:rPr>
          <w:rFonts w:asciiTheme="majorBidi" w:hAnsiTheme="majorBidi" w:cstheme="majorBidi"/>
          <w:noProof/>
          <w:color w:val="000000" w:themeColor="text1"/>
        </w:rPr>
        <w:t xml:space="preserve">), </w:t>
      </w:r>
      <w:r w:rsidRPr="00605E7C">
        <w:rPr>
          <w:rFonts w:asciiTheme="majorBidi" w:hAnsiTheme="majorBidi" w:cstheme="majorBidi"/>
          <w:noProof/>
        </w:rPr>
        <w:t>we have two tables</w:t>
      </w:r>
      <w:r w:rsidR="00E85E08">
        <w:rPr>
          <w:rFonts w:asciiTheme="majorBidi" w:hAnsiTheme="majorBidi" w:cstheme="majorBidi"/>
          <w:noProof/>
        </w:rPr>
        <w:t xml:space="preserve">, one </w:t>
      </w:r>
      <w:r w:rsidRPr="00605E7C">
        <w:rPr>
          <w:rFonts w:asciiTheme="majorBidi" w:hAnsiTheme="majorBidi" w:cstheme="majorBidi"/>
          <w:noProof/>
        </w:rPr>
        <w:t xml:space="preserve"> belonging to </w:t>
      </w:r>
      <w:r w:rsidR="00E85E08">
        <w:rPr>
          <w:rFonts w:asciiTheme="majorBidi" w:hAnsiTheme="majorBidi" w:cstheme="majorBidi"/>
          <w:noProof/>
        </w:rPr>
        <w:t>l</w:t>
      </w:r>
      <w:r w:rsidRPr="00605E7C">
        <w:rPr>
          <w:rFonts w:asciiTheme="majorBidi" w:hAnsiTheme="majorBidi" w:cstheme="majorBidi"/>
          <w:noProof/>
        </w:rPr>
        <w:t xml:space="preserve">ocation A during epoch </w:t>
      </w:r>
      <m:oMath>
        <m:sSub>
          <m:sSubPr>
            <m:ctrlPr>
              <w:rPr>
                <w:rFonts w:ascii="Cambria Math" w:hAnsi="Cambria Math" w:cstheme="majorBidi"/>
                <w:noProof/>
              </w:rPr>
            </m:ctrlPr>
          </m:sSubPr>
          <m:e>
            <m:r>
              <w:rPr>
                <w:rFonts w:ascii="Cambria Math" w:hAnsi="Cambria Math" w:cstheme="majorBidi"/>
                <w:noProof/>
              </w:rPr>
              <m:t>e</m:t>
            </m:r>
          </m:e>
          <m:sub>
            <m:r>
              <m:rPr>
                <m:sty m:val="p"/>
              </m:rPr>
              <w:rPr>
                <w:rFonts w:ascii="Cambria Math" w:hAnsi="Cambria Math" w:cstheme="majorBidi"/>
                <w:noProof/>
              </w:rPr>
              <m:t>1</m:t>
            </m:r>
          </m:sub>
        </m:sSub>
        <m:r>
          <w:rPr>
            <w:rFonts w:ascii="Cambria Math" w:hAnsi="Cambria Math" w:cstheme="majorBidi"/>
            <w:noProof/>
          </w:rPr>
          <m:t xml:space="preserve"> </m:t>
        </m:r>
      </m:oMath>
      <w:r w:rsidRPr="00605E7C">
        <w:rPr>
          <w:rFonts w:asciiTheme="majorBidi" w:hAnsiTheme="majorBidi" w:cstheme="majorBidi"/>
          <w:noProof/>
        </w:rPr>
        <w:t>(</w:t>
      </w:r>
      <w:r w:rsidRPr="00605E7C">
        <w:rPr>
          <w:rFonts w:asciiTheme="majorBidi" w:hAnsiTheme="majorBidi" w:cstheme="majorBidi"/>
          <w:i/>
          <w:iCs/>
          <w:noProof/>
        </w:rPr>
        <w:t>09:00 to 09:05</w:t>
      </w:r>
      <w:r w:rsidRPr="00605E7C">
        <w:rPr>
          <w:rFonts w:asciiTheme="majorBidi" w:hAnsiTheme="majorBidi" w:cstheme="majorBidi"/>
          <w:noProof/>
        </w:rPr>
        <w:t xml:space="preserve">) and </w:t>
      </w:r>
      <w:r w:rsidR="00E85E08">
        <w:rPr>
          <w:rFonts w:asciiTheme="majorBidi" w:hAnsiTheme="majorBidi" w:cstheme="majorBidi"/>
          <w:noProof/>
        </w:rPr>
        <w:t xml:space="preserve">one belonging to </w:t>
      </w:r>
      <w:r w:rsidR="00465334" w:rsidRPr="00605E7C">
        <w:rPr>
          <w:rFonts w:asciiTheme="majorBidi" w:hAnsiTheme="majorBidi" w:cstheme="majorBidi"/>
          <w:noProof/>
        </w:rPr>
        <w:t>l</w:t>
      </w:r>
      <w:r w:rsidRPr="00605E7C">
        <w:rPr>
          <w:rFonts w:asciiTheme="majorBidi" w:hAnsiTheme="majorBidi" w:cstheme="majorBidi"/>
          <w:noProof/>
        </w:rPr>
        <w:t xml:space="preserve">ocation B during epoch </w:t>
      </w:r>
      <m:oMath>
        <m:sSub>
          <m:sSubPr>
            <m:ctrlPr>
              <w:rPr>
                <w:rFonts w:ascii="Cambria Math" w:hAnsi="Cambria Math" w:cstheme="majorBidi"/>
                <w:noProof/>
              </w:rPr>
            </m:ctrlPr>
          </m:sSubPr>
          <m:e>
            <m:r>
              <w:rPr>
                <w:rFonts w:ascii="Cambria Math" w:hAnsi="Cambria Math" w:cstheme="majorBidi"/>
                <w:noProof/>
              </w:rPr>
              <m:t>e</m:t>
            </m:r>
          </m:e>
          <m:sub>
            <m:r>
              <m:rPr>
                <m:sty m:val="p"/>
              </m:rPr>
              <w:rPr>
                <w:rFonts w:ascii="Cambria Math" w:hAnsi="Cambria Math" w:cstheme="majorBidi"/>
                <w:noProof/>
              </w:rPr>
              <m:t>3</m:t>
            </m:r>
          </m:sub>
        </m:sSub>
      </m:oMath>
      <w:r w:rsidRPr="00605E7C">
        <w:rPr>
          <w:rFonts w:asciiTheme="majorBidi" w:hAnsiTheme="majorBidi" w:cstheme="majorBidi"/>
          <w:noProof/>
        </w:rPr>
        <w:t xml:space="preserve"> (</w:t>
      </w:r>
      <w:r w:rsidRPr="00605E7C">
        <w:rPr>
          <w:rFonts w:asciiTheme="majorBidi" w:hAnsiTheme="majorBidi" w:cstheme="majorBidi"/>
          <w:i/>
          <w:iCs/>
          <w:noProof/>
        </w:rPr>
        <w:t>09:10 to 09:15</w:t>
      </w:r>
      <w:r w:rsidRPr="00605E7C">
        <w:rPr>
          <w:rFonts w:asciiTheme="majorBidi" w:hAnsiTheme="majorBidi" w:cstheme="majorBidi"/>
          <w:noProof/>
        </w:rPr>
        <w:t>)</w:t>
      </w:r>
      <w:r w:rsidR="00465334" w:rsidRPr="00605E7C">
        <w:rPr>
          <w:rFonts w:asciiTheme="majorBidi" w:hAnsiTheme="majorBidi" w:cstheme="majorBidi"/>
          <w:noProof/>
        </w:rPr>
        <w:t>.</w:t>
      </w:r>
      <w:r w:rsidRPr="00605E7C">
        <w:rPr>
          <w:rFonts w:asciiTheme="majorBidi" w:hAnsiTheme="majorBidi" w:cstheme="majorBidi"/>
          <w:noProof/>
        </w:rPr>
        <w:t xml:space="preserve"> Here, we can incorporate the average travel time into the counting process. This will give us the range of epochs in which we should expect to see the multipseudonym</w:t>
      </w:r>
      <w:r w:rsidR="00465334" w:rsidRPr="00605E7C">
        <w:rPr>
          <w:rFonts w:asciiTheme="majorBidi" w:hAnsiTheme="majorBidi" w:cstheme="majorBidi"/>
          <w:noProof/>
        </w:rPr>
        <w:t>s</w:t>
      </w:r>
      <w:r w:rsidRPr="00605E7C">
        <w:rPr>
          <w:rFonts w:asciiTheme="majorBidi" w:hAnsiTheme="majorBidi" w:cstheme="majorBidi"/>
          <w:noProof/>
        </w:rPr>
        <w:t xml:space="preserve"> from A to B. By knowing the average travel time, we </w:t>
      </w:r>
      <w:r w:rsidR="00D75223" w:rsidRPr="00605E7C">
        <w:rPr>
          <w:rFonts w:asciiTheme="majorBidi" w:hAnsiTheme="majorBidi" w:cstheme="majorBidi"/>
          <w:noProof/>
        </w:rPr>
        <w:t>can more easily identify relevant departure and arrival epochs</w:t>
      </w:r>
      <w:r w:rsidRPr="00605E7C">
        <w:rPr>
          <w:rFonts w:asciiTheme="majorBidi" w:hAnsiTheme="majorBidi" w:cstheme="majorBidi"/>
          <w:noProof/>
        </w:rPr>
        <w:t xml:space="preserve">, </w:t>
      </w:r>
      <w:r w:rsidR="00DA3423">
        <w:rPr>
          <w:rFonts w:asciiTheme="majorBidi" w:hAnsiTheme="majorBidi" w:cstheme="majorBidi"/>
          <w:noProof/>
        </w:rPr>
        <w:t>yet strictly speaking, we need</w:t>
      </w:r>
      <w:r w:rsidRPr="00605E7C">
        <w:rPr>
          <w:rFonts w:asciiTheme="majorBidi" w:hAnsiTheme="majorBidi" w:cstheme="majorBidi"/>
          <w:noProof/>
        </w:rPr>
        <w:t xml:space="preserve"> not know the length of the trips. In this example, if we </w:t>
      </w:r>
      <w:r w:rsidR="00E85E08">
        <w:rPr>
          <w:rFonts w:asciiTheme="majorBidi" w:hAnsiTheme="majorBidi" w:cstheme="majorBidi"/>
          <w:noProof/>
        </w:rPr>
        <w:t>consider an</w:t>
      </w:r>
      <w:r w:rsidRPr="00605E7C">
        <w:rPr>
          <w:rFonts w:asciiTheme="majorBidi" w:hAnsiTheme="majorBidi" w:cstheme="majorBidi"/>
          <w:noProof/>
        </w:rPr>
        <w:t xml:space="preserve"> average travel time </w:t>
      </w:r>
      <w:r w:rsidR="00E85E08">
        <w:rPr>
          <w:rFonts w:asciiTheme="majorBidi" w:hAnsiTheme="majorBidi" w:cstheme="majorBidi"/>
          <w:noProof/>
        </w:rPr>
        <w:t>of</w:t>
      </w:r>
      <w:r w:rsidRPr="00605E7C">
        <w:rPr>
          <w:rFonts w:asciiTheme="majorBidi" w:hAnsiTheme="majorBidi" w:cstheme="majorBidi"/>
          <w:noProof/>
        </w:rPr>
        <w:t xml:space="preserve"> 10 min, </w:t>
      </w:r>
      <w:r w:rsidR="00DA3423">
        <w:rPr>
          <w:rFonts w:asciiTheme="majorBidi" w:hAnsiTheme="majorBidi" w:cstheme="majorBidi"/>
          <w:noProof/>
        </w:rPr>
        <w:t xml:space="preserve">we </w:t>
      </w:r>
      <w:r w:rsidRPr="00605E7C">
        <w:rPr>
          <w:rFonts w:asciiTheme="majorBidi" w:hAnsiTheme="majorBidi" w:cstheme="majorBidi"/>
          <w:noProof/>
        </w:rPr>
        <w:t>expect to find multipseudonyms from A to B during epoch</w:t>
      </w:r>
      <m:oMath>
        <m:r>
          <m:rPr>
            <m:sty m:val="p"/>
          </m:rPr>
          <w:rPr>
            <w:rFonts w:ascii="Cambria Math" w:hAnsi="Cambria Math" w:cstheme="majorBidi"/>
            <w:noProof/>
          </w:rPr>
          <m:t xml:space="preserve"> </m:t>
        </m:r>
        <m:sSub>
          <m:sSubPr>
            <m:ctrlPr>
              <w:rPr>
                <w:rFonts w:ascii="Cambria Math" w:hAnsi="Cambria Math" w:cstheme="majorBidi"/>
                <w:noProof/>
              </w:rPr>
            </m:ctrlPr>
          </m:sSubPr>
          <m:e>
            <m:r>
              <w:rPr>
                <w:rFonts w:ascii="Cambria Math" w:hAnsi="Cambria Math" w:cstheme="majorBidi"/>
                <w:noProof/>
              </w:rPr>
              <m:t>e</m:t>
            </m:r>
          </m:e>
          <m:sub>
            <m:r>
              <m:rPr>
                <m:sty m:val="p"/>
              </m:rPr>
              <w:rPr>
                <w:rFonts w:ascii="Cambria Math" w:hAnsi="Cambria Math" w:cstheme="majorBidi"/>
                <w:noProof/>
              </w:rPr>
              <m:t>3</m:t>
            </m:r>
          </m:sub>
        </m:sSub>
      </m:oMath>
      <w:r w:rsidRPr="00605E7C">
        <w:rPr>
          <w:rFonts w:asciiTheme="majorBidi" w:hAnsiTheme="majorBidi" w:cstheme="majorBidi"/>
          <w:noProof/>
        </w:rPr>
        <w:t xml:space="preserve"> (10 min</w:t>
      </w:r>
      <w:r w:rsidR="00D75223" w:rsidRPr="00605E7C">
        <w:rPr>
          <w:rFonts w:asciiTheme="majorBidi" w:hAnsiTheme="majorBidi" w:cstheme="majorBidi"/>
          <w:noProof/>
        </w:rPr>
        <w:t>utes</w:t>
      </w:r>
      <w:r w:rsidRPr="00605E7C">
        <w:rPr>
          <w:rFonts w:asciiTheme="majorBidi" w:hAnsiTheme="majorBidi" w:cstheme="majorBidi"/>
          <w:noProof/>
        </w:rPr>
        <w:t xml:space="preserve"> after check-in time). We pick the multipseudonym “0000</w:t>
      </w:r>
      <w:r w:rsidR="00D75223" w:rsidRPr="00605E7C">
        <w:rPr>
          <w:rFonts w:asciiTheme="majorBidi" w:hAnsiTheme="majorBidi" w:cstheme="majorBidi"/>
          <w:noProof/>
        </w:rPr>
        <w:t xml:space="preserve"> </w:t>
      </w:r>
      <w:r w:rsidRPr="00605E7C">
        <w:rPr>
          <w:rFonts w:asciiTheme="majorBidi" w:hAnsiTheme="majorBidi" w:cstheme="majorBidi"/>
          <w:noProof/>
        </w:rPr>
        <w:t>0000” from table A and start searching to find the same multipseudonym at B; in the first row of table B, we have the same multipseudonym; thus, we match these multipseudonym as a trip that has occurred by the multipseudonym “0000</w:t>
      </w:r>
      <w:r w:rsidR="00D75223" w:rsidRPr="00605E7C">
        <w:rPr>
          <w:rFonts w:asciiTheme="majorBidi" w:hAnsiTheme="majorBidi" w:cstheme="majorBidi"/>
          <w:noProof/>
        </w:rPr>
        <w:t xml:space="preserve"> </w:t>
      </w:r>
      <w:r w:rsidRPr="00605E7C">
        <w:rPr>
          <w:rFonts w:asciiTheme="majorBidi" w:hAnsiTheme="majorBidi" w:cstheme="majorBidi"/>
          <w:noProof/>
        </w:rPr>
        <w:t>0000</w:t>
      </w:r>
      <w:r w:rsidR="00BB6F23" w:rsidRPr="00605E7C">
        <w:rPr>
          <w:rFonts w:asciiTheme="majorBidi" w:hAnsiTheme="majorBidi" w:cstheme="majorBidi"/>
          <w:noProof/>
        </w:rPr>
        <w:t>” f</w:t>
      </w:r>
      <w:r w:rsidRPr="00605E7C">
        <w:rPr>
          <w:rFonts w:asciiTheme="majorBidi" w:hAnsiTheme="majorBidi" w:cstheme="majorBidi"/>
          <w:noProof/>
        </w:rPr>
        <w:t xml:space="preserve">rom A to B, we do the same for other multipseudonyms to find a match for them as well. There may be times when it is impossible to match </w:t>
      </w:r>
      <w:r w:rsidR="00E85E08">
        <w:rPr>
          <w:rFonts w:asciiTheme="majorBidi" w:hAnsiTheme="majorBidi" w:cstheme="majorBidi"/>
          <w:noProof/>
        </w:rPr>
        <w:t>a</w:t>
      </w:r>
      <w:r w:rsidR="00E85E08" w:rsidRPr="00605E7C">
        <w:rPr>
          <w:rFonts w:asciiTheme="majorBidi" w:hAnsiTheme="majorBidi" w:cstheme="majorBidi"/>
          <w:noProof/>
        </w:rPr>
        <w:t xml:space="preserve"> </w:t>
      </w:r>
      <w:r w:rsidRPr="00605E7C">
        <w:rPr>
          <w:rFonts w:asciiTheme="majorBidi" w:hAnsiTheme="majorBidi" w:cstheme="majorBidi"/>
          <w:noProof/>
        </w:rPr>
        <w:t xml:space="preserve">multipseudonym; for instance, for the second occurrence of </w:t>
      </w:r>
      <w:r w:rsidR="002071A0" w:rsidRPr="00605E7C">
        <w:rPr>
          <w:rFonts w:asciiTheme="majorBidi" w:hAnsiTheme="majorBidi" w:cstheme="majorBidi"/>
          <w:noProof/>
        </w:rPr>
        <w:t>“</w:t>
      </w:r>
      <w:r w:rsidRPr="00605E7C">
        <w:rPr>
          <w:rFonts w:asciiTheme="majorBidi" w:hAnsiTheme="majorBidi" w:cstheme="majorBidi"/>
          <w:noProof/>
        </w:rPr>
        <w:t>1100</w:t>
      </w:r>
      <w:r w:rsidR="00D75223" w:rsidRPr="00605E7C">
        <w:rPr>
          <w:rFonts w:asciiTheme="majorBidi" w:hAnsiTheme="majorBidi" w:cstheme="majorBidi"/>
          <w:noProof/>
        </w:rPr>
        <w:t xml:space="preserve"> </w:t>
      </w:r>
      <w:r w:rsidRPr="00605E7C">
        <w:rPr>
          <w:rFonts w:asciiTheme="majorBidi" w:hAnsiTheme="majorBidi" w:cstheme="majorBidi"/>
          <w:noProof/>
        </w:rPr>
        <w:t>0001</w:t>
      </w:r>
      <w:r w:rsidR="002071A0" w:rsidRPr="00605E7C">
        <w:rPr>
          <w:rFonts w:asciiTheme="majorBidi" w:hAnsiTheme="majorBidi" w:cstheme="majorBidi"/>
          <w:noProof/>
        </w:rPr>
        <w:t>”</w:t>
      </w:r>
      <w:r w:rsidRPr="00605E7C">
        <w:rPr>
          <w:rFonts w:asciiTheme="majorBidi" w:hAnsiTheme="majorBidi" w:cstheme="majorBidi"/>
          <w:noProof/>
        </w:rPr>
        <w:t xml:space="preserve"> in table A</w:t>
      </w:r>
      <w:r w:rsidR="00DA3423">
        <w:rPr>
          <w:rFonts w:asciiTheme="majorBidi" w:hAnsiTheme="majorBidi" w:cstheme="majorBidi"/>
          <w:noProof/>
        </w:rPr>
        <w:t xml:space="preserve"> (which we indicated in bold)</w:t>
      </w:r>
      <w:r w:rsidRPr="00605E7C">
        <w:rPr>
          <w:rFonts w:asciiTheme="majorBidi" w:hAnsiTheme="majorBidi" w:cstheme="majorBidi"/>
          <w:noProof/>
        </w:rPr>
        <w:t xml:space="preserve">, there is no match </w:t>
      </w:r>
      <w:r w:rsidR="00D75223" w:rsidRPr="00605E7C">
        <w:rPr>
          <w:rFonts w:asciiTheme="majorBidi" w:hAnsiTheme="majorBidi" w:cstheme="majorBidi"/>
          <w:noProof/>
        </w:rPr>
        <w:t xml:space="preserve">any more </w:t>
      </w:r>
      <w:r w:rsidRPr="00605E7C">
        <w:rPr>
          <w:rFonts w:asciiTheme="majorBidi" w:hAnsiTheme="majorBidi" w:cstheme="majorBidi"/>
          <w:noProof/>
        </w:rPr>
        <w:t>for “1100</w:t>
      </w:r>
      <w:r w:rsidR="00D75223" w:rsidRPr="00605E7C">
        <w:rPr>
          <w:rFonts w:asciiTheme="majorBidi" w:hAnsiTheme="majorBidi" w:cstheme="majorBidi"/>
          <w:noProof/>
        </w:rPr>
        <w:t xml:space="preserve"> </w:t>
      </w:r>
      <w:r w:rsidRPr="00605E7C">
        <w:rPr>
          <w:rFonts w:asciiTheme="majorBidi" w:hAnsiTheme="majorBidi" w:cstheme="majorBidi"/>
          <w:noProof/>
        </w:rPr>
        <w:t xml:space="preserve">0001” at table B, which means this multipseudonym will </w:t>
      </w:r>
      <w:r w:rsidR="00D75223" w:rsidRPr="00605E7C">
        <w:rPr>
          <w:rFonts w:asciiTheme="majorBidi" w:hAnsiTheme="majorBidi" w:cstheme="majorBidi"/>
          <w:noProof/>
        </w:rPr>
        <w:t xml:space="preserve">have </w:t>
      </w:r>
      <w:r w:rsidRPr="00605E7C">
        <w:rPr>
          <w:rFonts w:asciiTheme="majorBidi" w:hAnsiTheme="majorBidi" w:cstheme="majorBidi"/>
          <w:noProof/>
        </w:rPr>
        <w:t>arrive</w:t>
      </w:r>
      <w:r w:rsidR="00D75223" w:rsidRPr="00605E7C">
        <w:rPr>
          <w:rFonts w:asciiTheme="majorBidi" w:hAnsiTheme="majorBidi" w:cstheme="majorBidi"/>
          <w:noProof/>
        </w:rPr>
        <w:t>d</w:t>
      </w:r>
      <w:r w:rsidRPr="00605E7C">
        <w:rPr>
          <w:rFonts w:asciiTheme="majorBidi" w:hAnsiTheme="majorBidi" w:cstheme="majorBidi"/>
          <w:noProof/>
        </w:rPr>
        <w:t xml:space="preserve"> during </w:t>
      </w:r>
      <w:r w:rsidR="00D75223" w:rsidRPr="00605E7C">
        <w:rPr>
          <w:rFonts w:asciiTheme="majorBidi" w:hAnsiTheme="majorBidi" w:cstheme="majorBidi"/>
          <w:noProof/>
        </w:rPr>
        <w:t>an</w:t>
      </w:r>
      <w:r w:rsidRPr="00605E7C">
        <w:rPr>
          <w:rFonts w:asciiTheme="majorBidi" w:hAnsiTheme="majorBidi" w:cstheme="majorBidi"/>
          <w:noProof/>
        </w:rPr>
        <w:t xml:space="preserve">other epoch (or </w:t>
      </w:r>
      <w:r w:rsidR="00D75223" w:rsidRPr="00605E7C">
        <w:rPr>
          <w:rFonts w:asciiTheme="majorBidi" w:hAnsiTheme="majorBidi" w:cstheme="majorBidi"/>
          <w:noProof/>
        </w:rPr>
        <w:t>possibly</w:t>
      </w:r>
      <w:r w:rsidRPr="00605E7C">
        <w:rPr>
          <w:rFonts w:asciiTheme="majorBidi" w:hAnsiTheme="majorBidi" w:cstheme="majorBidi"/>
          <w:noProof/>
        </w:rPr>
        <w:t>, at another station).</w:t>
      </w:r>
    </w:p>
    <w:p w14:paraId="358002DC" w14:textId="77777777" w:rsidR="00371300" w:rsidRPr="00605E7C" w:rsidRDefault="004C7541" w:rsidP="00605E7C">
      <w:pPr>
        <w:jc w:val="both"/>
        <w:rPr>
          <w:rFonts w:asciiTheme="majorBidi" w:hAnsiTheme="majorBidi" w:cstheme="majorBidi"/>
          <w:noProof/>
        </w:rPr>
      </w:pPr>
      <w:r w:rsidRPr="00605E7C">
        <w:rPr>
          <w:rFonts w:asciiTheme="majorBidi" w:hAnsiTheme="majorBidi" w:cstheme="majorBidi"/>
          <w:noProof/>
          <w:lang w:eastAsia="en-US"/>
        </w:rPr>
        <w:drawing>
          <wp:inline distT="0" distB="0" distL="0" distR="0" wp14:anchorId="0B32CD01" wp14:editId="36EF6220">
            <wp:extent cx="4768645" cy="2493859"/>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19248" name="Picture 15"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17268" cy="2519288"/>
                    </a:xfrm>
                    <a:prstGeom prst="rect">
                      <a:avLst/>
                    </a:prstGeom>
                  </pic:spPr>
                </pic:pic>
              </a:graphicData>
            </a:graphic>
          </wp:inline>
        </w:drawing>
      </w:r>
    </w:p>
    <w:p w14:paraId="0AFA9415" w14:textId="71D60D22" w:rsidR="00371300" w:rsidRPr="00605E7C" w:rsidRDefault="004C7541" w:rsidP="00605E7C">
      <w:pPr>
        <w:pStyle w:val="Caption"/>
        <w:jc w:val="both"/>
        <w:rPr>
          <w:rFonts w:asciiTheme="majorBidi" w:hAnsiTheme="majorBidi" w:cstheme="majorBidi"/>
          <w:noProof/>
        </w:rPr>
      </w:pPr>
      <w:r w:rsidRPr="00605E7C">
        <w:rPr>
          <w:rFonts w:asciiTheme="majorBidi" w:hAnsiTheme="majorBidi" w:cstheme="majorBidi"/>
          <w:noProof/>
        </w:rPr>
        <w:t>Figure 2.  Matching trips between two location A and B based on the data on the central server</w:t>
      </w:r>
      <w:r w:rsidR="00E85E08">
        <w:rPr>
          <w:rFonts w:asciiTheme="majorBidi" w:hAnsiTheme="majorBidi" w:cstheme="majorBidi"/>
          <w:noProof/>
        </w:rPr>
        <w:t xml:space="preserve">, resulting in </w:t>
      </w:r>
      <w:r w:rsidR="00D54775">
        <w:rPr>
          <w:rFonts w:asciiTheme="majorBidi" w:hAnsiTheme="majorBidi" w:cstheme="majorBidi"/>
          <w:noProof/>
        </w:rPr>
        <w:t xml:space="preserve">counting </w:t>
      </w:r>
      <w:r w:rsidR="00E85E08">
        <w:rPr>
          <w:rFonts w:asciiTheme="majorBidi" w:hAnsiTheme="majorBidi" w:cstheme="majorBidi"/>
          <w:noProof/>
        </w:rPr>
        <w:t xml:space="preserve">a total of </w:t>
      </w:r>
      <w:r w:rsidR="00D54775">
        <w:rPr>
          <w:rFonts w:asciiTheme="majorBidi" w:hAnsiTheme="majorBidi" w:cstheme="majorBidi"/>
          <w:noProof/>
        </w:rPr>
        <w:t>8 trips</w:t>
      </w:r>
      <w:r w:rsidRPr="00605E7C">
        <w:rPr>
          <w:rFonts w:asciiTheme="majorBidi" w:hAnsiTheme="majorBidi" w:cstheme="majorBidi"/>
          <w:noProof/>
        </w:rPr>
        <w:t>.</w:t>
      </w:r>
    </w:p>
    <w:p w14:paraId="4A0F9B28" w14:textId="392460A4" w:rsidR="00371300" w:rsidRPr="00605E7C" w:rsidRDefault="00E85E08" w:rsidP="00605E7C">
      <w:pPr>
        <w:jc w:val="both"/>
        <w:rPr>
          <w:rFonts w:asciiTheme="majorBidi" w:hAnsiTheme="majorBidi" w:cstheme="majorBidi"/>
          <w:noProof/>
        </w:rPr>
      </w:pPr>
      <w:r>
        <w:rPr>
          <w:rFonts w:asciiTheme="majorBidi" w:hAnsiTheme="majorBidi" w:cstheme="majorBidi"/>
          <w:noProof/>
        </w:rPr>
        <w:t>As mentioned, w</w:t>
      </w:r>
      <w:r w:rsidR="004C7541" w:rsidRPr="00605E7C">
        <w:rPr>
          <w:rFonts w:asciiTheme="majorBidi" w:hAnsiTheme="majorBidi" w:cstheme="majorBidi"/>
          <w:noProof/>
        </w:rPr>
        <w:t xml:space="preserve">e </w:t>
      </w:r>
      <w:r>
        <w:rPr>
          <w:rFonts w:asciiTheme="majorBidi" w:hAnsiTheme="majorBidi" w:cstheme="majorBidi"/>
          <w:noProof/>
        </w:rPr>
        <w:t xml:space="preserve">first </w:t>
      </w:r>
      <w:r w:rsidR="004C7541" w:rsidRPr="00605E7C">
        <w:rPr>
          <w:rFonts w:asciiTheme="majorBidi" w:hAnsiTheme="majorBidi" w:cstheme="majorBidi"/>
          <w:noProof/>
        </w:rPr>
        <w:t>take an isolated line from the Beijing subway data set (M122 to M113) with 545 trips. In Figure 3, the number of checks-in/out is shown during each epoch (A1 means location A</w:t>
      </w:r>
      <w:r w:rsidR="00D54775">
        <w:rPr>
          <w:rFonts w:asciiTheme="majorBidi" w:hAnsiTheme="majorBidi" w:cstheme="majorBidi"/>
          <w:noProof/>
        </w:rPr>
        <w:t>,</w:t>
      </w:r>
      <w:r w:rsidR="004C7541" w:rsidRPr="00605E7C">
        <w:rPr>
          <w:rFonts w:asciiTheme="majorBidi" w:hAnsiTheme="majorBidi" w:cstheme="majorBidi"/>
          <w:noProof/>
        </w:rPr>
        <w:t xml:space="preserve"> epoch</w:t>
      </w:r>
      <w:r w:rsidR="00D54775">
        <w:rPr>
          <w:rFonts w:asciiTheme="majorBidi" w:hAnsiTheme="majorBidi" w:cstheme="majorBidi"/>
          <w:noProof/>
        </w:rPr>
        <w:t xml:space="preserve"> </w:t>
      </w:r>
      <m:oMath>
        <m:sSub>
          <m:sSubPr>
            <m:ctrlPr>
              <w:rPr>
                <w:rFonts w:ascii="Cambria Math" w:hAnsi="Cambria Math" w:cstheme="majorBidi"/>
                <w:i/>
                <w:noProof/>
              </w:rPr>
            </m:ctrlPr>
          </m:sSubPr>
          <m:e>
            <m:r>
              <w:rPr>
                <w:rFonts w:ascii="Cambria Math" w:hAnsi="Cambria Math" w:cstheme="majorBidi"/>
                <w:noProof/>
              </w:rPr>
              <m:t>e</m:t>
            </m:r>
          </m:e>
          <m:sub>
            <m:r>
              <w:rPr>
                <w:rFonts w:ascii="Cambria Math" w:hAnsi="Cambria Math" w:cstheme="majorBidi"/>
                <w:noProof/>
              </w:rPr>
              <m:t>1</m:t>
            </m:r>
          </m:sub>
        </m:sSub>
      </m:oMath>
      <w:r w:rsidR="004C7541" w:rsidRPr="00605E7C">
        <w:rPr>
          <w:rFonts w:asciiTheme="majorBidi" w:hAnsiTheme="majorBidi" w:cstheme="majorBidi"/>
          <w:noProof/>
        </w:rPr>
        <w:t>) in two tables for locations A and B</w:t>
      </w:r>
      <w:r w:rsidR="00D75223" w:rsidRPr="00605E7C">
        <w:rPr>
          <w:rFonts w:asciiTheme="majorBidi" w:hAnsiTheme="majorBidi" w:cstheme="majorBidi"/>
          <w:noProof/>
        </w:rPr>
        <w:t xml:space="preserve"> </w:t>
      </w:r>
      <w:r w:rsidR="004C7541" w:rsidRPr="00605E7C">
        <w:rPr>
          <w:rFonts w:asciiTheme="majorBidi" w:hAnsiTheme="majorBidi" w:cstheme="majorBidi"/>
          <w:noProof/>
        </w:rPr>
        <w:t xml:space="preserve">(check-in/out). The travel time for this line is </w:t>
      </w:r>
      <w:r w:rsidR="0087167F">
        <w:rPr>
          <w:rFonts w:asciiTheme="majorBidi" w:hAnsiTheme="majorBidi" w:cstheme="majorBidi"/>
          <w:noProof/>
        </w:rPr>
        <w:t xml:space="preserve">generally </w:t>
      </w:r>
      <w:r w:rsidR="004C7541" w:rsidRPr="00605E7C">
        <w:rPr>
          <w:rFonts w:asciiTheme="majorBidi" w:hAnsiTheme="majorBidi" w:cstheme="majorBidi"/>
          <w:noProof/>
        </w:rPr>
        <w:t>between 23 and 30 min</w:t>
      </w:r>
      <w:r w:rsidR="00BE18DD" w:rsidRPr="00605E7C">
        <w:rPr>
          <w:rFonts w:asciiTheme="majorBidi" w:hAnsiTheme="majorBidi" w:cstheme="majorBidi"/>
          <w:noProof/>
        </w:rPr>
        <w:t>utes</w:t>
      </w:r>
      <w:r w:rsidR="004C7541" w:rsidRPr="00605E7C">
        <w:rPr>
          <w:rFonts w:asciiTheme="majorBidi" w:hAnsiTheme="majorBidi" w:cstheme="majorBidi"/>
          <w:noProof/>
        </w:rPr>
        <w:t>; we take the epoch length as 10 min</w:t>
      </w:r>
      <w:r w:rsidR="00BE18DD" w:rsidRPr="00605E7C">
        <w:rPr>
          <w:rFonts w:asciiTheme="majorBidi" w:hAnsiTheme="majorBidi" w:cstheme="majorBidi"/>
          <w:noProof/>
        </w:rPr>
        <w:t>utes</w:t>
      </w:r>
      <w:r w:rsidR="004C7541" w:rsidRPr="00605E7C">
        <w:rPr>
          <w:rFonts w:asciiTheme="majorBidi" w:hAnsiTheme="majorBidi" w:cstheme="majorBidi"/>
          <w:noProof/>
        </w:rPr>
        <w:t xml:space="preserve">. </w:t>
      </w:r>
      <w:r w:rsidR="00BE18DD" w:rsidRPr="00605E7C">
        <w:rPr>
          <w:rFonts w:asciiTheme="majorBidi" w:hAnsiTheme="majorBidi" w:cstheme="majorBidi"/>
          <w:noProof/>
        </w:rPr>
        <w:t>K</w:t>
      </w:r>
      <w:r w:rsidR="004C7541" w:rsidRPr="00605E7C">
        <w:rPr>
          <w:rFonts w:asciiTheme="majorBidi" w:hAnsiTheme="majorBidi" w:cstheme="majorBidi"/>
          <w:noProof/>
        </w:rPr>
        <w:t>now</w:t>
      </w:r>
      <w:r w:rsidR="00BE18DD" w:rsidRPr="00605E7C">
        <w:rPr>
          <w:rFonts w:asciiTheme="majorBidi" w:hAnsiTheme="majorBidi" w:cstheme="majorBidi"/>
          <w:noProof/>
        </w:rPr>
        <w:t>ing</w:t>
      </w:r>
      <w:r w:rsidR="004C7541" w:rsidRPr="00605E7C">
        <w:rPr>
          <w:rFonts w:asciiTheme="majorBidi" w:hAnsiTheme="majorBidi" w:cstheme="majorBidi"/>
          <w:noProof/>
        </w:rPr>
        <w:t xml:space="preserve"> </w:t>
      </w:r>
      <w:r w:rsidR="00BE18DD" w:rsidRPr="00605E7C">
        <w:rPr>
          <w:rFonts w:asciiTheme="majorBidi" w:hAnsiTheme="majorBidi" w:cstheme="majorBidi"/>
          <w:noProof/>
        </w:rPr>
        <w:t xml:space="preserve">that </w:t>
      </w:r>
      <w:r w:rsidR="004C7541" w:rsidRPr="00605E7C">
        <w:rPr>
          <w:rFonts w:asciiTheme="majorBidi" w:hAnsiTheme="majorBidi" w:cstheme="majorBidi"/>
          <w:noProof/>
        </w:rPr>
        <w:t>the average travel time is at least 23 min</w:t>
      </w:r>
      <w:r w:rsidR="00BE18DD" w:rsidRPr="00605E7C">
        <w:rPr>
          <w:rFonts w:asciiTheme="majorBidi" w:hAnsiTheme="majorBidi" w:cstheme="majorBidi"/>
          <w:noProof/>
        </w:rPr>
        <w:t>utes</w:t>
      </w:r>
      <w:r w:rsidR="004C7541" w:rsidRPr="00605E7C">
        <w:rPr>
          <w:rFonts w:asciiTheme="majorBidi" w:hAnsiTheme="majorBidi" w:cstheme="majorBidi"/>
          <w:noProof/>
        </w:rPr>
        <w:t>, we expect to see travelers from A start to record at B during epoch</w:t>
      </w:r>
      <m:oMath>
        <m:r>
          <w:rPr>
            <w:rFonts w:ascii="Cambria Math" w:hAnsi="Cambria Math" w:cstheme="majorBidi"/>
            <w:noProof/>
          </w:rPr>
          <m:t xml:space="preserve"> </m:t>
        </m:r>
        <m:sSub>
          <m:sSubPr>
            <m:ctrlPr>
              <w:rPr>
                <w:rFonts w:ascii="Cambria Math" w:eastAsiaTheme="minorEastAsia" w:hAnsi="Cambria Math" w:cstheme="majorBidi"/>
                <w:i/>
                <w:noProof/>
              </w:rPr>
            </m:ctrlPr>
          </m:sSubPr>
          <m:e>
            <m:r>
              <w:rPr>
                <w:rFonts w:ascii="Cambria Math" w:eastAsiaTheme="minorEastAsia" w:hAnsi="Cambria Math" w:cstheme="majorBidi"/>
                <w:noProof/>
              </w:rPr>
              <m:t>e</m:t>
            </m:r>
          </m:e>
          <m:sub>
            <m:r>
              <w:rPr>
                <w:rFonts w:ascii="Cambria Math" w:eastAsiaTheme="minorEastAsia" w:hAnsi="Cambria Math" w:cstheme="majorBidi"/>
                <w:noProof/>
              </w:rPr>
              <m:t>3</m:t>
            </m:r>
          </m:sub>
        </m:sSub>
      </m:oMath>
      <w:r w:rsidR="004C7541" w:rsidRPr="00605E7C">
        <w:rPr>
          <w:rFonts w:asciiTheme="majorBidi" w:hAnsiTheme="majorBidi" w:cstheme="majorBidi"/>
          <w:noProof/>
        </w:rPr>
        <w:t xml:space="preserve">. For </w:t>
      </w:r>
      <w:r w:rsidR="00D54775">
        <w:rPr>
          <w:rFonts w:asciiTheme="majorBidi" w:hAnsiTheme="majorBidi" w:cstheme="majorBidi"/>
          <w:noProof/>
        </w:rPr>
        <w:t xml:space="preserve">epochs </w:t>
      </w:r>
      <m:oMath>
        <m:sSub>
          <m:sSubPr>
            <m:ctrlPr>
              <w:rPr>
                <w:rFonts w:ascii="Cambria Math" w:hAnsi="Cambria Math" w:cstheme="majorBidi"/>
                <w:i/>
                <w:noProof/>
              </w:rPr>
            </m:ctrlPr>
          </m:sSubPr>
          <m:e>
            <m:r>
              <w:rPr>
                <w:rFonts w:ascii="Cambria Math" w:hAnsi="Cambria Math" w:cstheme="majorBidi"/>
                <w:noProof/>
              </w:rPr>
              <m:t>e</m:t>
            </m:r>
          </m:e>
          <m:sub>
            <m:r>
              <w:rPr>
                <w:rFonts w:ascii="Cambria Math" w:hAnsi="Cambria Math" w:cstheme="majorBidi"/>
                <w:noProof/>
              </w:rPr>
              <m:t>1</m:t>
            </m:r>
          </m:sub>
        </m:sSub>
      </m:oMath>
      <w:r w:rsidR="00D54775">
        <w:rPr>
          <w:rFonts w:asciiTheme="majorBidi" w:hAnsiTheme="majorBidi" w:cstheme="majorBidi"/>
          <w:noProof/>
        </w:rPr>
        <w:t xml:space="preserve"> and </w:t>
      </w:r>
      <m:oMath>
        <m:sSub>
          <m:sSubPr>
            <m:ctrlPr>
              <w:rPr>
                <w:rFonts w:ascii="Cambria Math" w:hAnsi="Cambria Math" w:cstheme="majorBidi"/>
                <w:i/>
                <w:noProof/>
              </w:rPr>
            </m:ctrlPr>
          </m:sSubPr>
          <m:e>
            <m:r>
              <w:rPr>
                <w:rFonts w:ascii="Cambria Math" w:hAnsi="Cambria Math" w:cstheme="majorBidi"/>
                <w:noProof/>
              </w:rPr>
              <m:t>e</m:t>
            </m:r>
          </m:e>
          <m:sub>
            <m:r>
              <w:rPr>
                <w:rFonts w:ascii="Cambria Math" w:hAnsi="Cambria Math" w:cstheme="majorBidi"/>
                <w:noProof/>
              </w:rPr>
              <m:t>2</m:t>
            </m:r>
          </m:sub>
        </m:sSub>
      </m:oMath>
      <w:r w:rsidR="00D54775">
        <w:rPr>
          <w:rFonts w:asciiTheme="majorBidi" w:hAnsiTheme="majorBidi" w:cstheme="majorBidi"/>
          <w:noProof/>
        </w:rPr>
        <w:t xml:space="preserve"> at location B, we know that the </w:t>
      </w:r>
      <w:r w:rsidR="004C7541" w:rsidRPr="00605E7C">
        <w:rPr>
          <w:rFonts w:asciiTheme="majorBidi" w:hAnsiTheme="majorBidi" w:cstheme="majorBidi"/>
          <w:noProof/>
        </w:rPr>
        <w:t xml:space="preserve">number of </w:t>
      </w:r>
      <w:r w:rsidR="004C7541" w:rsidRPr="00605E7C">
        <w:rPr>
          <w:rFonts w:asciiTheme="majorBidi" w:eastAsiaTheme="minorEastAsia" w:hAnsiTheme="majorBidi" w:cstheme="majorBidi"/>
          <w:noProof/>
        </w:rPr>
        <w:t xml:space="preserve">devices </w:t>
      </w:r>
      <w:r w:rsidR="004C7541" w:rsidRPr="00605E7C">
        <w:rPr>
          <w:rFonts w:asciiTheme="majorBidi" w:hAnsiTheme="majorBidi" w:cstheme="majorBidi"/>
          <w:noProof/>
        </w:rPr>
        <w:t>is zero because travelers have not yet arrived. The final step is to apply the detection k-anonymity to each epoch.</w:t>
      </w:r>
    </w:p>
    <w:p w14:paraId="53C029D8" w14:textId="77777777" w:rsidR="00371300" w:rsidRPr="00605E7C" w:rsidRDefault="00371300" w:rsidP="00605E7C">
      <w:pPr>
        <w:jc w:val="both"/>
        <w:rPr>
          <w:rFonts w:asciiTheme="majorBidi" w:hAnsiTheme="majorBidi" w:cstheme="majorBidi"/>
          <w:noProof/>
        </w:rPr>
      </w:pPr>
    </w:p>
    <w:p w14:paraId="41DEE618" w14:textId="77777777" w:rsidR="00722F0C" w:rsidRDefault="00722F0C" w:rsidP="00722F0C">
      <w:pPr>
        <w:keepNext/>
        <w:jc w:val="center"/>
        <w:rPr>
          <w:noProof/>
        </w:rPr>
      </w:pPr>
      <w:r>
        <w:rPr>
          <w:rFonts w:asciiTheme="majorBidi" w:hAnsiTheme="majorBidi" w:cstheme="majorBidi"/>
          <w:noProof/>
          <w:lang w:eastAsia="en-US"/>
        </w:rPr>
        <w:lastRenderedPageBreak/>
        <w:drawing>
          <wp:inline distT="0" distB="0" distL="0" distR="0" wp14:anchorId="369131F2" wp14:editId="53AEBB29">
            <wp:extent cx="3939483" cy="1200311"/>
            <wp:effectExtent l="0" t="0" r="0" b="0"/>
            <wp:docPr id="7" name="Picture 7"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 calenda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58109" cy="1205986"/>
                    </a:xfrm>
                    <a:prstGeom prst="rect">
                      <a:avLst/>
                    </a:prstGeom>
                  </pic:spPr>
                </pic:pic>
              </a:graphicData>
            </a:graphic>
          </wp:inline>
        </w:drawing>
      </w:r>
    </w:p>
    <w:p w14:paraId="6BD38F25" w14:textId="571D12BC" w:rsidR="00371300" w:rsidRPr="00605E7C" w:rsidRDefault="00722F0C" w:rsidP="002121F8">
      <w:pPr>
        <w:pStyle w:val="Caption"/>
        <w:rPr>
          <w:rFonts w:asciiTheme="majorBidi" w:hAnsiTheme="majorBidi" w:cstheme="majorBidi"/>
          <w:noProof/>
        </w:rPr>
      </w:pPr>
      <w:r w:rsidRPr="00A65A15">
        <w:rPr>
          <w:noProof/>
        </w:rPr>
        <w:t>Figure 3. The number of epochs and the number of devices that were recorded during each epoch for locations A and B (check-in/out).</w:t>
      </w:r>
    </w:p>
    <w:p w14:paraId="2E276F6F" w14:textId="6C153EFF" w:rsidR="00371300" w:rsidRPr="00605E7C" w:rsidRDefault="004C7541" w:rsidP="00605E7C">
      <w:pPr>
        <w:jc w:val="both"/>
        <w:rPr>
          <w:rFonts w:asciiTheme="majorBidi" w:hAnsiTheme="majorBidi" w:cstheme="majorBidi"/>
          <w:noProof/>
        </w:rPr>
      </w:pPr>
      <w:r w:rsidRPr="00605E7C">
        <w:rPr>
          <w:rFonts w:asciiTheme="majorBidi" w:hAnsiTheme="majorBidi" w:cstheme="majorBidi"/>
          <w:noProof/>
        </w:rPr>
        <w:t xml:space="preserve">Figure 4 shows the results of counting detected </w:t>
      </w:r>
      <w:r w:rsidR="00CD428C" w:rsidRPr="00605E7C">
        <w:rPr>
          <w:rFonts w:asciiTheme="majorBidi" w:hAnsiTheme="majorBidi" w:cstheme="majorBidi"/>
          <w:noProof/>
        </w:rPr>
        <w:t>passengers</w:t>
      </w:r>
      <w:r w:rsidRPr="00605E7C">
        <w:rPr>
          <w:rFonts w:asciiTheme="majorBidi" w:hAnsiTheme="majorBidi" w:cstheme="majorBidi"/>
          <w:noProof/>
        </w:rPr>
        <w:t xml:space="preserve"> at location A, and </w:t>
      </w:r>
      <w:r w:rsidR="00D54775">
        <w:rPr>
          <w:rFonts w:asciiTheme="majorBidi" w:hAnsiTheme="majorBidi" w:cstheme="majorBidi"/>
          <w:noProof/>
        </w:rPr>
        <w:t xml:space="preserve">later </w:t>
      </w:r>
      <w:r w:rsidRPr="00605E7C">
        <w:rPr>
          <w:rFonts w:asciiTheme="majorBidi" w:hAnsiTheme="majorBidi" w:cstheme="majorBidi"/>
          <w:noProof/>
        </w:rPr>
        <w:t xml:space="preserve">at location B during different epochs; then, according to the matching algorithm, the multipseudonyms are matched as trips that occurred between these two locations. </w:t>
      </w:r>
    </w:p>
    <w:p w14:paraId="40893544" w14:textId="41A8F97F" w:rsidR="00F60FDC" w:rsidRDefault="004C7541" w:rsidP="00025C44">
      <w:pPr>
        <w:jc w:val="both"/>
        <w:rPr>
          <w:rFonts w:asciiTheme="majorBidi" w:hAnsiTheme="majorBidi" w:cstheme="majorBidi"/>
          <w:noProof/>
          <w:color w:val="000000" w:themeColor="text1"/>
        </w:rPr>
      </w:pPr>
      <w:r w:rsidRPr="00A95BDE">
        <w:rPr>
          <w:rFonts w:asciiTheme="majorBidi" w:hAnsiTheme="majorBidi" w:cstheme="majorBidi"/>
          <w:noProof/>
          <w:color w:val="000000" w:themeColor="text1"/>
        </w:rPr>
        <w:t>We interpret the results as follows: the first row is the number of devices recorded for the ground truth</w:t>
      </w:r>
      <w:r w:rsidR="0087167F">
        <w:rPr>
          <w:rFonts w:asciiTheme="majorBidi" w:hAnsiTheme="majorBidi" w:cstheme="majorBidi"/>
          <w:noProof/>
          <w:color w:val="000000" w:themeColor="text1"/>
        </w:rPr>
        <w:t>.</w:t>
      </w:r>
      <w:r w:rsidRPr="00A95BDE">
        <w:rPr>
          <w:rFonts w:asciiTheme="majorBidi" w:hAnsiTheme="majorBidi" w:cstheme="majorBidi"/>
          <w:noProof/>
          <w:color w:val="000000" w:themeColor="text1"/>
        </w:rPr>
        <w:t xml:space="preserve"> </w:t>
      </w:r>
      <w:r w:rsidR="0087167F">
        <w:rPr>
          <w:rFonts w:asciiTheme="majorBidi" w:hAnsiTheme="majorBidi" w:cstheme="majorBidi"/>
          <w:noProof/>
          <w:color w:val="000000" w:themeColor="text1"/>
        </w:rPr>
        <w:t>T</w:t>
      </w:r>
      <w:r w:rsidRPr="00A95BDE">
        <w:rPr>
          <w:rFonts w:asciiTheme="majorBidi" w:hAnsiTheme="majorBidi" w:cstheme="majorBidi"/>
          <w:noProof/>
          <w:color w:val="000000" w:themeColor="text1"/>
        </w:rPr>
        <w:t xml:space="preserve">hey checked in during epoch </w:t>
      </w:r>
      <w:r w:rsidR="00C63162" w:rsidRPr="00C63162">
        <w:rPr>
          <w:rFonts w:asciiTheme="majorBidi" w:hAnsiTheme="majorBidi" w:cstheme="majorBidi"/>
          <w:i/>
          <w:iCs/>
          <w:noProof/>
          <w:color w:val="000000" w:themeColor="text1"/>
        </w:rPr>
        <w:t>e</w:t>
      </w:r>
      <w:r w:rsidRPr="00A95BDE">
        <w:rPr>
          <w:rFonts w:asciiTheme="majorBidi" w:hAnsiTheme="majorBidi" w:cstheme="majorBidi"/>
          <w:noProof/>
          <w:color w:val="000000" w:themeColor="text1"/>
        </w:rPr>
        <w:t xml:space="preserve"> at A and later checked out during epoch </w:t>
      </w:r>
      <w:r w:rsidR="00C63162" w:rsidRPr="00C63162">
        <w:rPr>
          <w:rFonts w:asciiTheme="majorBidi" w:hAnsiTheme="majorBidi" w:cstheme="majorBidi"/>
          <w:i/>
          <w:iCs/>
          <w:noProof/>
          <w:color w:val="000000" w:themeColor="text1"/>
        </w:rPr>
        <w:t>e</w:t>
      </w:r>
      <w:r w:rsidR="00726972">
        <w:rPr>
          <w:rFonts w:asciiTheme="majorBidi" w:hAnsiTheme="majorBidi" w:cstheme="majorBidi"/>
          <w:i/>
          <w:iCs/>
          <w:noProof/>
          <w:color w:val="000000" w:themeColor="text1"/>
        </w:rPr>
        <w:t>'</w:t>
      </w:r>
      <w:r w:rsidRPr="00A95BDE">
        <w:rPr>
          <w:rFonts w:asciiTheme="majorBidi" w:hAnsiTheme="majorBidi" w:cstheme="majorBidi"/>
          <w:noProof/>
          <w:color w:val="000000" w:themeColor="text1"/>
        </w:rPr>
        <w:t xml:space="preserve"> at B (we </w:t>
      </w:r>
      <w:r w:rsidR="00312C90" w:rsidRPr="00A95BDE">
        <w:rPr>
          <w:rFonts w:asciiTheme="majorBidi" w:hAnsiTheme="majorBidi" w:cstheme="majorBidi"/>
          <w:noProof/>
          <w:color w:val="000000" w:themeColor="text1"/>
        </w:rPr>
        <w:t xml:space="preserve">know </w:t>
      </w:r>
      <w:r w:rsidRPr="00A95BDE">
        <w:rPr>
          <w:rFonts w:asciiTheme="majorBidi" w:hAnsiTheme="majorBidi" w:cstheme="majorBidi"/>
          <w:noProof/>
          <w:color w:val="000000" w:themeColor="text1"/>
        </w:rPr>
        <w:t xml:space="preserve">the </w:t>
      </w:r>
      <w:r w:rsidR="00312C90" w:rsidRPr="00A95BDE">
        <w:rPr>
          <w:rFonts w:asciiTheme="majorBidi" w:hAnsiTheme="majorBidi" w:cstheme="majorBidi"/>
          <w:noProof/>
          <w:color w:val="000000" w:themeColor="text1"/>
        </w:rPr>
        <w:t>actual</w:t>
      </w:r>
      <w:r w:rsidRPr="00A95BDE">
        <w:rPr>
          <w:rFonts w:asciiTheme="majorBidi" w:hAnsiTheme="majorBidi" w:cstheme="majorBidi"/>
          <w:noProof/>
          <w:color w:val="000000" w:themeColor="text1"/>
        </w:rPr>
        <w:t xml:space="preserve"> number of trips because we have the exact card </w:t>
      </w:r>
      <w:r w:rsidR="00642A09">
        <w:rPr>
          <w:rFonts w:asciiTheme="majorBidi" w:hAnsiTheme="majorBidi" w:cstheme="majorBidi"/>
          <w:noProof/>
          <w:color w:val="000000" w:themeColor="text1"/>
        </w:rPr>
        <w:t>identifiers</w:t>
      </w:r>
      <w:r w:rsidR="00642A09" w:rsidRPr="00A95BDE">
        <w:rPr>
          <w:rFonts w:asciiTheme="majorBidi" w:hAnsiTheme="majorBidi" w:cstheme="majorBidi"/>
          <w:noProof/>
          <w:color w:val="000000" w:themeColor="text1"/>
        </w:rPr>
        <w:t xml:space="preserve"> </w:t>
      </w:r>
      <w:r w:rsidR="00312C90" w:rsidRPr="00A95BDE">
        <w:rPr>
          <w:rFonts w:asciiTheme="majorBidi" w:hAnsiTheme="majorBidi" w:cstheme="majorBidi"/>
          <w:noProof/>
          <w:color w:val="000000" w:themeColor="text1"/>
        </w:rPr>
        <w:t>including where they checked in and later checked out</w:t>
      </w:r>
      <w:r w:rsidRPr="00A95BDE">
        <w:rPr>
          <w:rFonts w:asciiTheme="majorBidi" w:hAnsiTheme="majorBidi" w:cstheme="majorBidi"/>
          <w:noProof/>
          <w:color w:val="000000" w:themeColor="text1"/>
        </w:rPr>
        <w:t xml:space="preserve">). In the following, to achieve detection k-anonymity, we kept different numbers of bits to compare the accuracy of our design in various settings with the ground truth. </w:t>
      </w:r>
      <w:r w:rsidR="00BB6F23" w:rsidRPr="00A95BDE">
        <w:rPr>
          <w:rFonts w:asciiTheme="majorBidi" w:hAnsiTheme="majorBidi" w:cstheme="majorBidi"/>
          <w:noProof/>
          <w:color w:val="000000" w:themeColor="text1"/>
        </w:rPr>
        <w:t>As shown</w:t>
      </w:r>
      <w:r w:rsidR="00C33F3A" w:rsidRPr="00A95BDE">
        <w:rPr>
          <w:rFonts w:asciiTheme="majorBidi" w:hAnsiTheme="majorBidi" w:cstheme="majorBidi"/>
          <w:noProof/>
          <w:color w:val="000000" w:themeColor="text1"/>
        </w:rPr>
        <w:t xml:space="preserve"> for </w:t>
      </w:r>
      <m:oMath>
        <m:r>
          <w:rPr>
            <w:rFonts w:ascii="Cambria Math" w:hAnsi="Cambria Math" w:cstheme="majorBidi"/>
            <w:noProof/>
            <w:color w:val="000000" w:themeColor="text1"/>
          </w:rPr>
          <m:t>k = 2</m:t>
        </m:r>
      </m:oMath>
      <w:r w:rsidR="00BB6F23" w:rsidRPr="00A95BDE">
        <w:rPr>
          <w:rFonts w:asciiTheme="majorBidi" w:hAnsiTheme="majorBidi" w:cstheme="majorBidi"/>
          <w:noProof/>
          <w:color w:val="000000" w:themeColor="text1"/>
        </w:rPr>
        <w:t xml:space="preserve">, when we increase the numbers of bits to keep, we attain higher accuracy in counting the number of trips between two locations. The differences between the results for </w:t>
      </w:r>
      <w:r w:rsidR="00025C44">
        <w:rPr>
          <w:rFonts w:asciiTheme="majorBidi" w:hAnsiTheme="majorBidi" w:cstheme="majorBidi"/>
          <w:noProof/>
          <w:color w:val="000000" w:themeColor="text1"/>
        </w:rPr>
        <w:t xml:space="preserve">different </w:t>
      </w:r>
      <m:oMath>
        <m:r>
          <w:rPr>
            <w:rFonts w:ascii="Cambria Math" w:hAnsi="Cambria Math" w:cstheme="majorBidi"/>
            <w:noProof/>
            <w:color w:val="000000" w:themeColor="text1"/>
          </w:rPr>
          <m:t xml:space="preserve">nb </m:t>
        </m:r>
      </m:oMath>
      <w:r w:rsidR="00BB6F23" w:rsidRPr="00A95BDE">
        <w:rPr>
          <w:rFonts w:asciiTheme="majorBidi" w:hAnsiTheme="majorBidi" w:cstheme="majorBidi"/>
          <w:noProof/>
          <w:color w:val="000000" w:themeColor="text1"/>
        </w:rPr>
        <w:t xml:space="preserve">compared with the ground truth </w:t>
      </w:r>
      <w:r w:rsidR="00726972">
        <w:rPr>
          <w:rFonts w:asciiTheme="majorBidi" w:hAnsiTheme="majorBidi" w:cstheme="majorBidi"/>
          <w:noProof/>
          <w:color w:val="000000" w:themeColor="text1"/>
        </w:rPr>
        <w:t>is</w:t>
      </w:r>
      <w:r w:rsidR="00025C44">
        <w:rPr>
          <w:rFonts w:asciiTheme="majorBidi" w:hAnsiTheme="majorBidi" w:cstheme="majorBidi"/>
          <w:noProof/>
          <w:color w:val="000000" w:themeColor="text1"/>
        </w:rPr>
        <w:t xml:space="preserve"> shown in </w:t>
      </w:r>
      <w:r w:rsidR="00726972">
        <w:rPr>
          <w:rFonts w:asciiTheme="majorBidi" w:hAnsiTheme="majorBidi" w:cstheme="majorBidi"/>
          <w:noProof/>
          <w:color w:val="000000" w:themeColor="text1"/>
        </w:rPr>
        <w:t>F</w:t>
      </w:r>
      <w:r w:rsidR="00025C44">
        <w:rPr>
          <w:rFonts w:asciiTheme="majorBidi" w:hAnsiTheme="majorBidi" w:cstheme="majorBidi"/>
          <w:noProof/>
          <w:color w:val="000000" w:themeColor="text1"/>
        </w:rPr>
        <w:t>igure 4</w:t>
      </w:r>
      <w:r w:rsidR="00BB6F23" w:rsidRPr="00A95BDE">
        <w:rPr>
          <w:rFonts w:asciiTheme="majorBidi" w:hAnsiTheme="majorBidi" w:cstheme="majorBidi"/>
          <w:noProof/>
          <w:color w:val="000000" w:themeColor="text1"/>
        </w:rPr>
        <w:t xml:space="preserve">. </w:t>
      </w:r>
    </w:p>
    <w:p w14:paraId="2FB48AF0" w14:textId="77777777" w:rsidR="00D11EEA" w:rsidRDefault="00D11EEA" w:rsidP="00D11EEA">
      <w:pPr>
        <w:keepNext/>
        <w:jc w:val="center"/>
      </w:pPr>
      <w:r>
        <w:rPr>
          <w:rFonts w:asciiTheme="majorBidi" w:hAnsiTheme="majorBidi" w:cstheme="majorBidi"/>
          <w:noProof/>
          <w:color w:val="000000" w:themeColor="text1"/>
          <w:lang w:eastAsia="en-US"/>
        </w:rPr>
        <w:drawing>
          <wp:inline distT="0" distB="0" distL="0" distR="0" wp14:anchorId="7A765206" wp14:editId="10182824">
            <wp:extent cx="3355698" cy="2639117"/>
            <wp:effectExtent l="0" t="0" r="0" b="254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68998" cy="2649577"/>
                    </a:xfrm>
                    <a:prstGeom prst="rect">
                      <a:avLst/>
                    </a:prstGeom>
                  </pic:spPr>
                </pic:pic>
              </a:graphicData>
            </a:graphic>
          </wp:inline>
        </w:drawing>
      </w:r>
    </w:p>
    <w:p w14:paraId="4EAFD9A0" w14:textId="09C8A521" w:rsidR="00087123" w:rsidRDefault="00D11EEA" w:rsidP="00D11EEA">
      <w:pPr>
        <w:pStyle w:val="Caption"/>
      </w:pPr>
      <w:r w:rsidRPr="001C7BD7">
        <w:t>Figure 4. The counting result of detection k-anonymity in compared with the ground truth with various settings, k=2, epoch length 10 min, and different number of bits to keep.</w:t>
      </w:r>
    </w:p>
    <w:p w14:paraId="203E21FE" w14:textId="3B8D902B" w:rsidR="00087123" w:rsidRPr="00F911FF" w:rsidRDefault="00087123" w:rsidP="00087123">
      <w:pPr>
        <w:keepNext/>
        <w:jc w:val="both"/>
        <w:rPr>
          <w:rFonts w:asciiTheme="majorBidi" w:hAnsiTheme="majorBidi" w:cstheme="majorBidi"/>
          <w:noProof/>
          <w:color w:val="000000" w:themeColor="text1"/>
        </w:rPr>
      </w:pPr>
      <w:r>
        <w:rPr>
          <w:rFonts w:asciiTheme="majorBidi" w:hAnsiTheme="majorBidi" w:cstheme="majorBidi"/>
          <w:noProof/>
          <w:color w:val="000000" w:themeColor="text1"/>
        </w:rPr>
        <w:t>To further clarify, consider</w:t>
      </w:r>
      <w:r w:rsidRPr="00F911FF">
        <w:rPr>
          <w:rFonts w:asciiTheme="majorBidi" w:hAnsiTheme="majorBidi" w:cstheme="majorBidi"/>
          <w:noProof/>
          <w:color w:val="000000" w:themeColor="text1"/>
        </w:rPr>
        <w:t xml:space="preserve"> column A2-B4</w:t>
      </w:r>
      <w:r w:rsidR="0087167F">
        <w:rPr>
          <w:rFonts w:asciiTheme="majorBidi" w:hAnsiTheme="majorBidi" w:cstheme="majorBidi"/>
          <w:noProof/>
          <w:color w:val="000000" w:themeColor="text1"/>
        </w:rPr>
        <w:t xml:space="preserve"> (i.e. trips that started at A during epoch </w:t>
      </w:r>
      <m:oMath>
        <m:sSub>
          <m:sSubPr>
            <m:ctrlPr>
              <w:rPr>
                <w:rFonts w:ascii="Cambria Math" w:hAnsi="Cambria Math" w:cstheme="majorBidi"/>
                <w:i/>
                <w:noProof/>
                <w:color w:val="000000" w:themeColor="text1"/>
              </w:rPr>
            </m:ctrlPr>
          </m:sSubPr>
          <m:e>
            <m:r>
              <w:rPr>
                <w:rFonts w:ascii="Cambria Math" w:hAnsi="Cambria Math" w:cstheme="majorBidi"/>
                <w:noProof/>
                <w:color w:val="000000" w:themeColor="text1"/>
              </w:rPr>
              <m:t>e</m:t>
            </m:r>
          </m:e>
          <m:sub>
            <m:r>
              <w:rPr>
                <w:rFonts w:ascii="Cambria Math" w:hAnsi="Cambria Math" w:cstheme="majorBidi"/>
                <w:noProof/>
                <w:color w:val="000000" w:themeColor="text1"/>
              </w:rPr>
              <m:t>2</m:t>
            </m:r>
          </m:sub>
        </m:sSub>
      </m:oMath>
      <w:r w:rsidR="0087167F">
        <w:rPr>
          <w:rFonts w:asciiTheme="majorBidi" w:hAnsiTheme="majorBidi" w:cstheme="majorBidi"/>
          <w:noProof/>
          <w:color w:val="000000" w:themeColor="text1"/>
        </w:rPr>
        <w:t xml:space="preserve"> and arrived at B during </w:t>
      </w:r>
      <m:oMath>
        <m:sSub>
          <m:sSubPr>
            <m:ctrlPr>
              <w:rPr>
                <w:rFonts w:ascii="Cambria Math" w:hAnsi="Cambria Math" w:cstheme="majorBidi"/>
                <w:i/>
                <w:noProof/>
                <w:color w:val="000000" w:themeColor="text1"/>
              </w:rPr>
            </m:ctrlPr>
          </m:sSubPr>
          <m:e>
            <m:r>
              <w:rPr>
                <w:rFonts w:ascii="Cambria Math" w:hAnsi="Cambria Math" w:cstheme="majorBidi"/>
                <w:noProof/>
                <w:color w:val="000000" w:themeColor="text1"/>
              </w:rPr>
              <m:t>e</m:t>
            </m:r>
          </m:e>
          <m:sub>
            <m:r>
              <w:rPr>
                <w:rFonts w:ascii="Cambria Math" w:hAnsi="Cambria Math" w:cstheme="majorBidi"/>
                <w:noProof/>
                <w:color w:val="000000" w:themeColor="text1"/>
              </w:rPr>
              <m:t>4</m:t>
            </m:r>
          </m:sub>
        </m:sSub>
      </m:oMath>
      <w:r w:rsidR="006336CE">
        <w:rPr>
          <w:rFonts w:asciiTheme="majorBidi" w:hAnsiTheme="majorBidi" w:cstheme="majorBidi"/>
          <w:noProof/>
          <w:color w:val="000000" w:themeColor="text1"/>
        </w:rPr>
        <w:t>)</w:t>
      </w:r>
      <w:r>
        <w:rPr>
          <w:rFonts w:asciiTheme="majorBidi" w:hAnsiTheme="majorBidi" w:cstheme="majorBidi"/>
          <w:noProof/>
          <w:color w:val="000000" w:themeColor="text1"/>
        </w:rPr>
        <w:t xml:space="preserve">. We have a known ground truth of 25 trips. </w:t>
      </w:r>
      <w:r w:rsidRPr="00F911FF">
        <w:rPr>
          <w:rFonts w:asciiTheme="majorBidi" w:hAnsiTheme="majorBidi" w:cstheme="majorBidi"/>
          <w:noProof/>
          <w:color w:val="000000" w:themeColor="text1"/>
        </w:rPr>
        <w:t xml:space="preserve">For </w:t>
      </w:r>
      <m:oMath>
        <m:r>
          <w:rPr>
            <w:rFonts w:ascii="Cambria Math" w:hAnsi="Cambria Math" w:cstheme="majorBidi"/>
            <w:noProof/>
            <w:color w:val="000000" w:themeColor="text1"/>
          </w:rPr>
          <m:t>nb=2</m:t>
        </m:r>
      </m:oMath>
      <w:r w:rsidRPr="00F911FF">
        <w:rPr>
          <w:rFonts w:asciiTheme="majorBidi" w:hAnsiTheme="majorBidi" w:cstheme="majorBidi"/>
          <w:noProof/>
          <w:color w:val="000000" w:themeColor="text1"/>
        </w:rPr>
        <w:t>, the algorithm counted 7</w:t>
      </w:r>
      <w:r>
        <w:rPr>
          <w:rFonts w:asciiTheme="majorBidi" w:hAnsiTheme="majorBidi" w:cstheme="majorBidi"/>
          <w:noProof/>
          <w:color w:val="000000" w:themeColor="text1"/>
        </w:rPr>
        <w:t>0</w:t>
      </w:r>
      <w:r w:rsidRPr="00F911FF">
        <w:rPr>
          <w:rFonts w:asciiTheme="majorBidi" w:hAnsiTheme="majorBidi" w:cstheme="majorBidi"/>
          <w:noProof/>
          <w:color w:val="000000" w:themeColor="text1"/>
        </w:rPr>
        <w:t xml:space="preserve"> trips</w:t>
      </w:r>
      <w:r>
        <w:rPr>
          <w:rFonts w:asciiTheme="majorBidi" w:hAnsiTheme="majorBidi" w:cstheme="majorBidi"/>
          <w:noProof/>
          <w:color w:val="000000" w:themeColor="text1"/>
        </w:rPr>
        <w:t>,</w:t>
      </w:r>
      <w:r w:rsidRPr="00F911FF">
        <w:rPr>
          <w:rFonts w:asciiTheme="majorBidi" w:hAnsiTheme="majorBidi" w:cstheme="majorBidi"/>
          <w:noProof/>
          <w:color w:val="000000" w:themeColor="text1"/>
        </w:rPr>
        <w:t xml:space="preserve"> which is </w:t>
      </w:r>
      <w:r>
        <w:rPr>
          <w:rFonts w:asciiTheme="majorBidi" w:hAnsiTheme="majorBidi" w:cstheme="majorBidi"/>
          <w:noProof/>
          <w:color w:val="000000" w:themeColor="text1"/>
        </w:rPr>
        <w:t>considerably higher</w:t>
      </w:r>
      <w:r w:rsidRPr="00F911FF">
        <w:rPr>
          <w:rFonts w:asciiTheme="majorBidi" w:hAnsiTheme="majorBidi" w:cstheme="majorBidi"/>
          <w:noProof/>
          <w:color w:val="000000" w:themeColor="text1"/>
        </w:rPr>
        <w:t xml:space="preserve"> than </w:t>
      </w:r>
      <w:r>
        <w:rPr>
          <w:rFonts w:asciiTheme="majorBidi" w:hAnsiTheme="majorBidi" w:cstheme="majorBidi"/>
          <w:noProof/>
          <w:color w:val="000000" w:themeColor="text1"/>
        </w:rPr>
        <w:t>the ground truth.</w:t>
      </w:r>
      <w:r w:rsidRPr="00F911FF">
        <w:rPr>
          <w:rFonts w:asciiTheme="majorBidi" w:hAnsiTheme="majorBidi" w:cstheme="majorBidi"/>
          <w:noProof/>
          <w:color w:val="000000" w:themeColor="text1"/>
        </w:rPr>
        <w:t xml:space="preserve"> We know that </w:t>
      </w:r>
      <w:r>
        <w:rPr>
          <w:rFonts w:asciiTheme="majorBidi" w:hAnsiTheme="majorBidi" w:cstheme="majorBidi"/>
          <w:noProof/>
          <w:color w:val="000000" w:themeColor="text1"/>
        </w:rPr>
        <w:t>45</w:t>
      </w:r>
      <w:r w:rsidRPr="00F911FF">
        <w:rPr>
          <w:rFonts w:asciiTheme="majorBidi" w:hAnsiTheme="majorBidi" w:cstheme="majorBidi"/>
          <w:noProof/>
          <w:color w:val="000000" w:themeColor="text1"/>
        </w:rPr>
        <w:t xml:space="preserve"> out of these </w:t>
      </w:r>
      <w:r>
        <w:rPr>
          <w:rFonts w:asciiTheme="majorBidi" w:hAnsiTheme="majorBidi" w:cstheme="majorBidi"/>
          <w:noProof/>
          <w:color w:val="000000" w:themeColor="text1"/>
        </w:rPr>
        <w:t>70</w:t>
      </w:r>
      <w:r w:rsidRPr="00F911FF">
        <w:rPr>
          <w:rFonts w:asciiTheme="majorBidi" w:hAnsiTheme="majorBidi" w:cstheme="majorBidi"/>
          <w:noProof/>
          <w:color w:val="000000" w:themeColor="text1"/>
        </w:rPr>
        <w:t xml:space="preserve"> trips </w:t>
      </w:r>
      <w:r>
        <w:rPr>
          <w:rFonts w:asciiTheme="majorBidi" w:hAnsiTheme="majorBidi" w:cstheme="majorBidi"/>
          <w:noProof/>
          <w:color w:val="000000" w:themeColor="text1"/>
        </w:rPr>
        <w:t xml:space="preserve">actually </w:t>
      </w:r>
      <w:r w:rsidRPr="00F911FF">
        <w:rPr>
          <w:rFonts w:asciiTheme="majorBidi" w:hAnsiTheme="majorBidi" w:cstheme="majorBidi"/>
          <w:noProof/>
          <w:color w:val="000000" w:themeColor="text1"/>
        </w:rPr>
        <w:t xml:space="preserve">arrived </w:t>
      </w:r>
      <w:r>
        <w:rPr>
          <w:rFonts w:asciiTheme="majorBidi" w:hAnsiTheme="majorBidi" w:cstheme="majorBidi"/>
          <w:noProof/>
          <w:color w:val="000000" w:themeColor="text1"/>
        </w:rPr>
        <w:t>at B during</w:t>
      </w:r>
      <w:r w:rsidRPr="00F911FF">
        <w:rPr>
          <w:rFonts w:asciiTheme="majorBidi" w:hAnsiTheme="majorBidi" w:cstheme="majorBidi"/>
          <w:noProof/>
          <w:color w:val="000000" w:themeColor="text1"/>
        </w:rPr>
        <w:t xml:space="preserve"> other epochs </w:t>
      </w:r>
      <w:r>
        <w:rPr>
          <w:rFonts w:asciiTheme="majorBidi" w:hAnsiTheme="majorBidi" w:cstheme="majorBidi"/>
          <w:noProof/>
          <w:color w:val="000000" w:themeColor="text1"/>
        </w:rPr>
        <w:t xml:space="preserve">than </w:t>
      </w:r>
      <m:oMath>
        <m:sSub>
          <m:sSubPr>
            <m:ctrlPr>
              <w:rPr>
                <w:rFonts w:ascii="Cambria Math" w:hAnsi="Cambria Math" w:cstheme="majorBidi"/>
                <w:i/>
                <w:noProof/>
                <w:color w:val="000000" w:themeColor="text1"/>
              </w:rPr>
            </m:ctrlPr>
          </m:sSubPr>
          <m:e>
            <m:r>
              <w:rPr>
                <w:rFonts w:ascii="Cambria Math" w:hAnsi="Cambria Math" w:cstheme="majorBidi"/>
                <w:noProof/>
                <w:color w:val="000000" w:themeColor="text1"/>
              </w:rPr>
              <m:t>e</m:t>
            </m:r>
          </m:e>
          <m:sub>
            <m:r>
              <w:rPr>
                <w:rFonts w:ascii="Cambria Math" w:hAnsi="Cambria Math" w:cstheme="majorBidi"/>
                <w:noProof/>
                <w:color w:val="000000" w:themeColor="text1"/>
              </w:rPr>
              <m:t>4</m:t>
            </m:r>
          </m:sub>
        </m:sSub>
      </m:oMath>
      <w:r>
        <w:rPr>
          <w:rFonts w:asciiTheme="majorBidi" w:hAnsiTheme="majorBidi" w:cstheme="majorBidi"/>
          <w:noProof/>
          <w:color w:val="000000" w:themeColor="text1"/>
        </w:rPr>
        <w:t xml:space="preserve"> </w:t>
      </w:r>
      <w:r w:rsidRPr="00F911FF">
        <w:rPr>
          <w:rFonts w:asciiTheme="majorBidi" w:hAnsiTheme="majorBidi" w:cstheme="majorBidi"/>
          <w:noProof/>
          <w:color w:val="000000" w:themeColor="text1"/>
        </w:rPr>
        <w:t>(</w:t>
      </w:r>
      <m:oMath>
        <m:r>
          <w:rPr>
            <w:rFonts w:ascii="Cambria Math" w:hAnsi="Cambria Math" w:cstheme="majorBidi"/>
            <w:noProof/>
            <w:color w:val="000000" w:themeColor="text1"/>
          </w:rPr>
          <m:t>70-25=45</m:t>
        </m:r>
      </m:oMath>
      <w:r w:rsidRPr="00F911FF">
        <w:rPr>
          <w:rFonts w:asciiTheme="majorBidi" w:hAnsiTheme="majorBidi" w:cstheme="majorBidi"/>
          <w:noProof/>
          <w:color w:val="000000" w:themeColor="text1"/>
        </w:rPr>
        <w:t xml:space="preserve">). The reason for </w:t>
      </w:r>
      <w:r w:rsidR="006336CE">
        <w:rPr>
          <w:rFonts w:asciiTheme="majorBidi" w:hAnsiTheme="majorBidi" w:cstheme="majorBidi"/>
          <w:noProof/>
          <w:color w:val="000000" w:themeColor="text1"/>
        </w:rPr>
        <w:t>our</w:t>
      </w:r>
      <w:r w:rsidR="006336CE" w:rsidRPr="00F911FF">
        <w:rPr>
          <w:rFonts w:asciiTheme="majorBidi" w:hAnsiTheme="majorBidi" w:cstheme="majorBidi"/>
          <w:noProof/>
          <w:color w:val="000000" w:themeColor="text1"/>
        </w:rPr>
        <w:t xml:space="preserve"> </w:t>
      </w:r>
      <w:r w:rsidRPr="00F911FF">
        <w:rPr>
          <w:rFonts w:asciiTheme="majorBidi" w:hAnsiTheme="majorBidi" w:cstheme="majorBidi"/>
          <w:noProof/>
          <w:color w:val="000000" w:themeColor="text1"/>
        </w:rPr>
        <w:t xml:space="preserve">large number </w:t>
      </w:r>
      <w:r w:rsidR="006336CE">
        <w:rPr>
          <w:rFonts w:asciiTheme="majorBidi" w:hAnsiTheme="majorBidi" w:cstheme="majorBidi"/>
          <w:noProof/>
          <w:color w:val="000000" w:themeColor="text1"/>
        </w:rPr>
        <w:lastRenderedPageBreak/>
        <w:t xml:space="preserve">of counts </w:t>
      </w:r>
      <w:r w:rsidRPr="00F911FF">
        <w:rPr>
          <w:rFonts w:asciiTheme="majorBidi" w:hAnsiTheme="majorBidi" w:cstheme="majorBidi"/>
          <w:noProof/>
          <w:color w:val="000000" w:themeColor="text1"/>
        </w:rPr>
        <w:t xml:space="preserve">is that for </w:t>
      </w:r>
      <m:oMath>
        <m:r>
          <w:rPr>
            <w:rFonts w:ascii="Cambria Math" w:hAnsi="Cambria Math" w:cstheme="majorBidi"/>
            <w:noProof/>
            <w:color w:val="000000" w:themeColor="text1"/>
          </w:rPr>
          <m:t>nb=2</m:t>
        </m:r>
      </m:oMath>
      <w:r w:rsidRPr="00F911FF">
        <w:rPr>
          <w:rFonts w:asciiTheme="majorBidi" w:hAnsiTheme="majorBidi" w:cstheme="majorBidi"/>
          <w:noProof/>
          <w:color w:val="000000" w:themeColor="text1"/>
        </w:rPr>
        <w:t xml:space="preserve">, </w:t>
      </w:r>
      <w:r w:rsidR="00C63162">
        <w:rPr>
          <w:rFonts w:asciiTheme="majorBidi" w:hAnsiTheme="majorBidi" w:cstheme="majorBidi"/>
          <w:noProof/>
          <w:color w:val="000000" w:themeColor="text1"/>
        </w:rPr>
        <w:t>because of truncation</w:t>
      </w:r>
      <w:r w:rsidR="006336CE">
        <w:rPr>
          <w:rFonts w:asciiTheme="majorBidi" w:hAnsiTheme="majorBidi" w:cstheme="majorBidi"/>
          <w:noProof/>
          <w:color w:val="000000" w:themeColor="text1"/>
        </w:rPr>
        <w:t>,</w:t>
      </w:r>
      <w:r w:rsidR="00C63162">
        <w:rPr>
          <w:rFonts w:asciiTheme="majorBidi" w:hAnsiTheme="majorBidi" w:cstheme="majorBidi"/>
          <w:noProof/>
          <w:color w:val="000000" w:themeColor="text1"/>
        </w:rPr>
        <w:t xml:space="preserve"> </w:t>
      </w:r>
      <w:r w:rsidRPr="00F911FF">
        <w:rPr>
          <w:rFonts w:asciiTheme="majorBidi" w:hAnsiTheme="majorBidi" w:cstheme="majorBidi"/>
          <w:noProof/>
          <w:color w:val="000000" w:themeColor="text1"/>
        </w:rPr>
        <w:t xml:space="preserve">we have </w:t>
      </w:r>
      <w:r w:rsidR="006336CE">
        <w:rPr>
          <w:rFonts w:asciiTheme="majorBidi" w:hAnsiTheme="majorBidi" w:cstheme="majorBidi"/>
          <w:noProof/>
          <w:color w:val="000000" w:themeColor="text1"/>
        </w:rPr>
        <w:t xml:space="preserve">only </w:t>
      </w:r>
      <w:r w:rsidRPr="00F911FF">
        <w:rPr>
          <w:rFonts w:asciiTheme="majorBidi" w:hAnsiTheme="majorBidi" w:cstheme="majorBidi"/>
          <w:noProof/>
          <w:color w:val="000000" w:themeColor="text1"/>
        </w:rPr>
        <w:t xml:space="preserve">four multipseudonyms (00, 01,10,11) in A and B. Using detection k-anonymity, we have </w:t>
      </w:r>
      <w:r w:rsidR="00BC1660">
        <w:rPr>
          <w:rFonts w:asciiTheme="majorBidi" w:hAnsiTheme="majorBidi" w:cstheme="majorBidi"/>
          <w:noProof/>
          <w:color w:val="000000" w:themeColor="text1"/>
        </w:rPr>
        <w:t>the multi</w:t>
      </w:r>
      <w:r w:rsidRPr="00F911FF">
        <w:rPr>
          <w:rFonts w:asciiTheme="majorBidi" w:hAnsiTheme="majorBidi" w:cstheme="majorBidi"/>
          <w:noProof/>
          <w:color w:val="000000" w:themeColor="text1"/>
        </w:rPr>
        <w:t>set {(00:16), (01:19), (10:28),</w:t>
      </w:r>
      <w:r>
        <w:rPr>
          <w:rFonts w:asciiTheme="majorBidi" w:hAnsiTheme="majorBidi" w:cstheme="majorBidi"/>
          <w:noProof/>
          <w:color w:val="000000" w:themeColor="text1"/>
        </w:rPr>
        <w:t xml:space="preserve"> </w:t>
      </w:r>
      <w:r w:rsidRPr="00F911FF">
        <w:rPr>
          <w:rFonts w:asciiTheme="majorBidi" w:hAnsiTheme="majorBidi" w:cstheme="majorBidi"/>
          <w:noProof/>
          <w:color w:val="000000" w:themeColor="text1"/>
        </w:rPr>
        <w:t>(11:25)} at A and {(00:21), (01:27),</w:t>
      </w:r>
      <w:r>
        <w:rPr>
          <w:rFonts w:asciiTheme="majorBidi" w:hAnsiTheme="majorBidi" w:cstheme="majorBidi"/>
          <w:noProof/>
          <w:color w:val="000000" w:themeColor="text1"/>
        </w:rPr>
        <w:t xml:space="preserve"> </w:t>
      </w:r>
      <w:r w:rsidRPr="00F911FF">
        <w:rPr>
          <w:rFonts w:asciiTheme="majorBidi" w:hAnsiTheme="majorBidi" w:cstheme="majorBidi"/>
          <w:noProof/>
          <w:color w:val="000000" w:themeColor="text1"/>
        </w:rPr>
        <w:t>(10:22),</w:t>
      </w:r>
      <w:r>
        <w:rPr>
          <w:rFonts w:asciiTheme="majorBidi" w:hAnsiTheme="majorBidi" w:cstheme="majorBidi"/>
          <w:noProof/>
          <w:color w:val="000000" w:themeColor="text1"/>
        </w:rPr>
        <w:t xml:space="preserve"> </w:t>
      </w:r>
      <w:r w:rsidRPr="00F911FF">
        <w:rPr>
          <w:rFonts w:asciiTheme="majorBidi" w:hAnsiTheme="majorBidi" w:cstheme="majorBidi"/>
          <w:noProof/>
          <w:color w:val="000000" w:themeColor="text1"/>
        </w:rPr>
        <w:t xml:space="preserve">(11:13)} at B. </w:t>
      </w:r>
      <w:r w:rsidR="00DB3DB0">
        <w:rPr>
          <w:rFonts w:asciiTheme="majorBidi" w:hAnsiTheme="majorBidi" w:cstheme="majorBidi"/>
          <w:noProof/>
          <w:color w:val="000000" w:themeColor="text1"/>
        </w:rPr>
        <w:t>Our</w:t>
      </w:r>
      <w:r w:rsidRPr="00F911FF">
        <w:rPr>
          <w:rFonts w:asciiTheme="majorBidi" w:hAnsiTheme="majorBidi" w:cstheme="majorBidi"/>
          <w:noProof/>
          <w:color w:val="000000" w:themeColor="text1"/>
        </w:rPr>
        <w:t xml:space="preserve"> algorithm matched all these multipseudonyms in source and destination; for example for multipseudonyms "00," we have 16 of them at A and 21 at B, so the algorithm counts 16</w:t>
      </w:r>
      <w:r>
        <w:rPr>
          <w:rFonts w:asciiTheme="majorBidi" w:hAnsiTheme="majorBidi" w:cstheme="majorBidi"/>
          <w:noProof/>
          <w:color w:val="000000" w:themeColor="text1"/>
        </w:rPr>
        <w:t xml:space="preserve"> </w:t>
      </w:r>
      <w:r w:rsidRPr="00F911FF">
        <w:rPr>
          <w:rFonts w:asciiTheme="majorBidi" w:hAnsiTheme="majorBidi" w:cstheme="majorBidi"/>
          <w:noProof/>
          <w:color w:val="000000" w:themeColor="text1"/>
        </w:rPr>
        <w:t>(smallest value) trips made by multipseudonym "00" from A to B, and it repeats the same procedure with the other three multipseudonyms</w:t>
      </w:r>
      <w:r w:rsidR="006336CE">
        <w:rPr>
          <w:rFonts w:asciiTheme="majorBidi" w:hAnsiTheme="majorBidi" w:cstheme="majorBidi"/>
          <w:noProof/>
          <w:color w:val="000000" w:themeColor="text1"/>
        </w:rPr>
        <w:t xml:space="preserve">, leading to a total of </w:t>
      </w:r>
      <m:oMath>
        <m:r>
          <w:rPr>
            <w:rFonts w:ascii="Cambria Math" w:hAnsi="Cambria Math" w:cstheme="majorBidi"/>
            <w:noProof/>
            <w:color w:val="000000" w:themeColor="text1"/>
          </w:rPr>
          <m:t xml:space="preserve">16+19+22+13=70 </m:t>
        </m:r>
      </m:oMath>
      <w:r w:rsidR="006336CE">
        <w:rPr>
          <w:rFonts w:asciiTheme="majorBidi" w:hAnsiTheme="majorBidi" w:cstheme="majorBidi"/>
          <w:noProof/>
          <w:color w:val="000000" w:themeColor="text1"/>
        </w:rPr>
        <w:t>trips</w:t>
      </w:r>
      <w:r w:rsidRPr="00F911FF">
        <w:rPr>
          <w:rFonts w:asciiTheme="majorBidi" w:hAnsiTheme="majorBidi" w:cstheme="majorBidi"/>
          <w:noProof/>
          <w:color w:val="000000" w:themeColor="text1"/>
        </w:rPr>
        <w:t>. </w:t>
      </w:r>
    </w:p>
    <w:p w14:paraId="590E9A31" w14:textId="13D36B58" w:rsidR="00087123" w:rsidRDefault="00087123" w:rsidP="00087123">
      <w:pPr>
        <w:keepNext/>
        <w:jc w:val="both"/>
        <w:rPr>
          <w:rFonts w:asciiTheme="majorBidi" w:hAnsiTheme="majorBidi" w:cstheme="majorBidi"/>
          <w:noProof/>
          <w:color w:val="000000" w:themeColor="text1"/>
        </w:rPr>
      </w:pPr>
      <w:r w:rsidRPr="00F911FF">
        <w:rPr>
          <w:rFonts w:asciiTheme="majorBidi" w:hAnsiTheme="majorBidi" w:cstheme="majorBidi"/>
          <w:noProof/>
          <w:color w:val="000000" w:themeColor="text1"/>
        </w:rPr>
        <w:t xml:space="preserve">In the case of </w:t>
      </w:r>
      <m:oMath>
        <m:r>
          <w:rPr>
            <w:rFonts w:ascii="Cambria Math" w:hAnsi="Cambria Math" w:cstheme="majorBidi"/>
            <w:noProof/>
            <w:color w:val="000000" w:themeColor="text1"/>
          </w:rPr>
          <m:t>nb=27</m:t>
        </m:r>
      </m:oMath>
      <w:r w:rsidRPr="00F911FF">
        <w:rPr>
          <w:rFonts w:asciiTheme="majorBidi" w:hAnsiTheme="majorBidi" w:cstheme="majorBidi"/>
          <w:noProof/>
          <w:color w:val="000000" w:themeColor="text1"/>
        </w:rPr>
        <w:t xml:space="preserve">, the algorithm counted </w:t>
      </w:r>
      <w:r>
        <w:rPr>
          <w:rFonts w:asciiTheme="majorBidi" w:hAnsiTheme="majorBidi" w:cstheme="majorBidi"/>
          <w:noProof/>
          <w:color w:val="000000" w:themeColor="text1"/>
        </w:rPr>
        <w:t>22</w:t>
      </w:r>
      <w:r w:rsidRPr="00F911FF">
        <w:rPr>
          <w:rFonts w:asciiTheme="majorBidi" w:hAnsiTheme="majorBidi" w:cstheme="majorBidi"/>
          <w:noProof/>
          <w:color w:val="000000" w:themeColor="text1"/>
        </w:rPr>
        <w:t xml:space="preserve"> trips from A</w:t>
      </w:r>
      <w:r>
        <w:rPr>
          <w:rFonts w:asciiTheme="majorBidi" w:hAnsiTheme="majorBidi" w:cstheme="majorBidi"/>
          <w:noProof/>
          <w:color w:val="000000" w:themeColor="text1"/>
        </w:rPr>
        <w:t>2</w:t>
      </w:r>
      <w:r w:rsidRPr="00F911FF">
        <w:rPr>
          <w:rFonts w:asciiTheme="majorBidi" w:hAnsiTheme="majorBidi" w:cstheme="majorBidi"/>
          <w:noProof/>
          <w:color w:val="000000" w:themeColor="text1"/>
        </w:rPr>
        <w:t xml:space="preserve"> to B</w:t>
      </w:r>
      <w:r>
        <w:rPr>
          <w:rFonts w:asciiTheme="majorBidi" w:hAnsiTheme="majorBidi" w:cstheme="majorBidi"/>
          <w:noProof/>
          <w:color w:val="000000" w:themeColor="text1"/>
        </w:rPr>
        <w:t>4</w:t>
      </w:r>
      <w:r w:rsidRPr="00F911FF">
        <w:rPr>
          <w:rFonts w:asciiTheme="majorBidi" w:hAnsiTheme="majorBidi" w:cstheme="majorBidi"/>
          <w:noProof/>
          <w:color w:val="000000" w:themeColor="text1"/>
        </w:rPr>
        <w:t xml:space="preserve">, which is closer to the </w:t>
      </w:r>
      <w:r>
        <w:rPr>
          <w:rFonts w:asciiTheme="majorBidi" w:hAnsiTheme="majorBidi" w:cstheme="majorBidi"/>
          <w:noProof/>
          <w:color w:val="000000" w:themeColor="text1"/>
        </w:rPr>
        <w:t>ground truth</w:t>
      </w:r>
      <w:r w:rsidRPr="00F911FF">
        <w:rPr>
          <w:rFonts w:asciiTheme="majorBidi" w:hAnsiTheme="majorBidi" w:cstheme="majorBidi"/>
          <w:noProof/>
          <w:color w:val="000000" w:themeColor="text1"/>
        </w:rPr>
        <w:t xml:space="preserve"> than </w:t>
      </w:r>
      <w:r>
        <w:rPr>
          <w:rFonts w:asciiTheme="majorBidi" w:hAnsiTheme="majorBidi" w:cstheme="majorBidi"/>
          <w:noProof/>
          <w:color w:val="000000" w:themeColor="text1"/>
        </w:rPr>
        <w:t xml:space="preserve">for </w:t>
      </w:r>
      <m:oMath>
        <m:r>
          <w:rPr>
            <w:rFonts w:ascii="Cambria Math" w:hAnsi="Cambria Math" w:cstheme="majorBidi"/>
            <w:noProof/>
            <w:color w:val="000000" w:themeColor="text1"/>
          </w:rPr>
          <m:t>nb=2</m:t>
        </m:r>
      </m:oMath>
      <w:r w:rsidR="00B704B8">
        <w:rPr>
          <w:rFonts w:asciiTheme="majorBidi" w:hAnsiTheme="majorBidi" w:cstheme="majorBidi"/>
          <w:noProof/>
          <w:color w:val="000000" w:themeColor="text1"/>
        </w:rPr>
        <w:t>.</w:t>
      </w:r>
      <w:r w:rsidRPr="00F911FF">
        <w:rPr>
          <w:rFonts w:asciiTheme="majorBidi" w:hAnsiTheme="majorBidi" w:cstheme="majorBidi"/>
          <w:noProof/>
          <w:color w:val="000000" w:themeColor="text1"/>
        </w:rPr>
        <w:t xml:space="preserve"> </w:t>
      </w:r>
      <w:r w:rsidR="00B704B8">
        <w:rPr>
          <w:rFonts w:asciiTheme="majorBidi" w:hAnsiTheme="majorBidi" w:cstheme="majorBidi"/>
          <w:noProof/>
          <w:color w:val="000000" w:themeColor="text1"/>
        </w:rPr>
        <w:t>A</w:t>
      </w:r>
      <w:r w:rsidRPr="00F911FF">
        <w:rPr>
          <w:rFonts w:asciiTheme="majorBidi" w:hAnsiTheme="majorBidi" w:cstheme="majorBidi"/>
          <w:noProof/>
          <w:color w:val="000000" w:themeColor="text1"/>
        </w:rPr>
        <w:t>ll bits</w:t>
      </w:r>
      <w:r w:rsidR="006336CE">
        <w:rPr>
          <w:rFonts w:asciiTheme="majorBidi" w:hAnsiTheme="majorBidi" w:cstheme="majorBidi"/>
          <w:noProof/>
          <w:color w:val="000000" w:themeColor="text1"/>
        </w:rPr>
        <w:t>, and thus pseudonyms,</w:t>
      </w:r>
      <w:r w:rsidRPr="00F911FF">
        <w:rPr>
          <w:rFonts w:asciiTheme="majorBidi" w:hAnsiTheme="majorBidi" w:cstheme="majorBidi"/>
          <w:noProof/>
          <w:color w:val="000000" w:themeColor="text1"/>
        </w:rPr>
        <w:t xml:space="preserve"> were retained at A and B, so only the correction step of detection k-anonymity was applied. Once k-anonymity was </w:t>
      </w:r>
      <w:r w:rsidR="00B704B8">
        <w:rPr>
          <w:rFonts w:asciiTheme="majorBidi" w:hAnsiTheme="majorBidi" w:cstheme="majorBidi"/>
          <w:noProof/>
          <w:color w:val="000000" w:themeColor="text1"/>
        </w:rPr>
        <w:t>established</w:t>
      </w:r>
      <w:r w:rsidRPr="00F911FF">
        <w:rPr>
          <w:rFonts w:asciiTheme="majorBidi" w:hAnsiTheme="majorBidi" w:cstheme="majorBidi"/>
          <w:noProof/>
          <w:color w:val="000000" w:themeColor="text1"/>
        </w:rPr>
        <w:t xml:space="preserve">, the matching algorithm began </w:t>
      </w:r>
      <w:r w:rsidR="00B704B8">
        <w:rPr>
          <w:rFonts w:asciiTheme="majorBidi" w:hAnsiTheme="majorBidi" w:cstheme="majorBidi"/>
          <w:noProof/>
          <w:color w:val="000000" w:themeColor="text1"/>
        </w:rPr>
        <w:t>looking for</w:t>
      </w:r>
      <w:r w:rsidRPr="00F911FF">
        <w:rPr>
          <w:rFonts w:asciiTheme="majorBidi" w:hAnsiTheme="majorBidi" w:cstheme="majorBidi"/>
          <w:noProof/>
          <w:color w:val="000000" w:themeColor="text1"/>
        </w:rPr>
        <w:t xml:space="preserve"> multipseudonym</w:t>
      </w:r>
      <w:r w:rsidR="00B704B8">
        <w:rPr>
          <w:rFonts w:asciiTheme="majorBidi" w:hAnsiTheme="majorBidi" w:cstheme="majorBidi"/>
          <w:noProof/>
          <w:color w:val="000000" w:themeColor="text1"/>
        </w:rPr>
        <w:t>s</w:t>
      </w:r>
      <w:r w:rsidRPr="00F911FF">
        <w:rPr>
          <w:rFonts w:asciiTheme="majorBidi" w:hAnsiTheme="majorBidi" w:cstheme="majorBidi"/>
          <w:noProof/>
          <w:color w:val="000000" w:themeColor="text1"/>
        </w:rPr>
        <w:t xml:space="preserve"> from A at B. </w:t>
      </w:r>
      <w:r w:rsidR="00B704B8">
        <w:rPr>
          <w:rFonts w:asciiTheme="majorBidi" w:hAnsiTheme="majorBidi" w:cstheme="majorBidi"/>
          <w:noProof/>
          <w:color w:val="000000" w:themeColor="text1"/>
        </w:rPr>
        <w:t>The</w:t>
      </w:r>
      <w:r w:rsidRPr="00F911FF">
        <w:rPr>
          <w:rFonts w:asciiTheme="majorBidi" w:hAnsiTheme="majorBidi" w:cstheme="majorBidi"/>
          <w:noProof/>
          <w:color w:val="000000" w:themeColor="text1"/>
        </w:rPr>
        <w:t xml:space="preserve"> </w:t>
      </w:r>
      <w:r w:rsidR="00B704B8">
        <w:rPr>
          <w:rFonts w:asciiTheme="majorBidi" w:hAnsiTheme="majorBidi" w:cstheme="majorBidi"/>
          <w:noProof/>
          <w:color w:val="000000" w:themeColor="text1"/>
        </w:rPr>
        <w:t xml:space="preserve">matching </w:t>
      </w:r>
      <w:r w:rsidRPr="00F911FF">
        <w:rPr>
          <w:rFonts w:asciiTheme="majorBidi" w:hAnsiTheme="majorBidi" w:cstheme="majorBidi"/>
          <w:noProof/>
          <w:color w:val="000000" w:themeColor="text1"/>
        </w:rPr>
        <w:t xml:space="preserve">algorithm found </w:t>
      </w:r>
      <w:r w:rsidR="00B704B8">
        <w:rPr>
          <w:rFonts w:asciiTheme="majorBidi" w:hAnsiTheme="majorBidi" w:cstheme="majorBidi"/>
          <w:noProof/>
          <w:color w:val="000000" w:themeColor="text1"/>
        </w:rPr>
        <w:t xml:space="preserve">only </w:t>
      </w:r>
      <w:r>
        <w:rPr>
          <w:rFonts w:asciiTheme="majorBidi" w:hAnsiTheme="majorBidi" w:cstheme="majorBidi"/>
          <w:noProof/>
          <w:color w:val="000000" w:themeColor="text1"/>
        </w:rPr>
        <w:t>22</w:t>
      </w:r>
      <w:r w:rsidRPr="00F911FF">
        <w:rPr>
          <w:rFonts w:asciiTheme="majorBidi" w:hAnsiTheme="majorBidi" w:cstheme="majorBidi"/>
          <w:noProof/>
          <w:color w:val="000000" w:themeColor="text1"/>
        </w:rPr>
        <w:t xml:space="preserve"> trips out of 25; half of the </w:t>
      </w:r>
      <w:r w:rsidR="00B704B8">
        <w:rPr>
          <w:rFonts w:asciiTheme="majorBidi" w:hAnsiTheme="majorBidi" w:cstheme="majorBidi"/>
          <w:noProof/>
          <w:color w:val="000000" w:themeColor="text1"/>
        </w:rPr>
        <w:t xml:space="preserve">original </w:t>
      </w:r>
      <w:r w:rsidRPr="00F911FF">
        <w:rPr>
          <w:rFonts w:asciiTheme="majorBidi" w:hAnsiTheme="majorBidi" w:cstheme="majorBidi"/>
          <w:noProof/>
          <w:color w:val="000000" w:themeColor="text1"/>
        </w:rPr>
        <w:t xml:space="preserve">multipseudonyms have been replaced with </w:t>
      </w:r>
      <w:r w:rsidR="00641FA9">
        <w:rPr>
          <w:rFonts w:asciiTheme="majorBidi" w:hAnsiTheme="majorBidi" w:cstheme="majorBidi"/>
          <w:noProof/>
          <w:color w:val="000000" w:themeColor="text1"/>
        </w:rPr>
        <w:t xml:space="preserve">other, </w:t>
      </w:r>
      <w:r w:rsidRPr="00F911FF">
        <w:rPr>
          <w:rFonts w:asciiTheme="majorBidi" w:hAnsiTheme="majorBidi" w:cstheme="majorBidi"/>
          <w:noProof/>
          <w:color w:val="000000" w:themeColor="text1"/>
        </w:rPr>
        <w:t>smaller multipseudonyms</w:t>
      </w:r>
      <w:r w:rsidR="00641FA9">
        <w:rPr>
          <w:rFonts w:asciiTheme="majorBidi" w:hAnsiTheme="majorBidi" w:cstheme="majorBidi"/>
          <w:noProof/>
          <w:color w:val="000000" w:themeColor="text1"/>
        </w:rPr>
        <w:t xml:space="preserve">. Smaller, </w:t>
      </w:r>
      <w:r w:rsidRPr="00F911FF">
        <w:rPr>
          <w:rFonts w:asciiTheme="majorBidi" w:hAnsiTheme="majorBidi" w:cstheme="majorBidi"/>
          <w:noProof/>
          <w:color w:val="000000" w:themeColor="text1"/>
        </w:rPr>
        <w:t xml:space="preserve">because </w:t>
      </w:r>
      <w:r w:rsidR="00641FA9">
        <w:rPr>
          <w:rFonts w:asciiTheme="majorBidi" w:hAnsiTheme="majorBidi" w:cstheme="majorBidi"/>
          <w:noProof/>
          <w:color w:val="000000" w:themeColor="text1"/>
        </w:rPr>
        <w:t>we</w:t>
      </w:r>
      <w:r w:rsidR="00641FA9" w:rsidRPr="00F911FF">
        <w:rPr>
          <w:rFonts w:asciiTheme="majorBidi" w:hAnsiTheme="majorBidi" w:cstheme="majorBidi"/>
          <w:noProof/>
          <w:color w:val="000000" w:themeColor="text1"/>
        </w:rPr>
        <w:t xml:space="preserve"> </w:t>
      </w:r>
      <w:r w:rsidR="00641FA9">
        <w:rPr>
          <w:rFonts w:asciiTheme="majorBidi" w:hAnsiTheme="majorBidi" w:cstheme="majorBidi"/>
          <w:noProof/>
          <w:color w:val="000000" w:themeColor="text1"/>
        </w:rPr>
        <w:t xml:space="preserve">first </w:t>
      </w:r>
      <w:r w:rsidRPr="00F911FF">
        <w:rPr>
          <w:rFonts w:asciiTheme="majorBidi" w:hAnsiTheme="majorBidi" w:cstheme="majorBidi"/>
          <w:noProof/>
          <w:color w:val="000000" w:themeColor="text1"/>
        </w:rPr>
        <w:t>sort</w:t>
      </w:r>
      <w:r w:rsidR="00641FA9">
        <w:rPr>
          <w:rFonts w:asciiTheme="majorBidi" w:hAnsiTheme="majorBidi" w:cstheme="majorBidi"/>
          <w:noProof/>
          <w:color w:val="000000" w:themeColor="text1"/>
        </w:rPr>
        <w:t xml:space="preserve"> all multipseudonyms and effectively keep only the smallest ones for matching</w:t>
      </w:r>
      <w:r w:rsidRPr="00F911FF">
        <w:rPr>
          <w:rFonts w:asciiTheme="majorBidi" w:hAnsiTheme="majorBidi" w:cstheme="majorBidi"/>
          <w:noProof/>
          <w:color w:val="000000" w:themeColor="text1"/>
        </w:rPr>
        <w:t>.</w:t>
      </w:r>
    </w:p>
    <w:p w14:paraId="27719677" w14:textId="4612B429" w:rsidR="000007BA" w:rsidRPr="005F2D8E" w:rsidRDefault="000007BA" w:rsidP="000007BA">
      <w:pPr>
        <w:jc w:val="both"/>
        <w:rPr>
          <w:rFonts w:asciiTheme="majorBidi" w:hAnsiTheme="majorBidi" w:cstheme="majorBidi"/>
          <w:noProof/>
          <w:color w:val="000000" w:themeColor="text1"/>
        </w:rPr>
      </w:pPr>
      <w:r w:rsidRPr="005F2D8E">
        <w:rPr>
          <w:rFonts w:asciiTheme="majorBidi" w:hAnsiTheme="majorBidi" w:cstheme="majorBidi"/>
          <w:noProof/>
          <w:color w:val="000000" w:themeColor="text1"/>
        </w:rPr>
        <w:t xml:space="preserve">In order to demonstrate accuracy, we counted true positives, false positives, false negatives, and true negatives. We define false and true </w:t>
      </w:r>
      <w:r w:rsidR="00BC1660">
        <w:rPr>
          <w:rFonts w:asciiTheme="majorBidi" w:hAnsiTheme="majorBidi" w:cstheme="majorBidi"/>
          <w:noProof/>
          <w:color w:val="000000" w:themeColor="text1"/>
        </w:rPr>
        <w:t>counts</w:t>
      </w:r>
      <w:r w:rsidR="00BC1660" w:rsidRPr="005F2D8E">
        <w:rPr>
          <w:rFonts w:asciiTheme="majorBidi" w:hAnsiTheme="majorBidi" w:cstheme="majorBidi"/>
          <w:noProof/>
          <w:color w:val="000000" w:themeColor="text1"/>
        </w:rPr>
        <w:t xml:space="preserve"> </w:t>
      </w:r>
      <w:r w:rsidRPr="005F2D8E">
        <w:rPr>
          <w:rFonts w:asciiTheme="majorBidi" w:hAnsiTheme="majorBidi" w:cstheme="majorBidi"/>
          <w:noProof/>
          <w:color w:val="000000" w:themeColor="text1"/>
        </w:rPr>
        <w:t>as follows:</w:t>
      </w:r>
    </w:p>
    <w:p w14:paraId="4BA61A69" w14:textId="77777777" w:rsidR="000007BA" w:rsidRPr="005F2D8E" w:rsidRDefault="000007BA" w:rsidP="000007BA">
      <w:pPr>
        <w:jc w:val="both"/>
        <w:rPr>
          <w:rFonts w:asciiTheme="majorBidi" w:hAnsiTheme="majorBidi" w:cstheme="majorBidi"/>
          <w:noProof/>
          <w:color w:val="000000" w:themeColor="text1"/>
        </w:rPr>
      </w:pPr>
      <w:r w:rsidRPr="005F2D8E">
        <w:rPr>
          <w:rFonts w:asciiTheme="majorBidi" w:hAnsiTheme="majorBidi" w:cstheme="majorBidi"/>
          <w:i/>
          <w:iCs/>
          <w:noProof/>
          <w:color w:val="000000" w:themeColor="text1"/>
        </w:rPr>
        <w:t>True positives</w:t>
      </w:r>
      <w:r w:rsidRPr="005F2D8E">
        <w:rPr>
          <w:rFonts w:asciiTheme="majorBidi" w:hAnsiTheme="majorBidi" w:cstheme="majorBidi"/>
          <w:noProof/>
          <w:color w:val="000000" w:themeColor="text1"/>
        </w:rPr>
        <w:t>: the number of trips we were able to count that actually occurred.</w:t>
      </w:r>
    </w:p>
    <w:p w14:paraId="3E501D6A" w14:textId="4563E51B" w:rsidR="000007BA" w:rsidRPr="005F2D8E" w:rsidRDefault="000007BA" w:rsidP="000007BA">
      <w:pPr>
        <w:jc w:val="both"/>
        <w:rPr>
          <w:rFonts w:asciiTheme="majorBidi" w:hAnsiTheme="majorBidi" w:cstheme="majorBidi"/>
          <w:noProof/>
          <w:color w:val="000000" w:themeColor="text1"/>
        </w:rPr>
      </w:pPr>
      <w:r w:rsidRPr="005F2D8E">
        <w:rPr>
          <w:rFonts w:asciiTheme="majorBidi" w:hAnsiTheme="majorBidi" w:cstheme="majorBidi"/>
          <w:i/>
          <w:iCs/>
          <w:noProof/>
          <w:color w:val="000000" w:themeColor="text1"/>
        </w:rPr>
        <w:t>False positives</w:t>
      </w:r>
      <w:r w:rsidRPr="005F2D8E">
        <w:rPr>
          <w:rFonts w:asciiTheme="majorBidi" w:hAnsiTheme="majorBidi" w:cstheme="majorBidi"/>
          <w:noProof/>
          <w:color w:val="000000" w:themeColor="text1"/>
        </w:rPr>
        <w:t xml:space="preserve">: the number of trips we counted that actually did not </w:t>
      </w:r>
      <w:r w:rsidR="008622D7" w:rsidRPr="005F2D8E">
        <w:rPr>
          <w:rFonts w:asciiTheme="majorBidi" w:hAnsiTheme="majorBidi" w:cstheme="majorBidi"/>
          <w:noProof/>
          <w:color w:val="000000" w:themeColor="text1"/>
        </w:rPr>
        <w:t>occure</w:t>
      </w:r>
      <w:r w:rsidRPr="005F2D8E">
        <w:rPr>
          <w:rFonts w:asciiTheme="majorBidi" w:hAnsiTheme="majorBidi" w:cstheme="majorBidi"/>
          <w:noProof/>
          <w:color w:val="000000" w:themeColor="text1"/>
        </w:rPr>
        <w:t>.</w:t>
      </w:r>
    </w:p>
    <w:p w14:paraId="22853B3C" w14:textId="71DDB05B" w:rsidR="000007BA" w:rsidRPr="005F2D8E" w:rsidRDefault="000007BA" w:rsidP="000007BA">
      <w:pPr>
        <w:jc w:val="both"/>
        <w:rPr>
          <w:rFonts w:asciiTheme="majorBidi" w:hAnsiTheme="majorBidi" w:cstheme="majorBidi"/>
          <w:noProof/>
          <w:color w:val="000000" w:themeColor="text1"/>
        </w:rPr>
      </w:pPr>
      <w:r w:rsidRPr="005F2D8E">
        <w:rPr>
          <w:rFonts w:asciiTheme="majorBidi" w:hAnsiTheme="majorBidi" w:cstheme="majorBidi"/>
          <w:i/>
          <w:iCs/>
          <w:noProof/>
          <w:color w:val="000000" w:themeColor="text1"/>
        </w:rPr>
        <w:t>True negative</w:t>
      </w:r>
      <w:r w:rsidR="00BC1660">
        <w:rPr>
          <w:rFonts w:asciiTheme="majorBidi" w:hAnsiTheme="majorBidi" w:cstheme="majorBidi"/>
          <w:i/>
          <w:iCs/>
          <w:noProof/>
          <w:color w:val="000000" w:themeColor="text1"/>
        </w:rPr>
        <w:t>s</w:t>
      </w:r>
      <w:r w:rsidRPr="005F2D8E">
        <w:rPr>
          <w:rFonts w:asciiTheme="majorBidi" w:hAnsiTheme="majorBidi" w:cstheme="majorBidi"/>
          <w:noProof/>
          <w:color w:val="000000" w:themeColor="text1"/>
        </w:rPr>
        <w:t xml:space="preserve">: the number of trips we did not count, and that indeed did not </w:t>
      </w:r>
      <w:r w:rsidR="008622D7" w:rsidRPr="005F2D8E">
        <w:rPr>
          <w:rFonts w:asciiTheme="majorBidi" w:hAnsiTheme="majorBidi" w:cstheme="majorBidi"/>
          <w:noProof/>
          <w:color w:val="000000" w:themeColor="text1"/>
        </w:rPr>
        <w:t>happen</w:t>
      </w:r>
      <w:r w:rsidRPr="005F2D8E">
        <w:rPr>
          <w:rFonts w:asciiTheme="majorBidi" w:hAnsiTheme="majorBidi" w:cstheme="majorBidi"/>
          <w:noProof/>
          <w:color w:val="000000" w:themeColor="text1"/>
        </w:rPr>
        <w:t>.</w:t>
      </w:r>
    </w:p>
    <w:p w14:paraId="6C3E2A76" w14:textId="35F38F71" w:rsidR="000007BA" w:rsidRPr="005F2D8E" w:rsidRDefault="000007BA" w:rsidP="000007BA">
      <w:pPr>
        <w:jc w:val="both"/>
        <w:rPr>
          <w:rFonts w:asciiTheme="majorBidi" w:hAnsiTheme="majorBidi" w:cstheme="majorBidi"/>
          <w:noProof/>
          <w:color w:val="000000" w:themeColor="text1"/>
        </w:rPr>
      </w:pPr>
      <w:r w:rsidRPr="005F2D8E">
        <w:rPr>
          <w:rFonts w:asciiTheme="majorBidi" w:hAnsiTheme="majorBidi" w:cstheme="majorBidi"/>
          <w:i/>
          <w:iCs/>
          <w:noProof/>
          <w:color w:val="000000" w:themeColor="text1"/>
        </w:rPr>
        <w:t>False negative</w:t>
      </w:r>
      <w:r w:rsidR="00BC1660">
        <w:rPr>
          <w:rFonts w:asciiTheme="majorBidi" w:hAnsiTheme="majorBidi" w:cstheme="majorBidi"/>
          <w:i/>
          <w:iCs/>
          <w:noProof/>
          <w:color w:val="000000" w:themeColor="text1"/>
        </w:rPr>
        <w:t>s</w:t>
      </w:r>
      <w:r w:rsidRPr="005F2D8E">
        <w:rPr>
          <w:rFonts w:asciiTheme="majorBidi" w:hAnsiTheme="majorBidi" w:cstheme="majorBidi"/>
          <w:noProof/>
          <w:color w:val="000000" w:themeColor="text1"/>
        </w:rPr>
        <w:t xml:space="preserve">: the number of trips we did not count, but </w:t>
      </w:r>
      <w:r w:rsidR="008622D7" w:rsidRPr="005F2D8E">
        <w:rPr>
          <w:rFonts w:asciiTheme="majorBidi" w:hAnsiTheme="majorBidi" w:cstheme="majorBidi"/>
          <w:noProof/>
          <w:color w:val="000000" w:themeColor="text1"/>
        </w:rPr>
        <w:t xml:space="preserve">actually occurred </w:t>
      </w:r>
      <w:r w:rsidRPr="005F2D8E">
        <w:rPr>
          <w:rFonts w:asciiTheme="majorBidi" w:hAnsiTheme="majorBidi" w:cstheme="majorBidi"/>
          <w:noProof/>
          <w:color w:val="000000" w:themeColor="text1"/>
        </w:rPr>
        <w:t>(i.e., we missed them).</w:t>
      </w:r>
    </w:p>
    <w:p w14:paraId="7F38C4C8" w14:textId="00D23AF7" w:rsidR="00025C44" w:rsidRDefault="0082349A" w:rsidP="0082349A">
      <w:pPr>
        <w:jc w:val="center"/>
        <w:rPr>
          <w:rFonts w:asciiTheme="majorBidi" w:hAnsiTheme="majorBidi" w:cstheme="majorBidi"/>
          <w:noProof/>
          <w:color w:val="000000" w:themeColor="text1"/>
        </w:rPr>
      </w:pPr>
      <w:r>
        <w:rPr>
          <w:rFonts w:asciiTheme="majorBidi" w:hAnsiTheme="majorBidi" w:cstheme="majorBidi"/>
          <w:noProof/>
          <w:color w:val="000000" w:themeColor="text1"/>
          <w:lang w:eastAsia="en-US"/>
        </w:rPr>
        <w:drawing>
          <wp:inline distT="0" distB="0" distL="0" distR="0" wp14:anchorId="1C2CD054" wp14:editId="714DEB60">
            <wp:extent cx="5115140" cy="1598481"/>
            <wp:effectExtent l="0" t="0" r="3175" b="190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19128" cy="1599727"/>
                    </a:xfrm>
                    <a:prstGeom prst="rect">
                      <a:avLst/>
                    </a:prstGeom>
                  </pic:spPr>
                </pic:pic>
              </a:graphicData>
            </a:graphic>
          </wp:inline>
        </w:drawing>
      </w:r>
    </w:p>
    <w:p w14:paraId="4CF2863A" w14:textId="77777777" w:rsidR="00D11EEA" w:rsidRDefault="0082349A" w:rsidP="00D11EEA">
      <w:pPr>
        <w:keepNext/>
        <w:jc w:val="center"/>
      </w:pPr>
      <w:r>
        <w:rPr>
          <w:rFonts w:asciiTheme="majorBidi" w:hAnsiTheme="majorBidi" w:cstheme="majorBidi"/>
          <w:noProof/>
          <w:color w:val="000000" w:themeColor="text1"/>
          <w:lang w:eastAsia="en-US"/>
        </w:rPr>
        <w:lastRenderedPageBreak/>
        <w:drawing>
          <wp:inline distT="0" distB="0" distL="0" distR="0" wp14:anchorId="45414E90" wp14:editId="02B97EC8">
            <wp:extent cx="5115140" cy="1531878"/>
            <wp:effectExtent l="0" t="0" r="3175" b="508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53613" cy="1543400"/>
                    </a:xfrm>
                    <a:prstGeom prst="rect">
                      <a:avLst/>
                    </a:prstGeom>
                  </pic:spPr>
                </pic:pic>
              </a:graphicData>
            </a:graphic>
          </wp:inline>
        </w:drawing>
      </w:r>
    </w:p>
    <w:p w14:paraId="1003FA77" w14:textId="07E3F277" w:rsidR="00F60FDC" w:rsidRDefault="00D11EEA" w:rsidP="00392CD5">
      <w:pPr>
        <w:pStyle w:val="Caption"/>
        <w:rPr>
          <w:rFonts w:asciiTheme="majorBidi" w:hAnsiTheme="majorBidi" w:cstheme="majorBidi"/>
          <w:noProof/>
          <w:color w:val="000000" w:themeColor="text1"/>
        </w:rPr>
      </w:pPr>
      <w:r>
        <w:t xml:space="preserve">Figure 5. </w:t>
      </w:r>
      <w:r w:rsidR="00392CD5">
        <w:t>counting the number of trips for k=2 and four different nb, besides the number of true positives, false positives, false negatives, and true negatives.</w:t>
      </w:r>
    </w:p>
    <w:p w14:paraId="7569EAA2" w14:textId="255426A6" w:rsidR="009E7A8A" w:rsidRPr="005F2D8E" w:rsidRDefault="00FE045C" w:rsidP="005F2D8E">
      <w:pPr>
        <w:jc w:val="both"/>
        <w:rPr>
          <w:rFonts w:asciiTheme="majorBidi" w:hAnsiTheme="majorBidi" w:cstheme="majorBidi"/>
          <w:noProof/>
          <w:color w:val="000000" w:themeColor="text1"/>
        </w:rPr>
      </w:pPr>
      <w:r>
        <w:rPr>
          <w:rFonts w:asciiTheme="majorBidi" w:hAnsiTheme="majorBidi" w:cstheme="majorBidi"/>
          <w:noProof/>
          <w:color w:val="000000" w:themeColor="text1"/>
        </w:rPr>
        <w:t>The</w:t>
      </w:r>
      <w:r w:rsidR="009E7A8A" w:rsidRPr="005F2D8E">
        <w:rPr>
          <w:rFonts w:asciiTheme="majorBidi" w:hAnsiTheme="majorBidi" w:cstheme="majorBidi"/>
          <w:noProof/>
          <w:color w:val="000000" w:themeColor="text1"/>
        </w:rPr>
        <w:t xml:space="preserve"> four tables in </w:t>
      </w:r>
      <w:ins w:id="208" w:author="Steen, Maarten van (UT-DSI)" w:date="2022-11-06T13:36:00Z">
        <w:r w:rsidR="00F213A4">
          <w:rPr>
            <w:rFonts w:asciiTheme="majorBidi" w:hAnsiTheme="majorBidi" w:cstheme="majorBidi"/>
            <w:noProof/>
            <w:color w:val="000000" w:themeColor="text1"/>
          </w:rPr>
          <w:t>F</w:t>
        </w:r>
      </w:ins>
      <w:del w:id="209" w:author="Steen, Maarten van (UT-DSI)" w:date="2022-11-06T13:36:00Z">
        <w:r w:rsidR="009E7A8A" w:rsidRPr="005F2D8E" w:rsidDel="00F213A4">
          <w:rPr>
            <w:rFonts w:asciiTheme="majorBidi" w:hAnsiTheme="majorBidi" w:cstheme="majorBidi"/>
            <w:noProof/>
            <w:color w:val="000000" w:themeColor="text1"/>
          </w:rPr>
          <w:delText>f</w:delText>
        </w:r>
      </w:del>
      <w:r w:rsidR="009E7A8A" w:rsidRPr="005F2D8E">
        <w:rPr>
          <w:rFonts w:asciiTheme="majorBidi" w:hAnsiTheme="majorBidi" w:cstheme="majorBidi"/>
          <w:noProof/>
          <w:color w:val="000000" w:themeColor="text1"/>
        </w:rPr>
        <w:t xml:space="preserve">igure 5 show the accuracy of our counting method for four different </w:t>
      </w:r>
      <w:r w:rsidR="00641FA9">
        <w:rPr>
          <w:rFonts w:asciiTheme="majorBidi" w:hAnsiTheme="majorBidi" w:cstheme="majorBidi"/>
          <w:noProof/>
          <w:color w:val="000000" w:themeColor="text1"/>
        </w:rPr>
        <w:t xml:space="preserve">values of </w:t>
      </w:r>
      <m:oMath>
        <m:r>
          <w:rPr>
            <w:rFonts w:ascii="Cambria Math" w:hAnsi="Cambria Math" w:cstheme="majorBidi"/>
            <w:noProof/>
            <w:color w:val="000000" w:themeColor="text1"/>
          </w:rPr>
          <m:t xml:space="preserve">nb </m:t>
        </m:r>
      </m:oMath>
      <w:r w:rsidR="009E7A8A" w:rsidRPr="005F2D8E">
        <w:rPr>
          <w:rFonts w:asciiTheme="majorBidi" w:hAnsiTheme="majorBidi" w:cstheme="majorBidi"/>
          <w:noProof/>
          <w:color w:val="000000" w:themeColor="text1"/>
        </w:rPr>
        <w:t xml:space="preserve">and </w:t>
      </w:r>
      <m:oMath>
        <m:r>
          <w:rPr>
            <w:rFonts w:ascii="Cambria Math" w:hAnsi="Cambria Math" w:cstheme="majorBidi"/>
            <w:noProof/>
            <w:color w:val="000000" w:themeColor="text1"/>
          </w:rPr>
          <m:t>k=2</m:t>
        </m:r>
      </m:oMath>
      <w:r w:rsidR="009E7A8A" w:rsidRPr="005F2D8E">
        <w:rPr>
          <w:rFonts w:asciiTheme="majorBidi" w:hAnsiTheme="majorBidi" w:cstheme="majorBidi"/>
          <w:noProof/>
          <w:color w:val="000000" w:themeColor="text1"/>
        </w:rPr>
        <w:t xml:space="preserve">. For each table, the first column shows epochs </w:t>
      </w:r>
      <w:r w:rsidR="00E24272">
        <w:rPr>
          <w:rFonts w:asciiTheme="majorBidi" w:hAnsiTheme="majorBidi" w:cstheme="majorBidi"/>
          <w:noProof/>
          <w:color w:val="000000" w:themeColor="text1"/>
        </w:rPr>
        <w:t>for which</w:t>
      </w:r>
      <w:r w:rsidR="00E24272" w:rsidRPr="005F2D8E">
        <w:rPr>
          <w:rFonts w:asciiTheme="majorBidi" w:hAnsiTheme="majorBidi" w:cstheme="majorBidi"/>
          <w:noProof/>
          <w:color w:val="000000" w:themeColor="text1"/>
        </w:rPr>
        <w:t xml:space="preserve"> </w:t>
      </w:r>
      <w:r w:rsidR="009E7A8A" w:rsidRPr="005F2D8E">
        <w:rPr>
          <w:rFonts w:asciiTheme="majorBidi" w:hAnsiTheme="majorBidi" w:cstheme="majorBidi"/>
          <w:noProof/>
          <w:color w:val="000000" w:themeColor="text1"/>
        </w:rPr>
        <w:t xml:space="preserve">we want to count how many people moved from A and arrived at B during </w:t>
      </w:r>
      <w:r w:rsidR="00E24272">
        <w:rPr>
          <w:rFonts w:asciiTheme="majorBidi" w:hAnsiTheme="majorBidi" w:cstheme="majorBidi"/>
          <w:noProof/>
          <w:color w:val="000000" w:themeColor="text1"/>
        </w:rPr>
        <w:t>those</w:t>
      </w:r>
      <w:r w:rsidR="00E24272" w:rsidRPr="005F2D8E">
        <w:rPr>
          <w:rFonts w:asciiTheme="majorBidi" w:hAnsiTheme="majorBidi" w:cstheme="majorBidi"/>
          <w:noProof/>
          <w:color w:val="000000" w:themeColor="text1"/>
        </w:rPr>
        <w:t xml:space="preserve"> </w:t>
      </w:r>
      <w:r w:rsidR="009E7A8A" w:rsidRPr="005F2D8E">
        <w:rPr>
          <w:rFonts w:asciiTheme="majorBidi" w:hAnsiTheme="majorBidi" w:cstheme="majorBidi"/>
          <w:noProof/>
          <w:color w:val="000000" w:themeColor="text1"/>
        </w:rPr>
        <w:t>epoch</w:t>
      </w:r>
      <w:r w:rsidR="00E24272">
        <w:rPr>
          <w:rFonts w:asciiTheme="majorBidi" w:hAnsiTheme="majorBidi" w:cstheme="majorBidi"/>
          <w:noProof/>
          <w:color w:val="000000" w:themeColor="text1"/>
        </w:rPr>
        <w:t>s</w:t>
      </w:r>
      <w:r w:rsidR="009E7A8A" w:rsidRPr="005F2D8E">
        <w:rPr>
          <w:rFonts w:asciiTheme="majorBidi" w:hAnsiTheme="majorBidi" w:cstheme="majorBidi"/>
          <w:noProof/>
          <w:color w:val="000000" w:themeColor="text1"/>
        </w:rPr>
        <w:t xml:space="preserve">; </w:t>
      </w:r>
      <w:r w:rsidR="00473B42" w:rsidRPr="005F2D8E">
        <w:rPr>
          <w:rFonts w:asciiTheme="majorBidi" w:hAnsiTheme="majorBidi" w:cstheme="majorBidi"/>
          <w:noProof/>
          <w:color w:val="000000" w:themeColor="text1"/>
        </w:rPr>
        <w:t xml:space="preserve">the second column shows the </w:t>
      </w:r>
      <w:r w:rsidR="00E24272">
        <w:rPr>
          <w:rFonts w:asciiTheme="majorBidi" w:hAnsiTheme="majorBidi" w:cstheme="majorBidi"/>
          <w:noProof/>
          <w:color w:val="000000" w:themeColor="text1"/>
        </w:rPr>
        <w:t xml:space="preserve">actual </w:t>
      </w:r>
      <w:r w:rsidR="00473B42" w:rsidRPr="005F2D8E">
        <w:rPr>
          <w:rFonts w:asciiTheme="majorBidi" w:hAnsiTheme="majorBidi" w:cstheme="majorBidi"/>
          <w:noProof/>
          <w:color w:val="000000" w:themeColor="text1"/>
        </w:rPr>
        <w:t xml:space="preserve">number of trips that happened </w:t>
      </w:r>
      <w:r w:rsidR="00E24272">
        <w:rPr>
          <w:rFonts w:asciiTheme="majorBidi" w:hAnsiTheme="majorBidi" w:cstheme="majorBidi"/>
          <w:noProof/>
          <w:color w:val="000000" w:themeColor="text1"/>
        </w:rPr>
        <w:t>(i.e., the</w:t>
      </w:r>
      <w:r w:rsidR="00E24272" w:rsidRPr="005F2D8E">
        <w:rPr>
          <w:rFonts w:asciiTheme="majorBidi" w:hAnsiTheme="majorBidi" w:cstheme="majorBidi"/>
          <w:noProof/>
          <w:color w:val="000000" w:themeColor="text1"/>
        </w:rPr>
        <w:t xml:space="preserve"> </w:t>
      </w:r>
      <w:r w:rsidR="00473B42" w:rsidRPr="005F2D8E">
        <w:rPr>
          <w:rFonts w:asciiTheme="majorBidi" w:hAnsiTheme="majorBidi" w:cstheme="majorBidi"/>
          <w:noProof/>
          <w:color w:val="000000" w:themeColor="text1"/>
        </w:rPr>
        <w:t>ground truth</w:t>
      </w:r>
      <w:r w:rsidR="00E24272">
        <w:rPr>
          <w:rFonts w:asciiTheme="majorBidi" w:hAnsiTheme="majorBidi" w:cstheme="majorBidi"/>
          <w:noProof/>
          <w:color w:val="000000" w:themeColor="text1"/>
        </w:rPr>
        <w:t>)</w:t>
      </w:r>
      <w:r w:rsidR="00473B42" w:rsidRPr="005F2D8E">
        <w:rPr>
          <w:rFonts w:asciiTheme="majorBidi" w:hAnsiTheme="majorBidi" w:cstheme="majorBidi"/>
          <w:noProof/>
          <w:color w:val="000000" w:themeColor="text1"/>
        </w:rPr>
        <w:t>, to which the results of our matching algorithm in the third column are compared with</w:t>
      </w:r>
      <w:r w:rsidR="009E7A8A" w:rsidRPr="005F2D8E">
        <w:rPr>
          <w:rFonts w:asciiTheme="majorBidi" w:hAnsiTheme="majorBidi" w:cstheme="majorBidi"/>
          <w:noProof/>
          <w:color w:val="000000" w:themeColor="text1"/>
        </w:rPr>
        <w:t>. Other columns include true positives, false positives, false negatives, and true negatives.</w:t>
      </w:r>
    </w:p>
    <w:p w14:paraId="5A31A124" w14:textId="593B340D" w:rsidR="003522E4" w:rsidRPr="005F2D8E" w:rsidRDefault="003522E4" w:rsidP="005F2D8E">
      <w:pPr>
        <w:jc w:val="both"/>
        <w:rPr>
          <w:rFonts w:asciiTheme="majorBidi" w:hAnsiTheme="majorBidi" w:cstheme="majorBidi"/>
          <w:noProof/>
          <w:color w:val="000000" w:themeColor="text1"/>
        </w:rPr>
      </w:pPr>
      <w:r w:rsidRPr="005F2D8E">
        <w:rPr>
          <w:rFonts w:asciiTheme="majorBidi" w:hAnsiTheme="majorBidi" w:cstheme="majorBidi"/>
          <w:noProof/>
          <w:color w:val="000000" w:themeColor="text1"/>
        </w:rPr>
        <w:t xml:space="preserve">The sum of </w:t>
      </w:r>
      <w:r w:rsidRPr="005F2D8E">
        <w:rPr>
          <w:rFonts w:asciiTheme="majorBidi" w:hAnsiTheme="majorBidi" w:cstheme="majorBidi"/>
          <w:i/>
          <w:iCs/>
          <w:noProof/>
          <w:color w:val="000000" w:themeColor="text1"/>
        </w:rPr>
        <w:t>TP</w:t>
      </w:r>
      <w:r w:rsidRPr="005F2D8E">
        <w:rPr>
          <w:rFonts w:asciiTheme="majorBidi" w:hAnsiTheme="majorBidi" w:cstheme="majorBidi"/>
          <w:noProof/>
          <w:color w:val="000000" w:themeColor="text1"/>
        </w:rPr>
        <w:t xml:space="preserve"> and </w:t>
      </w:r>
      <w:r w:rsidRPr="005F2D8E">
        <w:rPr>
          <w:rFonts w:asciiTheme="majorBidi" w:hAnsiTheme="majorBidi" w:cstheme="majorBidi"/>
          <w:i/>
          <w:iCs/>
          <w:noProof/>
          <w:color w:val="000000" w:themeColor="text1"/>
        </w:rPr>
        <w:t>FP</w:t>
      </w:r>
      <w:r w:rsidRPr="005F2D8E">
        <w:rPr>
          <w:rFonts w:asciiTheme="majorBidi" w:hAnsiTheme="majorBidi" w:cstheme="majorBidi"/>
          <w:noProof/>
          <w:color w:val="000000" w:themeColor="text1"/>
        </w:rPr>
        <w:t xml:space="preserve"> column values is equal to the number of trips that our method counted (N-Trips column), </w:t>
      </w:r>
      <w:r w:rsidR="00E24272">
        <w:rPr>
          <w:rFonts w:asciiTheme="majorBidi" w:hAnsiTheme="majorBidi" w:cstheme="majorBidi"/>
          <w:noProof/>
          <w:color w:val="000000" w:themeColor="text1"/>
        </w:rPr>
        <w:t>where</w:t>
      </w:r>
      <w:r w:rsidR="00E24272" w:rsidRPr="005F2D8E">
        <w:rPr>
          <w:rFonts w:asciiTheme="majorBidi" w:hAnsiTheme="majorBidi" w:cstheme="majorBidi"/>
          <w:noProof/>
          <w:color w:val="000000" w:themeColor="text1"/>
        </w:rPr>
        <w:t xml:space="preserve"> </w:t>
      </w:r>
      <w:r w:rsidRPr="005F2D8E">
        <w:rPr>
          <w:rFonts w:asciiTheme="majorBidi" w:hAnsiTheme="majorBidi" w:cstheme="majorBidi"/>
          <w:i/>
          <w:iCs/>
          <w:noProof/>
          <w:color w:val="000000" w:themeColor="text1"/>
        </w:rPr>
        <w:t>TP</w:t>
      </w:r>
      <w:r w:rsidRPr="005F2D8E">
        <w:rPr>
          <w:rFonts w:asciiTheme="majorBidi" w:hAnsiTheme="majorBidi" w:cstheme="majorBidi"/>
          <w:noProof/>
          <w:color w:val="000000" w:themeColor="text1"/>
        </w:rPr>
        <w:t xml:space="preserve"> indicates the number of trips that our algorithms counted correctly.</w:t>
      </w:r>
      <w:r w:rsidR="00FB3900">
        <w:rPr>
          <w:rFonts w:asciiTheme="majorBidi" w:hAnsiTheme="majorBidi" w:cstheme="majorBidi"/>
          <w:noProof/>
          <w:color w:val="000000" w:themeColor="text1"/>
        </w:rPr>
        <w:t xml:space="preserve"> False positive</w:t>
      </w:r>
      <w:r w:rsidRPr="005F2D8E">
        <w:rPr>
          <w:rFonts w:asciiTheme="majorBidi" w:hAnsiTheme="majorBidi" w:cstheme="majorBidi"/>
          <w:noProof/>
          <w:color w:val="000000" w:themeColor="text1"/>
        </w:rPr>
        <w:t xml:space="preserve"> represents the number of trips that were mistakenly recorded but did not occur, and these trips do not appear in </w:t>
      </w:r>
      <w:r w:rsidRPr="005F2D8E">
        <w:rPr>
          <w:rFonts w:asciiTheme="majorBidi" w:hAnsiTheme="majorBidi" w:cstheme="majorBidi"/>
          <w:i/>
          <w:iCs/>
          <w:noProof/>
          <w:color w:val="000000" w:themeColor="text1"/>
        </w:rPr>
        <w:t>GT</w:t>
      </w:r>
      <w:r w:rsidRPr="005F2D8E">
        <w:rPr>
          <w:rFonts w:asciiTheme="majorBidi" w:hAnsiTheme="majorBidi" w:cstheme="majorBidi"/>
          <w:noProof/>
          <w:color w:val="000000" w:themeColor="text1"/>
        </w:rPr>
        <w:t>.</w:t>
      </w:r>
    </w:p>
    <w:p w14:paraId="49FA67F8" w14:textId="53A22C2C" w:rsidR="00BB4609" w:rsidRPr="005F2D8E" w:rsidRDefault="00BB163D" w:rsidP="005F2D8E">
      <w:pPr>
        <w:jc w:val="both"/>
        <w:rPr>
          <w:rFonts w:asciiTheme="majorBidi" w:hAnsiTheme="majorBidi" w:cstheme="majorBidi"/>
          <w:noProof/>
          <w:color w:val="000000" w:themeColor="text1"/>
        </w:rPr>
      </w:pPr>
      <w:r w:rsidRPr="005F2D8E">
        <w:rPr>
          <w:rFonts w:asciiTheme="majorBidi" w:hAnsiTheme="majorBidi" w:cstheme="majorBidi"/>
          <w:noProof/>
          <w:color w:val="000000" w:themeColor="text1"/>
        </w:rPr>
        <w:t xml:space="preserve">As we mentioned </w:t>
      </w:r>
      <w:r w:rsidR="003522E4" w:rsidRPr="005F2D8E">
        <w:rPr>
          <w:rFonts w:asciiTheme="majorBidi" w:hAnsiTheme="majorBidi" w:cstheme="majorBidi"/>
          <w:noProof/>
          <w:color w:val="000000" w:themeColor="text1"/>
        </w:rPr>
        <w:t>before</w:t>
      </w:r>
      <w:r w:rsidRPr="005F2D8E">
        <w:rPr>
          <w:rFonts w:asciiTheme="majorBidi" w:hAnsiTheme="majorBidi" w:cstheme="majorBidi"/>
          <w:noProof/>
          <w:color w:val="000000" w:themeColor="text1"/>
        </w:rPr>
        <w:t>, when only truncation is performed, such as</w:t>
      </w:r>
      <w:r w:rsidR="00E24272">
        <w:rPr>
          <w:rFonts w:asciiTheme="majorBidi" w:hAnsiTheme="majorBidi" w:cstheme="majorBidi"/>
          <w:noProof/>
          <w:color w:val="000000" w:themeColor="text1"/>
        </w:rPr>
        <w:t xml:space="preserve"> with</w:t>
      </w:r>
      <w:r w:rsidRPr="005F2D8E">
        <w:rPr>
          <w:rFonts w:asciiTheme="majorBidi" w:hAnsiTheme="majorBidi" w:cstheme="majorBidi"/>
          <w:noProof/>
          <w:color w:val="000000" w:themeColor="text1"/>
        </w:rPr>
        <w:t xml:space="preserve"> </w:t>
      </w:r>
      <m:oMath>
        <m:r>
          <w:rPr>
            <w:rFonts w:ascii="Cambria Math" w:hAnsi="Cambria Math" w:cstheme="majorBidi"/>
            <w:noProof/>
            <w:color w:val="000000" w:themeColor="text1"/>
          </w:rPr>
          <m:t>nb=2</m:t>
        </m:r>
      </m:oMath>
      <w:r w:rsidRPr="005F2D8E">
        <w:rPr>
          <w:rFonts w:asciiTheme="majorBidi" w:hAnsiTheme="majorBidi" w:cstheme="majorBidi"/>
          <w:noProof/>
          <w:color w:val="000000" w:themeColor="text1"/>
        </w:rPr>
        <w:t xml:space="preserve">, the number of </w:t>
      </w:r>
      <w:r w:rsidR="00FE045C">
        <w:rPr>
          <w:rFonts w:asciiTheme="majorBidi" w:hAnsiTheme="majorBidi" w:cstheme="majorBidi"/>
          <w:noProof/>
          <w:color w:val="000000" w:themeColor="text1"/>
        </w:rPr>
        <w:t xml:space="preserve">different </w:t>
      </w:r>
      <w:r w:rsidRPr="005F2D8E">
        <w:rPr>
          <w:rFonts w:asciiTheme="majorBidi" w:hAnsiTheme="majorBidi" w:cstheme="majorBidi"/>
          <w:noProof/>
          <w:color w:val="000000" w:themeColor="text1"/>
        </w:rPr>
        <w:t xml:space="preserve">multipseudonyms is </w:t>
      </w:r>
      <w:r w:rsidR="001A1FF2">
        <w:rPr>
          <w:rFonts w:asciiTheme="majorBidi" w:hAnsiTheme="majorBidi" w:cstheme="majorBidi"/>
          <w:noProof/>
          <w:color w:val="000000" w:themeColor="text1"/>
        </w:rPr>
        <w:t>low</w:t>
      </w:r>
      <w:r w:rsidR="001A1FF2" w:rsidRPr="005F2D8E">
        <w:rPr>
          <w:rFonts w:asciiTheme="majorBidi" w:hAnsiTheme="majorBidi" w:cstheme="majorBidi"/>
          <w:noProof/>
          <w:color w:val="000000" w:themeColor="text1"/>
        </w:rPr>
        <w:t xml:space="preserve"> </w:t>
      </w:r>
      <w:r w:rsidR="00D84BE4">
        <w:rPr>
          <w:rFonts w:asciiTheme="majorBidi" w:hAnsiTheme="majorBidi" w:cstheme="majorBidi"/>
          <w:noProof/>
          <w:color w:val="000000" w:themeColor="text1"/>
        </w:rPr>
        <w:t>at</w:t>
      </w:r>
      <w:r w:rsidR="00D84BE4" w:rsidRPr="005F2D8E">
        <w:rPr>
          <w:rFonts w:asciiTheme="majorBidi" w:hAnsiTheme="majorBidi" w:cstheme="majorBidi"/>
          <w:noProof/>
          <w:color w:val="000000" w:themeColor="text1"/>
        </w:rPr>
        <w:t xml:space="preserve"> </w:t>
      </w:r>
      <w:r w:rsidRPr="005F2D8E">
        <w:rPr>
          <w:rFonts w:asciiTheme="majorBidi" w:hAnsiTheme="majorBidi" w:cstheme="majorBidi"/>
          <w:noProof/>
          <w:color w:val="000000" w:themeColor="text1"/>
        </w:rPr>
        <w:t>both locations</w:t>
      </w:r>
      <w:r w:rsidR="001A1FF2">
        <w:rPr>
          <w:rFonts w:asciiTheme="majorBidi" w:hAnsiTheme="majorBidi" w:cstheme="majorBidi"/>
          <w:noProof/>
          <w:color w:val="000000" w:themeColor="text1"/>
        </w:rPr>
        <w:t>.</w:t>
      </w:r>
      <w:r w:rsidRPr="005F2D8E">
        <w:rPr>
          <w:rFonts w:asciiTheme="majorBidi" w:hAnsiTheme="majorBidi" w:cstheme="majorBidi"/>
          <w:noProof/>
          <w:color w:val="000000" w:themeColor="text1"/>
        </w:rPr>
        <w:t xml:space="preserve"> </w:t>
      </w:r>
      <w:r w:rsidR="001A1FF2">
        <w:rPr>
          <w:rFonts w:asciiTheme="majorBidi" w:hAnsiTheme="majorBidi" w:cstheme="majorBidi"/>
          <w:noProof/>
          <w:color w:val="000000" w:themeColor="text1"/>
        </w:rPr>
        <w:t>A</w:t>
      </w:r>
      <w:r w:rsidR="001A1FF2" w:rsidRPr="005F2D8E">
        <w:rPr>
          <w:rFonts w:asciiTheme="majorBidi" w:hAnsiTheme="majorBidi" w:cstheme="majorBidi"/>
          <w:noProof/>
          <w:color w:val="000000" w:themeColor="text1"/>
        </w:rPr>
        <w:t xml:space="preserve"> </w:t>
      </w:r>
      <w:r w:rsidRPr="005F2D8E">
        <w:rPr>
          <w:rFonts w:asciiTheme="majorBidi" w:hAnsiTheme="majorBidi" w:cstheme="majorBidi"/>
          <w:noProof/>
          <w:color w:val="000000" w:themeColor="text1"/>
        </w:rPr>
        <w:t xml:space="preserve">small number of multipseudonyms leads to </w:t>
      </w:r>
      <w:r w:rsidR="00E24272">
        <w:rPr>
          <w:rFonts w:asciiTheme="majorBidi" w:hAnsiTheme="majorBidi" w:cstheme="majorBidi"/>
          <w:noProof/>
          <w:color w:val="000000" w:themeColor="text1"/>
        </w:rPr>
        <w:t xml:space="preserve">incorrectly </w:t>
      </w:r>
      <w:r w:rsidRPr="005F2D8E">
        <w:rPr>
          <w:rFonts w:asciiTheme="majorBidi" w:hAnsiTheme="majorBidi" w:cstheme="majorBidi"/>
          <w:noProof/>
          <w:color w:val="000000" w:themeColor="text1"/>
        </w:rPr>
        <w:t xml:space="preserve">matching </w:t>
      </w:r>
      <w:r w:rsidR="00E24272">
        <w:rPr>
          <w:rFonts w:asciiTheme="majorBidi" w:hAnsiTheme="majorBidi" w:cstheme="majorBidi"/>
          <w:noProof/>
          <w:color w:val="000000" w:themeColor="text1"/>
        </w:rPr>
        <w:t>many</w:t>
      </w:r>
      <w:r w:rsidRPr="005F2D8E">
        <w:rPr>
          <w:rFonts w:asciiTheme="majorBidi" w:hAnsiTheme="majorBidi" w:cstheme="majorBidi"/>
          <w:noProof/>
          <w:color w:val="000000" w:themeColor="text1"/>
        </w:rPr>
        <w:t xml:space="preserve"> trips that </w:t>
      </w:r>
      <w:r w:rsidR="00E24272">
        <w:rPr>
          <w:rFonts w:asciiTheme="majorBidi" w:hAnsiTheme="majorBidi" w:cstheme="majorBidi"/>
          <w:noProof/>
          <w:color w:val="000000" w:themeColor="text1"/>
        </w:rPr>
        <w:t xml:space="preserve">actually </w:t>
      </w:r>
      <w:r w:rsidRPr="005F2D8E">
        <w:rPr>
          <w:rFonts w:asciiTheme="majorBidi" w:hAnsiTheme="majorBidi" w:cstheme="majorBidi"/>
          <w:noProof/>
          <w:color w:val="000000" w:themeColor="text1"/>
        </w:rPr>
        <w:t xml:space="preserve">did not happen, </w:t>
      </w:r>
      <w:r w:rsidR="00E24272">
        <w:rPr>
          <w:rFonts w:asciiTheme="majorBidi" w:hAnsiTheme="majorBidi" w:cstheme="majorBidi"/>
          <w:noProof/>
          <w:color w:val="000000" w:themeColor="text1"/>
        </w:rPr>
        <w:t>leading to</w:t>
      </w:r>
      <w:r w:rsidRPr="005F2D8E">
        <w:rPr>
          <w:rFonts w:asciiTheme="majorBidi" w:hAnsiTheme="majorBidi" w:cstheme="majorBidi"/>
          <w:noProof/>
          <w:color w:val="000000" w:themeColor="text1"/>
        </w:rPr>
        <w:t xml:space="preserve"> many false positives. Figure 5 </w:t>
      </w:r>
      <w:r w:rsidR="001A1FF2">
        <w:rPr>
          <w:rFonts w:asciiTheme="majorBidi" w:hAnsiTheme="majorBidi" w:cstheme="majorBidi"/>
          <w:noProof/>
          <w:color w:val="000000" w:themeColor="text1"/>
        </w:rPr>
        <w:t>for the</w:t>
      </w:r>
      <w:r w:rsidR="001A1FF2" w:rsidRPr="005F2D8E">
        <w:rPr>
          <w:rFonts w:asciiTheme="majorBidi" w:hAnsiTheme="majorBidi" w:cstheme="majorBidi"/>
          <w:noProof/>
          <w:color w:val="000000" w:themeColor="text1"/>
        </w:rPr>
        <w:t xml:space="preserve"> </w:t>
      </w:r>
      <w:r w:rsidRPr="005F2D8E">
        <w:rPr>
          <w:rFonts w:asciiTheme="majorBidi" w:hAnsiTheme="majorBidi" w:cstheme="majorBidi"/>
          <w:noProof/>
          <w:color w:val="000000" w:themeColor="text1"/>
        </w:rPr>
        <w:t>table</w:t>
      </w:r>
      <w:r w:rsidR="001A1FF2">
        <w:rPr>
          <w:rFonts w:asciiTheme="majorBidi" w:hAnsiTheme="majorBidi" w:cstheme="majorBidi"/>
          <w:noProof/>
          <w:color w:val="000000" w:themeColor="text1"/>
        </w:rPr>
        <w:t xml:space="preserve"> with</w:t>
      </w:r>
      <w:r w:rsidRPr="005F2D8E">
        <w:rPr>
          <w:rFonts w:asciiTheme="majorBidi" w:hAnsiTheme="majorBidi" w:cstheme="majorBidi"/>
          <w:noProof/>
          <w:color w:val="000000" w:themeColor="text1"/>
        </w:rPr>
        <w:t xml:space="preserve"> </w:t>
      </w:r>
      <m:oMath>
        <m:r>
          <w:rPr>
            <w:rFonts w:ascii="Cambria Math" w:hAnsi="Cambria Math" w:cstheme="majorBidi"/>
            <w:noProof/>
            <w:color w:val="000000" w:themeColor="text1"/>
          </w:rPr>
          <m:t>nb=2</m:t>
        </m:r>
      </m:oMath>
      <w:r w:rsidRPr="005F2D8E">
        <w:rPr>
          <w:rFonts w:asciiTheme="majorBidi" w:hAnsiTheme="majorBidi" w:cstheme="majorBidi"/>
          <w:noProof/>
          <w:color w:val="000000" w:themeColor="text1"/>
        </w:rPr>
        <w:t xml:space="preserve"> illustrates </w:t>
      </w:r>
      <w:r w:rsidR="00E24272">
        <w:rPr>
          <w:rFonts w:asciiTheme="majorBidi" w:hAnsiTheme="majorBidi" w:cstheme="majorBidi"/>
          <w:noProof/>
          <w:color w:val="000000" w:themeColor="text1"/>
        </w:rPr>
        <w:t>this</w:t>
      </w:r>
      <w:r w:rsidRPr="005F2D8E">
        <w:rPr>
          <w:rFonts w:asciiTheme="majorBidi" w:hAnsiTheme="majorBidi" w:cstheme="majorBidi"/>
          <w:noProof/>
          <w:color w:val="000000" w:themeColor="text1"/>
        </w:rPr>
        <w:t>. The number of false positive trips decreases when the number of bits is increased</w:t>
      </w:r>
      <w:r w:rsidR="005F2D8E">
        <w:rPr>
          <w:rFonts w:asciiTheme="majorBidi" w:hAnsiTheme="majorBidi" w:cstheme="majorBidi"/>
          <w:noProof/>
          <w:color w:val="000000" w:themeColor="text1"/>
        </w:rPr>
        <w:t>, shown</w:t>
      </w:r>
      <w:r w:rsidRPr="005F2D8E">
        <w:rPr>
          <w:rFonts w:asciiTheme="majorBidi" w:hAnsiTheme="majorBidi" w:cstheme="majorBidi"/>
          <w:noProof/>
          <w:color w:val="000000" w:themeColor="text1"/>
        </w:rPr>
        <w:t xml:space="preserve"> in the other tables. </w:t>
      </w:r>
      <w:r w:rsidR="00AD4024" w:rsidRPr="005F2D8E">
        <w:rPr>
          <w:rFonts w:asciiTheme="majorBidi" w:hAnsiTheme="majorBidi" w:cstheme="majorBidi"/>
          <w:noProof/>
          <w:color w:val="000000" w:themeColor="text1"/>
        </w:rPr>
        <w:t xml:space="preserve">By increasing </w:t>
      </w:r>
      <w:r w:rsidR="00E24272">
        <w:rPr>
          <w:rFonts w:asciiTheme="majorBidi" w:hAnsiTheme="majorBidi" w:cstheme="majorBidi"/>
          <w:noProof/>
          <w:color w:val="000000" w:themeColor="text1"/>
        </w:rPr>
        <w:t xml:space="preserve">the </w:t>
      </w:r>
      <w:r w:rsidR="00AD4024" w:rsidRPr="005F2D8E">
        <w:rPr>
          <w:rFonts w:asciiTheme="majorBidi" w:hAnsiTheme="majorBidi" w:cstheme="majorBidi"/>
          <w:noProof/>
          <w:color w:val="000000" w:themeColor="text1"/>
        </w:rPr>
        <w:t xml:space="preserve">number of bits to keep we have more </w:t>
      </w:r>
      <w:r w:rsidR="00FE045C">
        <w:rPr>
          <w:rFonts w:asciiTheme="majorBidi" w:hAnsiTheme="majorBidi" w:cstheme="majorBidi"/>
          <w:noProof/>
          <w:color w:val="000000" w:themeColor="text1"/>
        </w:rPr>
        <w:t xml:space="preserve">different </w:t>
      </w:r>
      <w:r w:rsidR="00AD4024" w:rsidRPr="005F2D8E">
        <w:rPr>
          <w:rFonts w:asciiTheme="majorBidi" w:hAnsiTheme="majorBidi" w:cstheme="majorBidi"/>
          <w:noProof/>
          <w:color w:val="000000" w:themeColor="text1"/>
        </w:rPr>
        <w:t>multipseudonyms</w:t>
      </w:r>
      <w:r w:rsidR="00400DF7" w:rsidRPr="005F2D8E">
        <w:rPr>
          <w:rFonts w:asciiTheme="majorBidi" w:hAnsiTheme="majorBidi" w:cstheme="majorBidi"/>
          <w:noProof/>
          <w:color w:val="000000" w:themeColor="text1"/>
        </w:rPr>
        <w:t>,</w:t>
      </w:r>
      <w:r w:rsidR="00AD4024" w:rsidRPr="005F2D8E">
        <w:rPr>
          <w:rFonts w:asciiTheme="majorBidi" w:hAnsiTheme="majorBidi" w:cstheme="majorBidi"/>
          <w:noProof/>
          <w:color w:val="000000" w:themeColor="text1"/>
        </w:rPr>
        <w:t xml:space="preserve"> </w:t>
      </w:r>
      <w:r w:rsidR="00E24272">
        <w:rPr>
          <w:rFonts w:asciiTheme="majorBidi" w:hAnsiTheme="majorBidi" w:cstheme="majorBidi"/>
          <w:noProof/>
          <w:color w:val="000000" w:themeColor="text1"/>
        </w:rPr>
        <w:t>leading also</w:t>
      </w:r>
      <w:r w:rsidR="00C07B30" w:rsidRPr="005F2D8E">
        <w:rPr>
          <w:rFonts w:asciiTheme="majorBidi" w:hAnsiTheme="majorBidi" w:cstheme="majorBidi"/>
          <w:noProof/>
          <w:color w:val="000000" w:themeColor="text1"/>
        </w:rPr>
        <w:t xml:space="preserve"> to </w:t>
      </w:r>
      <w:r w:rsidR="00E24272">
        <w:rPr>
          <w:rFonts w:asciiTheme="majorBidi" w:hAnsiTheme="majorBidi" w:cstheme="majorBidi"/>
          <w:noProof/>
          <w:color w:val="000000" w:themeColor="text1"/>
        </w:rPr>
        <w:t xml:space="preserve">more </w:t>
      </w:r>
      <w:r w:rsidR="00C07B30" w:rsidRPr="005F2D8E">
        <w:rPr>
          <w:rFonts w:asciiTheme="majorBidi" w:hAnsiTheme="majorBidi" w:cstheme="majorBidi"/>
          <w:noProof/>
          <w:color w:val="000000" w:themeColor="text1"/>
        </w:rPr>
        <w:t>correction</w:t>
      </w:r>
      <w:r w:rsidR="00E24272">
        <w:rPr>
          <w:rFonts w:asciiTheme="majorBidi" w:hAnsiTheme="majorBidi" w:cstheme="majorBidi"/>
          <w:noProof/>
          <w:color w:val="000000" w:themeColor="text1"/>
        </w:rPr>
        <w:t xml:space="preserve">s (because </w:t>
      </w:r>
      <w:r w:rsidR="00062336">
        <w:rPr>
          <w:rFonts w:asciiTheme="majorBidi" w:hAnsiTheme="majorBidi" w:cstheme="majorBidi"/>
          <w:noProof/>
          <w:color w:val="000000" w:themeColor="text1"/>
        </w:rPr>
        <w:t>multipseudonyms do not have enough associated trips)</w:t>
      </w:r>
      <w:r w:rsidR="00E24272">
        <w:rPr>
          <w:rFonts w:asciiTheme="majorBidi" w:hAnsiTheme="majorBidi" w:cstheme="majorBidi"/>
          <w:noProof/>
          <w:color w:val="000000" w:themeColor="text1"/>
        </w:rPr>
        <w:t>. When applying corrections</w:t>
      </w:r>
      <w:r w:rsidR="00062336">
        <w:rPr>
          <w:rFonts w:asciiTheme="majorBidi" w:hAnsiTheme="majorBidi" w:cstheme="majorBidi"/>
          <w:noProof/>
          <w:color w:val="000000" w:themeColor="text1"/>
        </w:rPr>
        <w:t>,</w:t>
      </w:r>
      <w:r w:rsidR="00E24272">
        <w:rPr>
          <w:rFonts w:asciiTheme="majorBidi" w:hAnsiTheme="majorBidi" w:cstheme="majorBidi"/>
          <w:noProof/>
          <w:color w:val="000000" w:themeColor="text1"/>
        </w:rPr>
        <w:t xml:space="preserve"> </w:t>
      </w:r>
      <w:r w:rsidR="00400DF7" w:rsidRPr="005F2D8E">
        <w:rPr>
          <w:rFonts w:asciiTheme="majorBidi" w:hAnsiTheme="majorBidi" w:cstheme="majorBidi"/>
          <w:noProof/>
          <w:color w:val="000000" w:themeColor="text1"/>
        </w:rPr>
        <w:t>we lose trips as false negative</w:t>
      </w:r>
      <w:r w:rsidR="00062336">
        <w:rPr>
          <w:rFonts w:asciiTheme="majorBidi" w:hAnsiTheme="majorBidi" w:cstheme="majorBidi"/>
          <w:noProof/>
          <w:color w:val="000000" w:themeColor="text1"/>
        </w:rPr>
        <w:t>s</w:t>
      </w:r>
      <w:r w:rsidR="00400DF7" w:rsidRPr="005F2D8E">
        <w:rPr>
          <w:rFonts w:asciiTheme="majorBidi" w:hAnsiTheme="majorBidi" w:cstheme="majorBidi"/>
          <w:noProof/>
          <w:color w:val="000000" w:themeColor="text1"/>
        </w:rPr>
        <w:t>.</w:t>
      </w:r>
    </w:p>
    <w:p w14:paraId="1E6D73F2" w14:textId="2CDC1A29" w:rsidR="003522E4" w:rsidRPr="003522E4" w:rsidRDefault="00593302" w:rsidP="005F2D8E">
      <w:pPr>
        <w:spacing w:before="100" w:beforeAutospacing="1" w:after="100" w:afterAutospacing="1"/>
        <w:jc w:val="both"/>
        <w:rPr>
          <w:color w:val="000000" w:themeColor="text1"/>
        </w:rPr>
      </w:pPr>
      <w:r w:rsidRPr="005F2D8E">
        <w:rPr>
          <w:color w:val="000000" w:themeColor="text1"/>
        </w:rPr>
        <w:t xml:space="preserve">In the correction phase, as we explained before, for having the detection k-anonymity some multipseudonyms will be </w:t>
      </w:r>
      <w:r w:rsidR="00062336">
        <w:rPr>
          <w:color w:val="000000" w:themeColor="text1"/>
        </w:rPr>
        <w:t>replaced</w:t>
      </w:r>
      <w:r w:rsidR="00062336" w:rsidRPr="005F2D8E">
        <w:rPr>
          <w:color w:val="000000" w:themeColor="text1"/>
        </w:rPr>
        <w:t xml:space="preserve"> </w:t>
      </w:r>
      <w:r w:rsidR="00062336">
        <w:rPr>
          <w:color w:val="000000" w:themeColor="text1"/>
        </w:rPr>
        <w:t>by</w:t>
      </w:r>
      <w:r w:rsidR="00062336" w:rsidRPr="005F2D8E">
        <w:rPr>
          <w:color w:val="000000" w:themeColor="text1"/>
        </w:rPr>
        <w:t xml:space="preserve"> </w:t>
      </w:r>
      <w:r w:rsidRPr="005F2D8E">
        <w:rPr>
          <w:color w:val="000000" w:themeColor="text1"/>
        </w:rPr>
        <w:t>others</w:t>
      </w:r>
      <w:r w:rsidR="00062336">
        <w:rPr>
          <w:color w:val="000000" w:themeColor="text1"/>
        </w:rPr>
        <w:t xml:space="preserve"> (but allowing counts greater or equal to </w:t>
      </w:r>
      <w:r w:rsidR="00062336">
        <w:rPr>
          <w:i/>
          <w:iCs/>
          <w:color w:val="000000" w:themeColor="text1"/>
        </w:rPr>
        <w:t>k</w:t>
      </w:r>
      <w:r w:rsidR="00062336">
        <w:rPr>
          <w:color w:val="000000" w:themeColor="text1"/>
        </w:rPr>
        <w:t>). As a consequence,</w:t>
      </w:r>
      <w:r w:rsidRPr="005F2D8E">
        <w:rPr>
          <w:color w:val="000000" w:themeColor="text1"/>
        </w:rPr>
        <w:t xml:space="preserve"> we lose some multipseudonyms, and those multipseudonyms are </w:t>
      </w:r>
      <w:r w:rsidR="00062336">
        <w:rPr>
          <w:color w:val="000000" w:themeColor="text1"/>
        </w:rPr>
        <w:t xml:space="preserve">then </w:t>
      </w:r>
      <w:r w:rsidRPr="005F2D8E">
        <w:rPr>
          <w:color w:val="000000" w:themeColor="text1"/>
        </w:rPr>
        <w:t xml:space="preserve">no longer </w:t>
      </w:r>
      <w:r w:rsidR="00062336">
        <w:rPr>
          <w:color w:val="000000" w:themeColor="text1"/>
        </w:rPr>
        <w:t xml:space="preserve">available </w:t>
      </w:r>
      <w:r w:rsidRPr="005F2D8E">
        <w:rPr>
          <w:color w:val="000000" w:themeColor="text1"/>
        </w:rPr>
        <w:t xml:space="preserve">to match with </w:t>
      </w:r>
      <w:r w:rsidR="00062336">
        <w:rPr>
          <w:color w:val="000000" w:themeColor="text1"/>
        </w:rPr>
        <w:t>arrivals or departures. In fact, lost multipseudonyms are</w:t>
      </w:r>
      <w:r w:rsidRPr="005F2D8E">
        <w:rPr>
          <w:color w:val="000000" w:themeColor="text1"/>
        </w:rPr>
        <w:t xml:space="preserve"> match</w:t>
      </w:r>
      <w:r w:rsidR="00062336">
        <w:rPr>
          <w:color w:val="000000" w:themeColor="text1"/>
        </w:rPr>
        <w:t xml:space="preserve">ed by using their replacements, </w:t>
      </w:r>
      <w:r w:rsidR="003926F5">
        <w:rPr>
          <w:color w:val="000000" w:themeColor="text1"/>
        </w:rPr>
        <w:t>and thus lead to counting trips that did not take place</w:t>
      </w:r>
      <w:r w:rsidRPr="005F2D8E">
        <w:rPr>
          <w:color w:val="000000" w:themeColor="text1"/>
        </w:rPr>
        <w:t xml:space="preserve">. These inaccurate matches count as </w:t>
      </w:r>
      <w:r w:rsidR="003926F5">
        <w:rPr>
          <w:color w:val="000000" w:themeColor="text1"/>
        </w:rPr>
        <w:t>false positives. At the same time, each lost multipseudonym will also mean that we miss trips, leading to false negatives</w:t>
      </w:r>
      <w:r w:rsidRPr="005F2D8E">
        <w:rPr>
          <w:color w:val="000000" w:themeColor="text1"/>
        </w:rPr>
        <w:t>.</w:t>
      </w:r>
      <w:r w:rsidR="003522E4" w:rsidRPr="005F2D8E">
        <w:rPr>
          <w:color w:val="000000" w:themeColor="text1"/>
        </w:rPr>
        <w:t xml:space="preserve"> </w:t>
      </w:r>
    </w:p>
    <w:p w14:paraId="0C6A24F3" w14:textId="028F0D59" w:rsidR="00224562" w:rsidRPr="005F2D8E" w:rsidRDefault="00B3598F" w:rsidP="005F2D8E">
      <w:pPr>
        <w:spacing w:before="100" w:beforeAutospacing="1" w:after="100" w:afterAutospacing="1"/>
        <w:jc w:val="both"/>
        <w:rPr>
          <w:color w:val="000000" w:themeColor="text1"/>
        </w:rPr>
      </w:pPr>
      <w:r w:rsidRPr="005F2D8E">
        <w:rPr>
          <w:color w:val="000000" w:themeColor="text1"/>
        </w:rPr>
        <w:t xml:space="preserve">Due to the connection between </w:t>
      </w:r>
      <w:r w:rsidRPr="00FB3900">
        <w:rPr>
          <w:i/>
          <w:iCs/>
          <w:color w:val="000000" w:themeColor="text1"/>
        </w:rPr>
        <w:t>FPs</w:t>
      </w:r>
      <w:r w:rsidRPr="005F2D8E">
        <w:rPr>
          <w:color w:val="000000" w:themeColor="text1"/>
        </w:rPr>
        <w:t xml:space="preserve"> and </w:t>
      </w:r>
      <w:r w:rsidRPr="003B0503">
        <w:rPr>
          <w:i/>
          <w:iCs/>
          <w:color w:val="000000" w:themeColor="text1"/>
        </w:rPr>
        <w:t>FNs</w:t>
      </w:r>
      <w:r w:rsidRPr="005F2D8E">
        <w:rPr>
          <w:color w:val="000000" w:themeColor="text1"/>
        </w:rPr>
        <w:t xml:space="preserve">, the best scenario is that, all the </w:t>
      </w:r>
      <w:r w:rsidRPr="00FB3900">
        <w:rPr>
          <w:i/>
          <w:iCs/>
          <w:color w:val="000000" w:themeColor="text1"/>
        </w:rPr>
        <w:t>FPs</w:t>
      </w:r>
      <w:r w:rsidRPr="005F2D8E">
        <w:rPr>
          <w:color w:val="000000" w:themeColor="text1"/>
        </w:rPr>
        <w:t xml:space="preserve"> will be compensated by an equal number of </w:t>
      </w:r>
      <w:r w:rsidRPr="003B0503">
        <w:rPr>
          <w:i/>
          <w:iCs/>
          <w:color w:val="000000" w:themeColor="text1"/>
        </w:rPr>
        <w:t>FNs</w:t>
      </w:r>
      <w:r w:rsidRPr="005F2D8E">
        <w:rPr>
          <w:color w:val="000000" w:themeColor="text1"/>
        </w:rPr>
        <w:t>.</w:t>
      </w:r>
      <w:r w:rsidR="00D84BE4">
        <w:rPr>
          <w:color w:val="000000" w:themeColor="text1"/>
        </w:rPr>
        <w:t xml:space="preserve"> </w:t>
      </w:r>
      <w:r w:rsidRPr="005F2D8E">
        <w:rPr>
          <w:rFonts w:asciiTheme="majorBidi" w:hAnsiTheme="majorBidi" w:cstheme="majorBidi"/>
          <w:noProof/>
          <w:color w:val="000000" w:themeColor="text1"/>
        </w:rPr>
        <w:t>In other words, w</w:t>
      </w:r>
      <w:r w:rsidR="00B01557" w:rsidRPr="005F2D8E">
        <w:rPr>
          <w:rFonts w:asciiTheme="majorBidi" w:hAnsiTheme="majorBidi" w:cstheme="majorBidi"/>
          <w:noProof/>
          <w:color w:val="000000" w:themeColor="text1"/>
        </w:rPr>
        <w:t xml:space="preserve">e can achieve the highest level of </w:t>
      </w:r>
      <w:r w:rsidR="00B01557" w:rsidRPr="005F2D8E">
        <w:rPr>
          <w:rFonts w:asciiTheme="majorBidi" w:hAnsiTheme="majorBidi" w:cstheme="majorBidi"/>
          <w:noProof/>
          <w:color w:val="000000" w:themeColor="text1"/>
        </w:rPr>
        <w:lastRenderedPageBreak/>
        <w:t xml:space="preserve">accuracy by having </w:t>
      </w:r>
      <w:r w:rsidR="003926F5">
        <w:rPr>
          <w:rFonts w:asciiTheme="majorBidi" w:hAnsiTheme="majorBidi" w:cstheme="majorBidi"/>
          <w:noProof/>
          <w:color w:val="000000" w:themeColor="text1"/>
        </w:rPr>
        <w:t xml:space="preserve">only </w:t>
      </w:r>
      <w:r w:rsidR="00B01557" w:rsidRPr="005F2D8E">
        <w:rPr>
          <w:rFonts w:asciiTheme="majorBidi" w:hAnsiTheme="majorBidi" w:cstheme="majorBidi"/>
          <w:noProof/>
          <w:color w:val="000000" w:themeColor="text1"/>
        </w:rPr>
        <w:t xml:space="preserve">a correction phase </w:t>
      </w:r>
      <w:r w:rsidR="003926F5">
        <w:rPr>
          <w:rFonts w:asciiTheme="majorBidi" w:hAnsiTheme="majorBidi" w:cstheme="majorBidi"/>
          <w:noProof/>
          <w:color w:val="000000" w:themeColor="text1"/>
        </w:rPr>
        <w:t>(</w:t>
      </w:r>
      <w:r w:rsidR="00B01557" w:rsidRPr="005F2D8E">
        <w:rPr>
          <w:rFonts w:asciiTheme="majorBidi" w:hAnsiTheme="majorBidi" w:cstheme="majorBidi"/>
          <w:noProof/>
          <w:color w:val="000000" w:themeColor="text1"/>
        </w:rPr>
        <w:t xml:space="preserve">and </w:t>
      </w:r>
      <w:r w:rsidR="003926F5">
        <w:rPr>
          <w:rFonts w:asciiTheme="majorBidi" w:hAnsiTheme="majorBidi" w:cstheme="majorBidi"/>
          <w:noProof/>
          <w:color w:val="000000" w:themeColor="text1"/>
        </w:rPr>
        <w:t>having</w:t>
      </w:r>
      <w:r w:rsidR="003926F5" w:rsidRPr="005F2D8E">
        <w:rPr>
          <w:rFonts w:asciiTheme="majorBidi" w:hAnsiTheme="majorBidi" w:cstheme="majorBidi"/>
          <w:noProof/>
          <w:color w:val="000000" w:themeColor="text1"/>
        </w:rPr>
        <w:t xml:space="preserve"> </w:t>
      </w:r>
      <w:r w:rsidR="00B01557" w:rsidRPr="005F2D8E">
        <w:rPr>
          <w:rFonts w:asciiTheme="majorBidi" w:hAnsiTheme="majorBidi" w:cstheme="majorBidi"/>
          <w:noProof/>
          <w:color w:val="000000" w:themeColor="text1"/>
        </w:rPr>
        <w:t>sufficient data</w:t>
      </w:r>
      <w:r w:rsidR="003926F5">
        <w:rPr>
          <w:rFonts w:asciiTheme="majorBidi" w:hAnsiTheme="majorBidi" w:cstheme="majorBidi"/>
          <w:noProof/>
          <w:color w:val="000000" w:themeColor="text1"/>
        </w:rPr>
        <w:t>)</w:t>
      </w:r>
      <w:r w:rsidR="00B01557" w:rsidRPr="005F2D8E">
        <w:rPr>
          <w:rFonts w:asciiTheme="majorBidi" w:hAnsiTheme="majorBidi" w:cstheme="majorBidi"/>
          <w:noProof/>
          <w:color w:val="000000" w:themeColor="text1"/>
        </w:rPr>
        <w:t>. The most accurate counting occurs when false positives and false negatives are equal or close to each other. In the table</w:t>
      </w:r>
      <w:r w:rsidR="003926F5">
        <w:rPr>
          <w:rFonts w:asciiTheme="majorBidi" w:hAnsiTheme="majorBidi" w:cstheme="majorBidi"/>
          <w:noProof/>
          <w:color w:val="000000" w:themeColor="text1"/>
        </w:rPr>
        <w:t xml:space="preserve"> for</w:t>
      </w:r>
      <w:r w:rsidR="00B01557" w:rsidRPr="005F2D8E">
        <w:rPr>
          <w:rFonts w:asciiTheme="majorBidi" w:hAnsiTheme="majorBidi" w:cstheme="majorBidi"/>
          <w:noProof/>
          <w:color w:val="000000" w:themeColor="text1"/>
        </w:rPr>
        <w:t xml:space="preserve"> </w:t>
      </w:r>
      <m:oMath>
        <m:r>
          <w:rPr>
            <w:rFonts w:ascii="Cambria Math" w:hAnsi="Cambria Math" w:cstheme="majorBidi"/>
            <w:noProof/>
            <w:color w:val="000000" w:themeColor="text1"/>
          </w:rPr>
          <m:t>nb=27</m:t>
        </m:r>
      </m:oMath>
      <w:r w:rsidR="003926F5">
        <w:rPr>
          <w:rFonts w:asciiTheme="majorBidi" w:hAnsiTheme="majorBidi" w:cstheme="majorBidi"/>
          <w:noProof/>
          <w:color w:val="000000" w:themeColor="text1"/>
        </w:rPr>
        <w:t>,</w:t>
      </w:r>
      <w:r w:rsidR="00095B23" w:rsidRPr="005F2D8E">
        <w:rPr>
          <w:rFonts w:asciiTheme="majorBidi" w:hAnsiTheme="majorBidi" w:cstheme="majorBidi"/>
          <w:noProof/>
          <w:color w:val="000000" w:themeColor="text1"/>
        </w:rPr>
        <w:t xml:space="preserve"> f</w:t>
      </w:r>
      <w:r w:rsidR="00B01557" w:rsidRPr="005F2D8E">
        <w:rPr>
          <w:rFonts w:asciiTheme="majorBidi" w:hAnsiTheme="majorBidi" w:cstheme="majorBidi"/>
          <w:noProof/>
          <w:color w:val="000000" w:themeColor="text1"/>
        </w:rPr>
        <w:t>or the last row</w:t>
      </w:r>
      <w:r w:rsidR="003926F5">
        <w:rPr>
          <w:rFonts w:asciiTheme="majorBidi" w:hAnsiTheme="majorBidi" w:cstheme="majorBidi"/>
          <w:noProof/>
          <w:color w:val="000000" w:themeColor="text1"/>
        </w:rPr>
        <w:t xml:space="preserve"> </w:t>
      </w:r>
      <w:r w:rsidR="00B01557" w:rsidRPr="003B0503">
        <w:rPr>
          <w:rFonts w:asciiTheme="majorBidi" w:hAnsiTheme="majorBidi" w:cstheme="majorBidi"/>
          <w:noProof/>
          <w:color w:val="000000" w:themeColor="text1"/>
        </w:rPr>
        <w:t>(</w:t>
      </w:r>
      <w:r w:rsidR="00B01557" w:rsidRPr="005F2D8E">
        <w:rPr>
          <w:rFonts w:asciiTheme="majorBidi" w:hAnsiTheme="majorBidi" w:cstheme="majorBidi"/>
          <w:i/>
          <w:iCs/>
          <w:noProof/>
          <w:color w:val="000000" w:themeColor="text1"/>
        </w:rPr>
        <w:t>A6-B8</w:t>
      </w:r>
      <w:r w:rsidR="00B01557" w:rsidRPr="003B0503">
        <w:rPr>
          <w:rFonts w:asciiTheme="majorBidi" w:hAnsiTheme="majorBidi" w:cstheme="majorBidi"/>
          <w:noProof/>
          <w:color w:val="000000" w:themeColor="text1"/>
        </w:rPr>
        <w:t>)</w:t>
      </w:r>
      <w:r w:rsidR="00B01557" w:rsidRPr="005F2D8E">
        <w:rPr>
          <w:rFonts w:asciiTheme="majorBidi" w:hAnsiTheme="majorBidi" w:cstheme="majorBidi"/>
          <w:i/>
          <w:iCs/>
          <w:noProof/>
          <w:color w:val="000000" w:themeColor="text1"/>
        </w:rPr>
        <w:t>,</w:t>
      </w:r>
      <w:r w:rsidR="00B01557" w:rsidRPr="005F2D8E">
        <w:rPr>
          <w:rFonts w:asciiTheme="majorBidi" w:hAnsiTheme="majorBidi" w:cstheme="majorBidi"/>
          <w:noProof/>
          <w:color w:val="000000" w:themeColor="text1"/>
        </w:rPr>
        <w:t xml:space="preserve"> the </w:t>
      </w:r>
      <w:r w:rsidR="00B01557" w:rsidRPr="005F2D8E">
        <w:rPr>
          <w:rFonts w:asciiTheme="majorBidi" w:hAnsiTheme="majorBidi" w:cstheme="majorBidi"/>
          <w:i/>
          <w:iCs/>
          <w:noProof/>
          <w:color w:val="000000" w:themeColor="text1"/>
        </w:rPr>
        <w:t>GT</w:t>
      </w:r>
      <w:r w:rsidR="00B01557" w:rsidRPr="005F2D8E">
        <w:rPr>
          <w:rFonts w:asciiTheme="majorBidi" w:hAnsiTheme="majorBidi" w:cstheme="majorBidi"/>
          <w:noProof/>
          <w:color w:val="000000" w:themeColor="text1"/>
        </w:rPr>
        <w:t xml:space="preserve"> is 24; the algorithm found 24 trips during this epoch, from </w:t>
      </w:r>
      <w:r w:rsidR="00C54B5C" w:rsidRPr="005F2D8E">
        <w:rPr>
          <w:rFonts w:asciiTheme="majorBidi" w:hAnsiTheme="majorBidi" w:cstheme="majorBidi"/>
          <w:noProof/>
          <w:color w:val="000000" w:themeColor="text1"/>
        </w:rPr>
        <w:t>these</w:t>
      </w:r>
      <w:r w:rsidR="00B01557" w:rsidRPr="005F2D8E">
        <w:rPr>
          <w:rFonts w:asciiTheme="majorBidi" w:hAnsiTheme="majorBidi" w:cstheme="majorBidi"/>
          <w:noProof/>
          <w:color w:val="000000" w:themeColor="text1"/>
        </w:rPr>
        <w:t xml:space="preserve"> 24 trips 12 of them counted correctly as </w:t>
      </w:r>
      <w:r w:rsidR="00B01557" w:rsidRPr="005F2D8E">
        <w:rPr>
          <w:rFonts w:asciiTheme="majorBidi" w:hAnsiTheme="majorBidi" w:cstheme="majorBidi"/>
          <w:i/>
          <w:iCs/>
          <w:noProof/>
          <w:color w:val="000000" w:themeColor="text1"/>
        </w:rPr>
        <w:t>TP</w:t>
      </w:r>
      <w:r w:rsidR="00B01557" w:rsidRPr="005F2D8E">
        <w:rPr>
          <w:rFonts w:asciiTheme="majorBidi" w:hAnsiTheme="majorBidi" w:cstheme="majorBidi"/>
          <w:noProof/>
          <w:color w:val="000000" w:themeColor="text1"/>
        </w:rPr>
        <w:t xml:space="preserve"> and 12 of them should be </w:t>
      </w:r>
      <w:r w:rsidR="00B01557" w:rsidRPr="005F2D8E">
        <w:rPr>
          <w:rFonts w:asciiTheme="majorBidi" w:hAnsiTheme="majorBidi" w:cstheme="majorBidi"/>
          <w:i/>
          <w:iCs/>
          <w:noProof/>
          <w:color w:val="000000" w:themeColor="text1"/>
        </w:rPr>
        <w:t>FP</w:t>
      </w:r>
      <w:r w:rsidR="00B01557" w:rsidRPr="005F2D8E">
        <w:rPr>
          <w:rFonts w:asciiTheme="majorBidi" w:hAnsiTheme="majorBidi" w:cstheme="majorBidi"/>
          <w:noProof/>
          <w:color w:val="000000" w:themeColor="text1"/>
        </w:rPr>
        <w:t xml:space="preserve">, so if 12 of them </w:t>
      </w:r>
      <w:r w:rsidR="00D84BE4">
        <w:rPr>
          <w:rFonts w:asciiTheme="majorBidi" w:hAnsiTheme="majorBidi" w:cstheme="majorBidi"/>
          <w:noProof/>
          <w:color w:val="000000" w:themeColor="text1"/>
        </w:rPr>
        <w:t>are</w:t>
      </w:r>
      <w:r w:rsidR="00D84BE4" w:rsidRPr="005F2D8E">
        <w:rPr>
          <w:rFonts w:asciiTheme="majorBidi" w:hAnsiTheme="majorBidi" w:cstheme="majorBidi"/>
          <w:noProof/>
          <w:color w:val="000000" w:themeColor="text1"/>
        </w:rPr>
        <w:t xml:space="preserve"> </w:t>
      </w:r>
      <w:r w:rsidR="00B01557" w:rsidRPr="005F2D8E">
        <w:rPr>
          <w:rFonts w:asciiTheme="majorBidi" w:hAnsiTheme="majorBidi" w:cstheme="majorBidi"/>
          <w:noProof/>
          <w:color w:val="000000" w:themeColor="text1"/>
        </w:rPr>
        <w:t>false positive</w:t>
      </w:r>
      <w:r w:rsidR="009C5725">
        <w:rPr>
          <w:rFonts w:asciiTheme="majorBidi" w:hAnsiTheme="majorBidi" w:cstheme="majorBidi"/>
          <w:noProof/>
          <w:color w:val="000000" w:themeColor="text1"/>
        </w:rPr>
        <w:t>, then ideally,</w:t>
      </w:r>
      <w:r w:rsidR="00B01557" w:rsidRPr="005F2D8E">
        <w:rPr>
          <w:rFonts w:asciiTheme="majorBidi" w:hAnsiTheme="majorBidi" w:cstheme="majorBidi"/>
          <w:noProof/>
          <w:color w:val="000000" w:themeColor="text1"/>
        </w:rPr>
        <w:t xml:space="preserve"> the same value should be the number of trips that really happened but our algorithm did not count (</w:t>
      </w:r>
      <w:r w:rsidR="00B01557" w:rsidRPr="005F2D8E">
        <w:rPr>
          <w:rFonts w:asciiTheme="majorBidi" w:hAnsiTheme="majorBidi" w:cstheme="majorBidi"/>
          <w:i/>
          <w:iCs/>
          <w:noProof/>
          <w:color w:val="000000" w:themeColor="text1"/>
        </w:rPr>
        <w:t>FN</w:t>
      </w:r>
      <w:r w:rsidR="00B01557" w:rsidRPr="005F2D8E">
        <w:rPr>
          <w:rFonts w:asciiTheme="majorBidi" w:hAnsiTheme="majorBidi" w:cstheme="majorBidi"/>
          <w:noProof/>
          <w:color w:val="000000" w:themeColor="text1"/>
        </w:rPr>
        <w:t xml:space="preserve">). We have </w:t>
      </w:r>
      <m:oMath>
        <m:r>
          <w:rPr>
            <w:rFonts w:ascii="Cambria Math" w:hAnsi="Cambria Math" w:cstheme="majorBidi"/>
            <w:noProof/>
            <w:color w:val="000000" w:themeColor="text1"/>
          </w:rPr>
          <m:t>FP=FN=12</m:t>
        </m:r>
      </m:oMath>
      <w:r w:rsidRPr="005F2D8E">
        <w:rPr>
          <w:rFonts w:asciiTheme="majorBidi" w:hAnsiTheme="majorBidi" w:cstheme="majorBidi"/>
          <w:noProof/>
          <w:color w:val="000000" w:themeColor="text1"/>
        </w:rPr>
        <w:t xml:space="preserve"> in this row</w:t>
      </w:r>
      <w:r w:rsidR="00B01557" w:rsidRPr="005F2D8E">
        <w:rPr>
          <w:rFonts w:asciiTheme="majorBidi" w:hAnsiTheme="majorBidi" w:cstheme="majorBidi"/>
          <w:noProof/>
          <w:color w:val="000000" w:themeColor="text1"/>
        </w:rPr>
        <w:t xml:space="preserve">, so that is the best </w:t>
      </w:r>
      <w:r w:rsidR="009C5725">
        <w:rPr>
          <w:rFonts w:asciiTheme="majorBidi" w:hAnsiTheme="majorBidi" w:cstheme="majorBidi"/>
          <w:noProof/>
          <w:color w:val="000000" w:themeColor="text1"/>
        </w:rPr>
        <w:t>we can attain</w:t>
      </w:r>
      <w:r w:rsidR="00B01557" w:rsidRPr="005F2D8E">
        <w:rPr>
          <w:rFonts w:asciiTheme="majorBidi" w:hAnsiTheme="majorBidi" w:cstheme="majorBidi"/>
          <w:noProof/>
          <w:color w:val="000000" w:themeColor="text1"/>
        </w:rPr>
        <w:t>.</w:t>
      </w:r>
    </w:p>
    <w:p w14:paraId="561AFE04" w14:textId="4A587612" w:rsidR="007B2563" w:rsidRPr="005F2D8E" w:rsidRDefault="00B3598F" w:rsidP="005F2D8E">
      <w:pPr>
        <w:jc w:val="both"/>
        <w:rPr>
          <w:rFonts w:asciiTheme="majorBidi" w:hAnsiTheme="majorBidi" w:cstheme="majorBidi"/>
          <w:noProof/>
          <w:color w:val="000000" w:themeColor="text1"/>
        </w:rPr>
      </w:pPr>
      <w:r w:rsidRPr="005F2D8E">
        <w:rPr>
          <w:rFonts w:asciiTheme="majorBidi" w:hAnsiTheme="majorBidi" w:cstheme="majorBidi"/>
          <w:noProof/>
          <w:color w:val="000000" w:themeColor="text1"/>
        </w:rPr>
        <w:t xml:space="preserve">The value for </w:t>
      </w:r>
      <w:r w:rsidRPr="007F2D6F">
        <w:rPr>
          <w:rFonts w:asciiTheme="majorBidi" w:hAnsiTheme="majorBidi" w:cstheme="majorBidi"/>
          <w:i/>
          <w:iCs/>
          <w:noProof/>
          <w:color w:val="000000" w:themeColor="text1"/>
        </w:rPr>
        <w:t>TN</w:t>
      </w:r>
      <w:r w:rsidR="000F2DBF" w:rsidRPr="005F2D8E">
        <w:rPr>
          <w:rFonts w:asciiTheme="majorBidi" w:hAnsiTheme="majorBidi" w:cstheme="majorBidi"/>
          <w:noProof/>
          <w:color w:val="000000" w:themeColor="text1"/>
        </w:rPr>
        <w:t xml:space="preserve"> is </w:t>
      </w:r>
      <w:r w:rsidR="003926F5">
        <w:rPr>
          <w:rFonts w:asciiTheme="majorBidi" w:hAnsiTheme="majorBidi" w:cstheme="majorBidi"/>
          <w:noProof/>
          <w:color w:val="000000" w:themeColor="text1"/>
        </w:rPr>
        <w:t xml:space="preserve">the </w:t>
      </w:r>
      <w:r w:rsidR="000F2DBF" w:rsidRPr="005F2D8E">
        <w:rPr>
          <w:rFonts w:asciiTheme="majorBidi" w:hAnsiTheme="majorBidi" w:cstheme="majorBidi"/>
          <w:noProof/>
          <w:color w:val="000000" w:themeColor="text1"/>
        </w:rPr>
        <w:t>same</w:t>
      </w:r>
      <w:r w:rsidR="009E792E" w:rsidRPr="005F2D8E">
        <w:rPr>
          <w:rFonts w:asciiTheme="majorBidi" w:hAnsiTheme="majorBidi" w:cstheme="majorBidi"/>
          <w:noProof/>
          <w:color w:val="000000" w:themeColor="text1"/>
        </w:rPr>
        <w:t xml:space="preserve"> in all tables regardless of the detection k-anonymity setting; the reason is that the algorithm cannot count a trip that does not occur between two locations. Therefore, it does not matter how the algorithm is set; the trips that have</w:t>
      </w:r>
      <w:r w:rsidR="000F2DBF" w:rsidRPr="005F2D8E">
        <w:rPr>
          <w:rFonts w:asciiTheme="majorBidi" w:hAnsiTheme="majorBidi" w:cstheme="majorBidi"/>
          <w:noProof/>
          <w:color w:val="000000" w:themeColor="text1"/>
        </w:rPr>
        <w:t xml:space="preserve"> not </w:t>
      </w:r>
      <w:r w:rsidR="009E792E" w:rsidRPr="005F2D8E">
        <w:rPr>
          <w:rFonts w:asciiTheme="majorBidi" w:hAnsiTheme="majorBidi" w:cstheme="majorBidi"/>
          <w:noProof/>
          <w:color w:val="000000" w:themeColor="text1"/>
        </w:rPr>
        <w:t>happened can</w:t>
      </w:r>
      <w:r w:rsidR="000F2DBF" w:rsidRPr="005F2D8E">
        <w:rPr>
          <w:rFonts w:asciiTheme="majorBidi" w:hAnsiTheme="majorBidi" w:cstheme="majorBidi"/>
          <w:noProof/>
          <w:color w:val="000000" w:themeColor="text1"/>
        </w:rPr>
        <w:t xml:space="preserve"> not </w:t>
      </w:r>
      <w:r w:rsidR="009E792E" w:rsidRPr="005F2D8E">
        <w:rPr>
          <w:rFonts w:asciiTheme="majorBidi" w:hAnsiTheme="majorBidi" w:cstheme="majorBidi"/>
          <w:noProof/>
          <w:color w:val="000000" w:themeColor="text1"/>
        </w:rPr>
        <w:t>be counted.</w:t>
      </w:r>
    </w:p>
    <w:p w14:paraId="5C578D24" w14:textId="4AA20183" w:rsidR="005D2110" w:rsidRPr="00605E7C" w:rsidRDefault="004C7541" w:rsidP="00605E7C">
      <w:pPr>
        <w:jc w:val="both"/>
        <w:rPr>
          <w:rFonts w:asciiTheme="majorBidi" w:hAnsiTheme="majorBidi" w:cstheme="majorBidi"/>
          <w:noProof/>
        </w:rPr>
      </w:pPr>
      <w:r w:rsidRPr="00605E7C">
        <w:rPr>
          <w:rFonts w:asciiTheme="majorBidi" w:hAnsiTheme="majorBidi" w:cstheme="majorBidi"/>
          <w:noProof/>
          <w:shd w:val="clear" w:color="auto" w:fill="FFFFFF"/>
        </w:rPr>
        <w:t xml:space="preserve">For an accurate count of how many people left </w:t>
      </w:r>
      <w:r w:rsidR="0024312F">
        <w:rPr>
          <w:rFonts w:asciiTheme="majorBidi" w:hAnsiTheme="majorBidi" w:cstheme="majorBidi"/>
          <w:noProof/>
          <w:shd w:val="clear" w:color="auto" w:fill="FFFFFF"/>
        </w:rPr>
        <w:t>during</w:t>
      </w:r>
      <w:r w:rsidR="0024312F" w:rsidRPr="00605E7C">
        <w:rPr>
          <w:rFonts w:asciiTheme="majorBidi" w:hAnsiTheme="majorBidi" w:cstheme="majorBidi"/>
          <w:noProof/>
          <w:shd w:val="clear" w:color="auto" w:fill="FFFFFF"/>
        </w:rPr>
        <w:t xml:space="preserve"> </w:t>
      </w:r>
      <w:r w:rsidRPr="00605E7C">
        <w:rPr>
          <w:rFonts w:asciiTheme="majorBidi" w:hAnsiTheme="majorBidi" w:cstheme="majorBidi"/>
          <w:noProof/>
          <w:shd w:val="clear" w:color="auto" w:fill="FFFFFF"/>
        </w:rPr>
        <w:t xml:space="preserve">one specific epoch and </w:t>
      </w:r>
      <w:r w:rsidR="0024312F">
        <w:rPr>
          <w:rFonts w:asciiTheme="majorBidi" w:hAnsiTheme="majorBidi" w:cstheme="majorBidi"/>
          <w:noProof/>
          <w:shd w:val="clear" w:color="auto" w:fill="FFFFFF"/>
        </w:rPr>
        <w:t>their arrival</w:t>
      </w:r>
      <w:r w:rsidR="0024312F" w:rsidRPr="00605E7C">
        <w:rPr>
          <w:rFonts w:asciiTheme="majorBidi" w:hAnsiTheme="majorBidi" w:cstheme="majorBidi"/>
          <w:noProof/>
          <w:shd w:val="clear" w:color="auto" w:fill="FFFFFF"/>
        </w:rPr>
        <w:t xml:space="preserve"> </w:t>
      </w:r>
      <w:r w:rsidRPr="00605E7C">
        <w:rPr>
          <w:rFonts w:asciiTheme="majorBidi" w:hAnsiTheme="majorBidi" w:cstheme="majorBidi"/>
          <w:noProof/>
          <w:shd w:val="clear" w:color="auto" w:fill="FFFFFF"/>
        </w:rPr>
        <w:t xml:space="preserve">at the destination, we must </w:t>
      </w:r>
      <w:r w:rsidR="00312C90" w:rsidRPr="00605E7C">
        <w:rPr>
          <w:rFonts w:asciiTheme="majorBidi" w:hAnsiTheme="majorBidi" w:cstheme="majorBidi"/>
          <w:noProof/>
          <w:shd w:val="clear" w:color="auto" w:fill="FFFFFF"/>
        </w:rPr>
        <w:t>consider several</w:t>
      </w:r>
      <w:r w:rsidRPr="00605E7C">
        <w:rPr>
          <w:rFonts w:asciiTheme="majorBidi" w:hAnsiTheme="majorBidi" w:cstheme="majorBidi"/>
          <w:noProof/>
          <w:shd w:val="clear" w:color="auto" w:fill="FFFFFF"/>
        </w:rPr>
        <w:t xml:space="preserve"> consecutive epoch</w:t>
      </w:r>
      <w:r w:rsidR="00312C90" w:rsidRPr="00605E7C">
        <w:rPr>
          <w:rFonts w:asciiTheme="majorBidi" w:hAnsiTheme="majorBidi" w:cstheme="majorBidi"/>
          <w:noProof/>
          <w:shd w:val="clear" w:color="auto" w:fill="FFFFFF"/>
        </w:rPr>
        <w:t>s at the destination</w:t>
      </w:r>
      <w:r w:rsidRPr="00605E7C">
        <w:rPr>
          <w:rFonts w:asciiTheme="majorBidi" w:hAnsiTheme="majorBidi" w:cstheme="majorBidi"/>
          <w:noProof/>
          <w:shd w:val="clear" w:color="auto" w:fill="FFFFFF"/>
        </w:rPr>
        <w:t xml:space="preserve">. This is because we do not know precisely </w:t>
      </w:r>
      <w:r w:rsidR="00312C90" w:rsidRPr="00605E7C">
        <w:rPr>
          <w:rFonts w:asciiTheme="majorBidi" w:hAnsiTheme="majorBidi" w:cstheme="majorBidi"/>
          <w:noProof/>
          <w:shd w:val="clear" w:color="auto" w:fill="FFFFFF"/>
        </w:rPr>
        <w:t xml:space="preserve">during which epoch a passenger </w:t>
      </w:r>
      <w:r w:rsidRPr="00605E7C">
        <w:rPr>
          <w:rFonts w:asciiTheme="majorBidi" w:hAnsiTheme="majorBidi" w:cstheme="majorBidi"/>
          <w:noProof/>
          <w:shd w:val="clear" w:color="auto" w:fill="FFFFFF"/>
        </w:rPr>
        <w:t xml:space="preserve">will </w:t>
      </w:r>
      <w:r w:rsidR="00312C90" w:rsidRPr="00605E7C">
        <w:rPr>
          <w:rFonts w:asciiTheme="majorBidi" w:hAnsiTheme="majorBidi" w:cstheme="majorBidi"/>
          <w:noProof/>
          <w:shd w:val="clear" w:color="auto" w:fill="FFFFFF"/>
        </w:rPr>
        <w:t xml:space="preserve">actually </w:t>
      </w:r>
      <w:r w:rsidRPr="00605E7C">
        <w:rPr>
          <w:rFonts w:asciiTheme="majorBidi" w:hAnsiTheme="majorBidi" w:cstheme="majorBidi"/>
          <w:noProof/>
          <w:shd w:val="clear" w:color="auto" w:fill="FFFFFF"/>
        </w:rPr>
        <w:t>check out. For</w:t>
      </w:r>
      <w:r w:rsidRPr="00605E7C">
        <w:rPr>
          <w:rFonts w:asciiTheme="majorBidi" w:hAnsiTheme="majorBidi" w:cstheme="majorBidi"/>
          <w:noProof/>
        </w:rPr>
        <w:t xml:space="preserve"> example, In </w:t>
      </w:r>
      <w:r w:rsidR="004421D3" w:rsidRPr="00605E7C">
        <w:rPr>
          <w:rFonts w:asciiTheme="majorBidi" w:hAnsiTheme="majorBidi" w:cstheme="majorBidi"/>
          <w:noProof/>
        </w:rPr>
        <w:t>F</w:t>
      </w:r>
      <w:r w:rsidRPr="00605E7C">
        <w:rPr>
          <w:rFonts w:asciiTheme="majorBidi" w:hAnsiTheme="majorBidi" w:cstheme="majorBidi"/>
          <w:noProof/>
        </w:rPr>
        <w:t xml:space="preserve">igure 3, 107 passengers checked in during epoch </w:t>
      </w:r>
      <m:oMath>
        <m:sSub>
          <m:sSubPr>
            <m:ctrlPr>
              <w:rPr>
                <w:rFonts w:ascii="Cambria Math" w:hAnsi="Cambria Math" w:cstheme="majorBidi"/>
                <w:noProof/>
              </w:rPr>
            </m:ctrlPr>
          </m:sSubPr>
          <m:e>
            <m:r>
              <w:rPr>
                <w:rFonts w:ascii="Cambria Math" w:hAnsi="Cambria Math" w:cstheme="majorBidi"/>
                <w:noProof/>
              </w:rPr>
              <m:t>e</m:t>
            </m:r>
          </m:e>
          <m:sub>
            <m:r>
              <m:rPr>
                <m:sty m:val="p"/>
              </m:rPr>
              <w:rPr>
                <w:rFonts w:ascii="Cambria Math" w:hAnsi="Cambria Math" w:cstheme="majorBidi"/>
                <w:noProof/>
              </w:rPr>
              <m:t>1</m:t>
            </m:r>
          </m:sub>
        </m:sSub>
      </m:oMath>
      <w:r w:rsidRPr="00605E7C">
        <w:rPr>
          <w:rFonts w:asciiTheme="majorBidi" w:hAnsiTheme="majorBidi" w:cstheme="majorBidi"/>
          <w:noProof/>
        </w:rPr>
        <w:t xml:space="preserve"> </w:t>
      </w:r>
      <w:r w:rsidR="0024312F">
        <w:rPr>
          <w:rFonts w:asciiTheme="majorBidi" w:hAnsiTheme="majorBidi" w:cstheme="majorBidi"/>
          <w:noProof/>
        </w:rPr>
        <w:t>while</w:t>
      </w:r>
      <w:r w:rsidR="0024312F" w:rsidRPr="00605E7C">
        <w:rPr>
          <w:rFonts w:asciiTheme="majorBidi" w:hAnsiTheme="majorBidi" w:cstheme="majorBidi"/>
          <w:noProof/>
        </w:rPr>
        <w:t xml:space="preserve"> </w:t>
      </w:r>
      <w:r w:rsidRPr="00605E7C">
        <w:rPr>
          <w:rFonts w:asciiTheme="majorBidi" w:hAnsiTheme="majorBidi" w:cstheme="majorBidi"/>
          <w:noProof/>
        </w:rPr>
        <w:t xml:space="preserve">only </w:t>
      </w:r>
      <w:r w:rsidR="00C33F3A">
        <w:rPr>
          <w:rFonts w:asciiTheme="majorBidi" w:hAnsiTheme="majorBidi" w:cstheme="majorBidi"/>
          <w:noProof/>
        </w:rPr>
        <w:t>38</w:t>
      </w:r>
      <w:r w:rsidRPr="00605E7C">
        <w:rPr>
          <w:rFonts w:asciiTheme="majorBidi" w:hAnsiTheme="majorBidi" w:cstheme="majorBidi"/>
          <w:noProof/>
        </w:rPr>
        <w:t xml:space="preserve"> passengers appeared </w:t>
      </w:r>
      <w:r w:rsidR="0024312F">
        <w:rPr>
          <w:rFonts w:asciiTheme="majorBidi" w:hAnsiTheme="majorBidi" w:cstheme="majorBidi"/>
          <w:noProof/>
        </w:rPr>
        <w:t>during</w:t>
      </w:r>
      <w:r w:rsidR="0024312F" w:rsidRPr="00605E7C">
        <w:rPr>
          <w:rFonts w:asciiTheme="majorBidi" w:hAnsiTheme="majorBidi" w:cstheme="majorBidi"/>
          <w:noProof/>
        </w:rPr>
        <w:t xml:space="preserve"> </w:t>
      </w:r>
      <w:r w:rsidRPr="00605E7C">
        <w:rPr>
          <w:rFonts w:asciiTheme="majorBidi" w:hAnsiTheme="majorBidi" w:cstheme="majorBidi"/>
          <w:noProof/>
        </w:rPr>
        <w:t xml:space="preserve">epoch </w:t>
      </w:r>
      <m:oMath>
        <m:sSub>
          <m:sSubPr>
            <m:ctrlPr>
              <w:rPr>
                <w:rFonts w:ascii="Cambria Math" w:hAnsi="Cambria Math" w:cstheme="majorBidi"/>
                <w:noProof/>
              </w:rPr>
            </m:ctrlPr>
          </m:sSubPr>
          <m:e>
            <m:r>
              <w:rPr>
                <w:rFonts w:ascii="Cambria Math" w:hAnsi="Cambria Math" w:cstheme="majorBidi"/>
                <w:noProof/>
              </w:rPr>
              <m:t>e</m:t>
            </m:r>
          </m:e>
          <m:sub>
            <m:r>
              <m:rPr>
                <m:sty m:val="p"/>
              </m:rPr>
              <w:rPr>
                <w:rFonts w:ascii="Cambria Math" w:hAnsi="Cambria Math" w:cstheme="majorBidi"/>
                <w:noProof/>
              </w:rPr>
              <m:t>3</m:t>
            </m:r>
          </m:sub>
        </m:sSub>
      </m:oMath>
      <w:r w:rsidRPr="00605E7C">
        <w:rPr>
          <w:rFonts w:asciiTheme="majorBidi" w:hAnsiTheme="majorBidi" w:cstheme="majorBidi"/>
          <w:noProof/>
        </w:rPr>
        <w:t xml:space="preserve"> at B</w:t>
      </w:r>
      <w:r w:rsidR="0024312F">
        <w:rPr>
          <w:rFonts w:asciiTheme="majorBidi" w:hAnsiTheme="majorBidi" w:cstheme="majorBidi"/>
          <w:noProof/>
        </w:rPr>
        <w:t>.</w:t>
      </w:r>
      <w:r w:rsidRPr="00605E7C">
        <w:rPr>
          <w:rFonts w:asciiTheme="majorBidi" w:hAnsiTheme="majorBidi" w:cstheme="majorBidi"/>
          <w:noProof/>
        </w:rPr>
        <w:t xml:space="preserve"> </w:t>
      </w:r>
      <w:r w:rsidR="0024312F">
        <w:rPr>
          <w:rFonts w:asciiTheme="majorBidi" w:hAnsiTheme="majorBidi" w:cstheme="majorBidi"/>
          <w:noProof/>
        </w:rPr>
        <w:t>W</w:t>
      </w:r>
      <w:r w:rsidRPr="00605E7C">
        <w:rPr>
          <w:rFonts w:asciiTheme="majorBidi" w:hAnsiTheme="majorBidi" w:cstheme="majorBidi"/>
          <w:noProof/>
        </w:rPr>
        <w:t xml:space="preserve">e can conclude that passengers who left at A during </w:t>
      </w:r>
      <m:oMath>
        <m:sSub>
          <m:sSubPr>
            <m:ctrlPr>
              <w:rPr>
                <w:rFonts w:ascii="Cambria Math" w:hAnsi="Cambria Math" w:cstheme="majorBidi"/>
                <w:noProof/>
              </w:rPr>
            </m:ctrlPr>
          </m:sSubPr>
          <m:e>
            <m:r>
              <w:rPr>
                <w:rFonts w:ascii="Cambria Math" w:hAnsi="Cambria Math" w:cstheme="majorBidi"/>
                <w:noProof/>
              </w:rPr>
              <m:t>e</m:t>
            </m:r>
          </m:e>
          <m:sub>
            <m:r>
              <m:rPr>
                <m:sty m:val="p"/>
              </m:rPr>
              <w:rPr>
                <w:rFonts w:ascii="Cambria Math" w:hAnsi="Cambria Math" w:cstheme="majorBidi"/>
                <w:noProof/>
              </w:rPr>
              <m:t>1</m:t>
            </m:r>
          </m:sub>
        </m:sSub>
      </m:oMath>
      <w:r w:rsidRPr="00605E7C">
        <w:rPr>
          <w:rFonts w:asciiTheme="majorBidi" w:eastAsiaTheme="minorEastAsia" w:hAnsiTheme="majorBidi" w:cstheme="majorBidi"/>
          <w:noProof/>
        </w:rPr>
        <w:t xml:space="preserve"> m</w:t>
      </w:r>
      <w:r w:rsidRPr="00605E7C">
        <w:rPr>
          <w:rFonts w:asciiTheme="majorBidi" w:hAnsiTheme="majorBidi" w:cstheme="majorBidi"/>
          <w:noProof/>
        </w:rPr>
        <w:t>ay have arrived at B during</w:t>
      </w:r>
      <w:r w:rsidR="0024312F">
        <w:rPr>
          <w:rFonts w:asciiTheme="majorBidi" w:hAnsiTheme="majorBidi" w:cstheme="majorBidi"/>
          <w:noProof/>
        </w:rPr>
        <w:t xml:space="preserve"> other epochs than</w:t>
      </w:r>
      <w:r w:rsidRPr="00605E7C">
        <w:rPr>
          <w:rFonts w:asciiTheme="majorBidi" w:hAnsiTheme="majorBidi" w:cstheme="majorBidi"/>
          <w:noProof/>
        </w:rPr>
        <w:t xml:space="preserve"> </w:t>
      </w:r>
      <m:oMath>
        <m:sSub>
          <m:sSubPr>
            <m:ctrlPr>
              <w:rPr>
                <w:rFonts w:ascii="Cambria Math" w:hAnsi="Cambria Math" w:cstheme="majorBidi"/>
                <w:noProof/>
              </w:rPr>
            </m:ctrlPr>
          </m:sSubPr>
          <m:e>
            <m:r>
              <w:rPr>
                <w:rFonts w:ascii="Cambria Math" w:hAnsi="Cambria Math" w:cstheme="majorBidi"/>
                <w:noProof/>
              </w:rPr>
              <m:t>e</m:t>
            </m:r>
          </m:e>
          <m:sub>
            <m:r>
              <m:rPr>
                <m:sty m:val="p"/>
              </m:rPr>
              <w:rPr>
                <w:rFonts w:ascii="Cambria Math" w:hAnsi="Cambria Math" w:cstheme="majorBidi"/>
                <w:noProof/>
              </w:rPr>
              <m:t>3</m:t>
            </m:r>
          </m:sub>
        </m:sSub>
        <m:r>
          <w:rPr>
            <w:rFonts w:ascii="Cambria Math" w:hAnsi="Cambria Math" w:cstheme="majorBidi"/>
            <w:noProof/>
          </w:rPr>
          <m:t>.</m:t>
        </m:r>
        <m:r>
          <w:rPr>
            <w:rFonts w:ascii="Cambria Math" w:eastAsiaTheme="minorEastAsia" w:hAnsi="Cambria Math" w:cstheme="majorBidi"/>
            <w:noProof/>
          </w:rPr>
          <m:t xml:space="preserve"> </m:t>
        </m:r>
      </m:oMath>
      <w:r w:rsidRPr="00605E7C">
        <w:rPr>
          <w:rFonts w:asciiTheme="majorBidi" w:hAnsiTheme="majorBidi" w:cstheme="majorBidi"/>
          <w:noProof/>
        </w:rPr>
        <w:t xml:space="preserve">To test this assumption, for each </w:t>
      </w:r>
      <w:r w:rsidR="0024312F">
        <w:rPr>
          <w:rFonts w:asciiTheme="majorBidi" w:hAnsiTheme="majorBidi" w:cstheme="majorBidi"/>
          <w:noProof/>
        </w:rPr>
        <w:t xml:space="preserve">departure epoch </w:t>
      </w:r>
      <m:oMath>
        <m:sSub>
          <m:sSubPr>
            <m:ctrlPr>
              <w:rPr>
                <w:rFonts w:ascii="Cambria Math" w:hAnsi="Cambria Math" w:cstheme="majorBidi"/>
                <w:i/>
                <w:noProof/>
              </w:rPr>
            </m:ctrlPr>
          </m:sSubPr>
          <m:e>
            <m:r>
              <w:rPr>
                <w:rFonts w:ascii="Cambria Math" w:hAnsi="Cambria Math" w:cstheme="majorBidi"/>
                <w:noProof/>
              </w:rPr>
              <m:t>e</m:t>
            </m:r>
          </m:e>
          <m:sub>
            <m:r>
              <w:rPr>
                <w:rFonts w:ascii="Cambria Math" w:hAnsi="Cambria Math" w:cstheme="majorBidi"/>
                <w:noProof/>
              </w:rPr>
              <m:t>i</m:t>
            </m:r>
          </m:sub>
        </m:sSub>
      </m:oMath>
      <w:r w:rsidR="001D72BD">
        <w:rPr>
          <w:rFonts w:asciiTheme="majorBidi" w:hAnsiTheme="majorBidi" w:cstheme="majorBidi"/>
          <w:noProof/>
        </w:rPr>
        <w:t xml:space="preserve"> at A, and expected </w:t>
      </w:r>
      <w:r w:rsidR="0024312F">
        <w:rPr>
          <w:rFonts w:asciiTheme="majorBidi" w:hAnsiTheme="majorBidi" w:cstheme="majorBidi"/>
          <w:noProof/>
        </w:rPr>
        <w:t xml:space="preserve">arrival </w:t>
      </w:r>
      <w:r w:rsidRPr="00605E7C">
        <w:rPr>
          <w:rFonts w:asciiTheme="majorBidi" w:hAnsiTheme="majorBidi" w:cstheme="majorBidi"/>
          <w:noProof/>
        </w:rPr>
        <w:t xml:space="preserve">epoch </w:t>
      </w:r>
      <m:oMath>
        <m:sSub>
          <m:sSubPr>
            <m:ctrlPr>
              <w:rPr>
                <w:rFonts w:ascii="Cambria Math" w:hAnsi="Cambria Math" w:cstheme="majorBidi"/>
                <w:i/>
                <w:noProof/>
              </w:rPr>
            </m:ctrlPr>
          </m:sSubPr>
          <m:e>
            <m:r>
              <w:rPr>
                <w:rFonts w:ascii="Cambria Math" w:hAnsi="Cambria Math" w:cstheme="majorBidi"/>
                <w:noProof/>
              </w:rPr>
              <m:t>e</m:t>
            </m:r>
          </m:e>
          <m:sub>
            <m:r>
              <w:rPr>
                <w:rFonts w:ascii="Cambria Math" w:hAnsi="Cambria Math" w:cstheme="majorBidi"/>
                <w:noProof/>
              </w:rPr>
              <m:t>i+2</m:t>
            </m:r>
          </m:sub>
        </m:sSub>
        <m:r>
          <w:rPr>
            <w:rFonts w:ascii="Cambria Math" w:hAnsi="Cambria Math" w:cstheme="majorBidi"/>
            <w:noProof/>
          </w:rPr>
          <m:t xml:space="preserve"> </m:t>
        </m:r>
      </m:oMath>
      <w:r w:rsidR="0024312F">
        <w:rPr>
          <w:rFonts w:asciiTheme="majorBidi" w:hAnsiTheme="majorBidi" w:cstheme="majorBidi"/>
          <w:noProof/>
        </w:rPr>
        <w:t>at</w:t>
      </w:r>
      <w:r w:rsidRPr="00605E7C">
        <w:rPr>
          <w:rFonts w:asciiTheme="majorBidi" w:hAnsiTheme="majorBidi" w:cstheme="majorBidi"/>
          <w:noProof/>
        </w:rPr>
        <w:t xml:space="preserve"> B, we </w:t>
      </w:r>
      <w:r w:rsidR="0024312F">
        <w:rPr>
          <w:rFonts w:asciiTheme="majorBidi" w:hAnsiTheme="majorBidi" w:cstheme="majorBidi"/>
          <w:noProof/>
        </w:rPr>
        <w:t xml:space="preserve">also </w:t>
      </w:r>
      <w:r w:rsidRPr="00605E7C">
        <w:rPr>
          <w:rFonts w:asciiTheme="majorBidi" w:hAnsiTheme="majorBidi" w:cstheme="majorBidi"/>
          <w:noProof/>
        </w:rPr>
        <w:t xml:space="preserve">looked at the next epoch </w:t>
      </w:r>
      <m:oMath>
        <m:sSub>
          <m:sSubPr>
            <m:ctrlPr>
              <w:rPr>
                <w:rFonts w:ascii="Cambria Math" w:hAnsi="Cambria Math" w:cstheme="majorBidi"/>
                <w:i/>
                <w:noProof/>
              </w:rPr>
            </m:ctrlPr>
          </m:sSubPr>
          <m:e>
            <m:r>
              <w:rPr>
                <w:rFonts w:ascii="Cambria Math" w:hAnsi="Cambria Math" w:cstheme="majorBidi"/>
                <w:noProof/>
              </w:rPr>
              <m:t>e</m:t>
            </m:r>
          </m:e>
          <m:sub>
            <m:r>
              <w:rPr>
                <w:rFonts w:ascii="Cambria Math" w:hAnsi="Cambria Math" w:cstheme="majorBidi"/>
                <w:noProof/>
              </w:rPr>
              <m:t>i+3</m:t>
            </m:r>
          </m:sub>
        </m:sSub>
      </m:oMath>
      <w:r w:rsidR="001D72BD">
        <w:rPr>
          <w:rFonts w:asciiTheme="majorBidi" w:hAnsiTheme="majorBidi" w:cstheme="majorBidi"/>
          <w:noProof/>
        </w:rPr>
        <w:t xml:space="preserve"> at B </w:t>
      </w:r>
      <w:r w:rsidRPr="00605E7C">
        <w:rPr>
          <w:rFonts w:asciiTheme="majorBidi" w:hAnsiTheme="majorBidi" w:cstheme="majorBidi"/>
          <w:noProof/>
        </w:rPr>
        <w:t xml:space="preserve">and </w:t>
      </w:r>
      <w:r w:rsidR="001D72BD">
        <w:rPr>
          <w:rFonts w:asciiTheme="majorBidi" w:hAnsiTheme="majorBidi" w:cstheme="majorBidi"/>
          <w:noProof/>
        </w:rPr>
        <w:t xml:space="preserve">checked potential arrivals from A who left during </w:t>
      </w:r>
      <m:oMath>
        <m:sSub>
          <m:sSubPr>
            <m:ctrlPr>
              <w:rPr>
                <w:rFonts w:ascii="Cambria Math" w:hAnsi="Cambria Math" w:cstheme="majorBidi"/>
                <w:i/>
                <w:noProof/>
              </w:rPr>
            </m:ctrlPr>
          </m:sSubPr>
          <m:e>
            <m:r>
              <w:rPr>
                <w:rFonts w:ascii="Cambria Math" w:hAnsi="Cambria Math" w:cstheme="majorBidi"/>
                <w:noProof/>
              </w:rPr>
              <m:t>e</m:t>
            </m:r>
          </m:e>
          <m:sub>
            <m:r>
              <w:rPr>
                <w:rFonts w:ascii="Cambria Math" w:hAnsi="Cambria Math" w:cstheme="majorBidi"/>
                <w:noProof/>
              </w:rPr>
              <m:t>i</m:t>
            </m:r>
          </m:sub>
        </m:sSub>
      </m:oMath>
      <w:r w:rsidR="001D72BD">
        <w:rPr>
          <w:rFonts w:asciiTheme="majorBidi" w:hAnsiTheme="majorBidi" w:cstheme="majorBidi"/>
          <w:noProof/>
        </w:rPr>
        <w:t>.</w:t>
      </w:r>
      <w:r w:rsidRPr="00605E7C">
        <w:rPr>
          <w:rFonts w:asciiTheme="majorBidi" w:hAnsiTheme="majorBidi" w:cstheme="majorBidi"/>
          <w:noProof/>
        </w:rPr>
        <w:t xml:space="preserve"> In Figure </w:t>
      </w:r>
      <w:r w:rsidR="009F20B3">
        <w:rPr>
          <w:rFonts w:asciiTheme="majorBidi" w:hAnsiTheme="majorBidi" w:cstheme="majorBidi"/>
          <w:noProof/>
        </w:rPr>
        <w:t>6</w:t>
      </w:r>
      <w:r w:rsidRPr="00605E7C">
        <w:rPr>
          <w:rFonts w:asciiTheme="majorBidi" w:hAnsiTheme="majorBidi" w:cstheme="majorBidi"/>
          <w:noProof/>
        </w:rPr>
        <w:t xml:space="preserve">, we displayed </w:t>
      </w:r>
      <w:r w:rsidR="006B4250" w:rsidRPr="00605E7C">
        <w:rPr>
          <w:rFonts w:asciiTheme="majorBidi" w:hAnsiTheme="majorBidi" w:cstheme="majorBidi"/>
          <w:noProof/>
        </w:rPr>
        <w:t xml:space="preserve">this </w:t>
      </w:r>
      <w:r w:rsidRPr="00605E7C">
        <w:rPr>
          <w:rFonts w:asciiTheme="majorBidi" w:hAnsiTheme="majorBidi" w:cstheme="majorBidi"/>
          <w:noProof/>
        </w:rPr>
        <w:t>as follows</w:t>
      </w:r>
      <w:r w:rsidR="001D72BD">
        <w:rPr>
          <w:rFonts w:asciiTheme="majorBidi" w:hAnsiTheme="majorBidi" w:cstheme="majorBidi"/>
          <w:noProof/>
        </w:rPr>
        <w:t>.</w:t>
      </w:r>
      <w:r w:rsidRPr="00605E7C">
        <w:rPr>
          <w:rFonts w:asciiTheme="majorBidi" w:hAnsiTheme="majorBidi" w:cstheme="majorBidi"/>
          <w:noProof/>
        </w:rPr>
        <w:t xml:space="preserve"> </w:t>
      </w:r>
      <w:r w:rsidR="001D72BD">
        <w:rPr>
          <w:rFonts w:asciiTheme="majorBidi" w:hAnsiTheme="majorBidi" w:cstheme="majorBidi"/>
          <w:noProof/>
        </w:rPr>
        <w:t xml:space="preserve">For epoch </w:t>
      </w:r>
      <m:oMath>
        <m:sSub>
          <m:sSubPr>
            <m:ctrlPr>
              <w:rPr>
                <w:rFonts w:ascii="Cambria Math" w:hAnsi="Cambria Math" w:cstheme="majorBidi"/>
                <w:i/>
                <w:noProof/>
              </w:rPr>
            </m:ctrlPr>
          </m:sSubPr>
          <m:e>
            <m:r>
              <w:rPr>
                <w:rFonts w:ascii="Cambria Math" w:hAnsi="Cambria Math" w:cstheme="majorBidi"/>
                <w:noProof/>
              </w:rPr>
              <m:t>e</m:t>
            </m:r>
          </m:e>
          <m:sub>
            <m:r>
              <w:rPr>
                <w:rFonts w:ascii="Cambria Math" w:hAnsi="Cambria Math" w:cstheme="majorBidi"/>
                <w:noProof/>
              </w:rPr>
              <m:t>1</m:t>
            </m:r>
          </m:sub>
        </m:sSub>
      </m:oMath>
      <w:r w:rsidR="001D72BD">
        <w:rPr>
          <w:rFonts w:asciiTheme="majorBidi" w:hAnsiTheme="majorBidi" w:cstheme="majorBidi"/>
          <w:noProof/>
        </w:rPr>
        <w:t xml:space="preserve"> at A</w:t>
      </w:r>
      <w:r w:rsidR="00FE045C">
        <w:rPr>
          <w:rFonts w:asciiTheme="majorBidi" w:hAnsiTheme="majorBidi" w:cstheme="majorBidi"/>
          <w:noProof/>
        </w:rPr>
        <w:t xml:space="preserve"> (A1)</w:t>
      </w:r>
      <w:r w:rsidR="001D72BD">
        <w:rPr>
          <w:rFonts w:asciiTheme="majorBidi" w:hAnsiTheme="majorBidi" w:cstheme="majorBidi"/>
          <w:noProof/>
        </w:rPr>
        <w:t xml:space="preserve">, </w:t>
      </w:r>
      <w:r w:rsidRPr="00605E7C">
        <w:rPr>
          <w:rFonts w:asciiTheme="majorBidi" w:hAnsiTheme="majorBidi" w:cstheme="majorBidi"/>
          <w:noProof/>
        </w:rPr>
        <w:t xml:space="preserve">we looked at </w:t>
      </w:r>
      <w:r w:rsidR="001D72BD">
        <w:rPr>
          <w:rFonts w:asciiTheme="majorBidi" w:hAnsiTheme="majorBidi" w:cstheme="majorBidi"/>
          <w:noProof/>
        </w:rPr>
        <w:t xml:space="preserve">arriving </w:t>
      </w:r>
      <w:r w:rsidRPr="00605E7C">
        <w:rPr>
          <w:rFonts w:asciiTheme="majorBidi" w:hAnsiTheme="majorBidi" w:cstheme="majorBidi"/>
          <w:noProof/>
        </w:rPr>
        <w:t>multipseudonym</w:t>
      </w:r>
      <w:r w:rsidR="006B4250" w:rsidRPr="00605E7C">
        <w:rPr>
          <w:rFonts w:asciiTheme="majorBidi" w:hAnsiTheme="majorBidi" w:cstheme="majorBidi"/>
          <w:noProof/>
        </w:rPr>
        <w:t>s</w:t>
      </w:r>
      <w:r w:rsidRPr="00605E7C">
        <w:rPr>
          <w:rFonts w:asciiTheme="majorBidi" w:hAnsiTheme="majorBidi" w:cstheme="majorBidi"/>
          <w:noProof/>
        </w:rPr>
        <w:t xml:space="preserve"> </w:t>
      </w:r>
      <w:r w:rsidR="006B4250" w:rsidRPr="00605E7C">
        <w:rPr>
          <w:rFonts w:asciiTheme="majorBidi" w:hAnsiTheme="majorBidi" w:cstheme="majorBidi"/>
          <w:noProof/>
        </w:rPr>
        <w:t xml:space="preserve">at </w:t>
      </w:r>
      <w:r w:rsidRPr="00605E7C">
        <w:rPr>
          <w:rFonts w:asciiTheme="majorBidi" w:hAnsiTheme="majorBidi" w:cstheme="majorBidi"/>
          <w:noProof/>
        </w:rPr>
        <w:t xml:space="preserve">B during epochs </w:t>
      </w:r>
      <m:oMath>
        <m:sSub>
          <m:sSubPr>
            <m:ctrlPr>
              <w:rPr>
                <w:rFonts w:ascii="Cambria Math" w:hAnsi="Cambria Math" w:cstheme="majorBidi"/>
                <w:noProof/>
              </w:rPr>
            </m:ctrlPr>
          </m:sSubPr>
          <m:e>
            <m:r>
              <w:rPr>
                <w:rFonts w:ascii="Cambria Math" w:hAnsi="Cambria Math" w:cstheme="majorBidi"/>
                <w:noProof/>
              </w:rPr>
              <m:t>e</m:t>
            </m:r>
          </m:e>
          <m:sub>
            <m:r>
              <m:rPr>
                <m:sty m:val="p"/>
              </m:rPr>
              <w:rPr>
                <w:rFonts w:ascii="Cambria Math" w:hAnsi="Cambria Math" w:cstheme="majorBidi"/>
                <w:noProof/>
              </w:rPr>
              <m:t>3</m:t>
            </m:r>
          </m:sub>
        </m:sSub>
      </m:oMath>
      <w:r w:rsidRPr="00605E7C">
        <w:rPr>
          <w:rFonts w:asciiTheme="majorBidi" w:eastAsiaTheme="minorEastAsia" w:hAnsiTheme="majorBidi" w:cstheme="majorBidi"/>
          <w:noProof/>
        </w:rPr>
        <w:t xml:space="preserve"> </w:t>
      </w:r>
      <w:r w:rsidR="00747675">
        <w:rPr>
          <w:rFonts w:asciiTheme="majorBidi" w:eastAsiaTheme="minorEastAsia" w:hAnsiTheme="majorBidi" w:cstheme="majorBidi"/>
          <w:noProof/>
        </w:rPr>
        <w:t>as well as</w:t>
      </w:r>
      <w:r w:rsidR="006B4250" w:rsidRPr="00605E7C">
        <w:rPr>
          <w:rFonts w:asciiTheme="majorBidi" w:hAnsiTheme="majorBidi" w:cstheme="majorBidi"/>
          <w:noProof/>
        </w:rPr>
        <w:t xml:space="preserve"> </w:t>
      </w:r>
      <m:oMath>
        <m:sSub>
          <m:sSubPr>
            <m:ctrlPr>
              <w:rPr>
                <w:rFonts w:ascii="Cambria Math" w:hAnsi="Cambria Math" w:cstheme="majorBidi"/>
                <w:noProof/>
              </w:rPr>
            </m:ctrlPr>
          </m:sSubPr>
          <m:e>
            <m:r>
              <w:rPr>
                <w:rFonts w:ascii="Cambria Math" w:hAnsi="Cambria Math" w:cstheme="majorBidi"/>
                <w:noProof/>
              </w:rPr>
              <m:t>e</m:t>
            </m:r>
          </m:e>
          <m:sub>
            <m:r>
              <m:rPr>
                <m:sty m:val="p"/>
              </m:rPr>
              <w:rPr>
                <w:rFonts w:ascii="Cambria Math" w:hAnsi="Cambria Math" w:cstheme="majorBidi"/>
                <w:noProof/>
              </w:rPr>
              <m:t>4</m:t>
            </m:r>
          </m:sub>
        </m:sSub>
      </m:oMath>
      <w:r w:rsidR="00FE045C">
        <w:rPr>
          <w:rFonts w:asciiTheme="majorBidi" w:hAnsiTheme="majorBidi" w:cstheme="majorBidi"/>
          <w:noProof/>
        </w:rPr>
        <w:t xml:space="preserve"> (denoted as B3+B4). I</w:t>
      </w:r>
      <w:r w:rsidR="00747675">
        <w:rPr>
          <w:rFonts w:asciiTheme="majorBidi" w:hAnsiTheme="majorBidi" w:cstheme="majorBidi"/>
          <w:noProof/>
        </w:rPr>
        <w:t xml:space="preserve">n this way, </w:t>
      </w:r>
      <w:r w:rsidR="005D2110" w:rsidRPr="00605E7C">
        <w:rPr>
          <w:rFonts w:asciiTheme="majorBidi" w:hAnsiTheme="majorBidi" w:cstheme="majorBidi"/>
          <w:noProof/>
          <w:color w:val="000000"/>
          <w:shd w:val="clear" w:color="auto" w:fill="FFFFFF"/>
        </w:rPr>
        <w:t>we found a higher number of multipseudonyms from A at B.</w:t>
      </w:r>
      <w:r w:rsidR="00747675">
        <w:rPr>
          <w:rFonts w:asciiTheme="majorBidi" w:hAnsiTheme="majorBidi" w:cstheme="majorBidi"/>
          <w:noProof/>
          <w:color w:val="000000"/>
          <w:shd w:val="clear" w:color="auto" w:fill="FFFFFF"/>
        </w:rPr>
        <w:t xml:space="preserve"> We repeated this approach for other departure/arrival epochs.</w:t>
      </w:r>
    </w:p>
    <w:p w14:paraId="10A0ACC2" w14:textId="25CE95D1" w:rsidR="00371300" w:rsidRPr="00605E7C" w:rsidRDefault="00371300" w:rsidP="00605E7C">
      <w:pPr>
        <w:jc w:val="both"/>
        <w:rPr>
          <w:rFonts w:asciiTheme="majorBidi" w:hAnsiTheme="majorBidi" w:cstheme="majorBidi"/>
          <w:noProof/>
        </w:rPr>
      </w:pPr>
    </w:p>
    <w:p w14:paraId="7F10409A" w14:textId="77777777" w:rsidR="00371300" w:rsidRPr="00605E7C" w:rsidRDefault="004C7541" w:rsidP="00614594">
      <w:pPr>
        <w:jc w:val="center"/>
        <w:rPr>
          <w:rFonts w:asciiTheme="majorBidi" w:hAnsiTheme="majorBidi" w:cstheme="majorBidi"/>
          <w:noProof/>
        </w:rPr>
      </w:pPr>
      <w:r w:rsidRPr="00605E7C">
        <w:rPr>
          <w:rFonts w:asciiTheme="majorBidi" w:hAnsiTheme="majorBidi" w:cstheme="majorBidi"/>
          <w:noProof/>
          <w:lang w:eastAsia="en-US"/>
        </w:rPr>
        <w:drawing>
          <wp:inline distT="0" distB="0" distL="0" distR="0" wp14:anchorId="1060DAF7" wp14:editId="6EBCEEE6">
            <wp:extent cx="3859530" cy="135537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12287" name="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59530" cy="1355371"/>
                    </a:xfrm>
                    <a:prstGeom prst="rect">
                      <a:avLst/>
                    </a:prstGeom>
                  </pic:spPr>
                </pic:pic>
              </a:graphicData>
            </a:graphic>
          </wp:inline>
        </w:drawing>
      </w:r>
    </w:p>
    <w:p w14:paraId="2D8B41A4" w14:textId="78A6D346" w:rsidR="00371300" w:rsidRPr="00605E7C" w:rsidRDefault="004C7541" w:rsidP="00605E7C">
      <w:pPr>
        <w:pStyle w:val="Caption"/>
        <w:jc w:val="both"/>
        <w:rPr>
          <w:rFonts w:asciiTheme="majorBidi" w:hAnsiTheme="majorBidi" w:cstheme="majorBidi"/>
          <w:noProof/>
        </w:rPr>
      </w:pPr>
      <w:r w:rsidRPr="00605E7C">
        <w:rPr>
          <w:rFonts w:asciiTheme="majorBidi" w:hAnsiTheme="majorBidi" w:cstheme="majorBidi"/>
          <w:noProof/>
        </w:rPr>
        <w:t xml:space="preserve">Figure </w:t>
      </w:r>
      <w:r w:rsidR="009F20B3">
        <w:rPr>
          <w:rFonts w:asciiTheme="majorBidi" w:hAnsiTheme="majorBidi" w:cstheme="majorBidi"/>
          <w:noProof/>
        </w:rPr>
        <w:t>6</w:t>
      </w:r>
      <w:r w:rsidRPr="00605E7C">
        <w:rPr>
          <w:rFonts w:asciiTheme="majorBidi" w:hAnsiTheme="majorBidi" w:cstheme="majorBidi"/>
          <w:noProof/>
        </w:rPr>
        <w:t>.  Counting the number of multipseudonym that appear at each epoch of A and later in two epochs of B.</w:t>
      </w:r>
    </w:p>
    <w:p w14:paraId="5262076B" w14:textId="77777777" w:rsidR="00371300" w:rsidRPr="00605E7C" w:rsidRDefault="00371300" w:rsidP="00605E7C">
      <w:pPr>
        <w:jc w:val="both"/>
        <w:rPr>
          <w:rFonts w:asciiTheme="majorBidi" w:hAnsiTheme="majorBidi" w:cstheme="majorBidi"/>
          <w:noProof/>
        </w:rPr>
      </w:pPr>
    </w:p>
    <w:p w14:paraId="72D131D3" w14:textId="061B98BF" w:rsidR="00C42CCC" w:rsidRDefault="00747675" w:rsidP="00C42CCC">
      <w:pPr>
        <w:jc w:val="both"/>
        <w:rPr>
          <w:rFonts w:asciiTheme="majorBidi" w:hAnsiTheme="majorBidi" w:cstheme="majorBidi"/>
          <w:noProof/>
        </w:rPr>
      </w:pPr>
      <w:r>
        <w:rPr>
          <w:rFonts w:asciiTheme="majorBidi" w:hAnsiTheme="majorBidi" w:cstheme="majorBidi"/>
          <w:noProof/>
        </w:rPr>
        <w:t>We also looked at the effect of the epoch length, as shown in Figure 7. N</w:t>
      </w:r>
      <w:r w:rsidR="004C7541" w:rsidRPr="00605E7C">
        <w:rPr>
          <w:rFonts w:asciiTheme="majorBidi" w:hAnsiTheme="majorBidi" w:cstheme="majorBidi"/>
          <w:noProof/>
        </w:rPr>
        <w:t xml:space="preserve">otably when epochs are small compared to the </w:t>
      </w:r>
      <w:r>
        <w:rPr>
          <w:rFonts w:asciiTheme="majorBidi" w:hAnsiTheme="majorBidi" w:cstheme="majorBidi"/>
          <w:noProof/>
        </w:rPr>
        <w:t xml:space="preserve">expected </w:t>
      </w:r>
      <w:r w:rsidR="004C7541" w:rsidRPr="00605E7C">
        <w:rPr>
          <w:rFonts w:asciiTheme="majorBidi" w:hAnsiTheme="majorBidi" w:cstheme="majorBidi"/>
          <w:noProof/>
        </w:rPr>
        <w:t>travel time, the number of travelers that the matching algorithm counts is closer to the ground truth</w:t>
      </w:r>
      <w:r w:rsidR="00BB5157" w:rsidRPr="00605E7C">
        <w:rPr>
          <w:rFonts w:asciiTheme="majorBidi" w:hAnsiTheme="majorBidi" w:cstheme="majorBidi"/>
          <w:noProof/>
        </w:rPr>
        <w:t xml:space="preserve"> than with large epochs</w:t>
      </w:r>
      <w:r w:rsidR="00C42CCC">
        <w:rPr>
          <w:rFonts w:asciiTheme="majorBidi" w:hAnsiTheme="majorBidi" w:cstheme="majorBidi"/>
          <w:noProof/>
        </w:rPr>
        <w:t>.</w:t>
      </w:r>
      <w:r w:rsidR="00A350D5">
        <w:rPr>
          <w:rFonts w:asciiTheme="majorBidi" w:hAnsiTheme="majorBidi" w:cstheme="majorBidi"/>
          <w:noProof/>
        </w:rPr>
        <w:t xml:space="preserve"> </w:t>
      </w:r>
      <w:r w:rsidR="00C42CCC" w:rsidRPr="00C42CCC">
        <w:rPr>
          <w:rFonts w:asciiTheme="majorBidi" w:hAnsiTheme="majorBidi" w:cstheme="majorBidi"/>
          <w:noProof/>
        </w:rPr>
        <w:t xml:space="preserve">This happens when </w:t>
      </w:r>
      <m:oMath>
        <m:r>
          <w:rPr>
            <w:rFonts w:ascii="Cambria Math" w:hAnsi="Cambria Math" w:cstheme="majorBidi"/>
            <w:noProof/>
          </w:rPr>
          <m:t>nb</m:t>
        </m:r>
      </m:oMath>
      <w:r w:rsidR="00C42CCC" w:rsidRPr="00C42CCC">
        <w:rPr>
          <w:rFonts w:asciiTheme="majorBidi" w:hAnsiTheme="majorBidi" w:cstheme="majorBidi"/>
          <w:noProof/>
        </w:rPr>
        <w:t xml:space="preserve"> is very low, so all the theoretically existing </w:t>
      </w:r>
      <w:r w:rsidR="00FE045C">
        <w:rPr>
          <w:rFonts w:asciiTheme="majorBidi" w:hAnsiTheme="majorBidi" w:cstheme="majorBidi"/>
          <w:noProof/>
        </w:rPr>
        <w:t>multipseudonyms</w:t>
      </w:r>
      <w:r w:rsidR="00FE045C" w:rsidRPr="00C42CCC">
        <w:rPr>
          <w:rFonts w:asciiTheme="majorBidi" w:hAnsiTheme="majorBidi" w:cstheme="majorBidi"/>
          <w:noProof/>
        </w:rPr>
        <w:t xml:space="preserve"> </w:t>
      </w:r>
      <w:r w:rsidR="00C42CCC" w:rsidRPr="00C42CCC">
        <w:rPr>
          <w:rFonts w:asciiTheme="majorBidi" w:hAnsiTheme="majorBidi" w:cstheme="majorBidi"/>
          <w:noProof/>
        </w:rPr>
        <w:t xml:space="preserve">are used at both source and destination. In addition, </w:t>
      </w:r>
      <w:r w:rsidR="00C42CCC" w:rsidRPr="00C42CCC">
        <w:rPr>
          <w:rFonts w:asciiTheme="majorBidi" w:hAnsiTheme="majorBidi" w:cstheme="majorBidi"/>
          <w:noProof/>
        </w:rPr>
        <w:lastRenderedPageBreak/>
        <w:t xml:space="preserve">larger epochs have a higher chance of having </w:t>
      </w:r>
      <w:r w:rsidR="00FE045C">
        <w:rPr>
          <w:rFonts w:asciiTheme="majorBidi" w:hAnsiTheme="majorBidi" w:cstheme="majorBidi"/>
          <w:noProof/>
        </w:rPr>
        <w:t>travelers</w:t>
      </w:r>
      <w:r w:rsidR="00FE045C" w:rsidRPr="00C42CCC">
        <w:rPr>
          <w:rFonts w:asciiTheme="majorBidi" w:hAnsiTheme="majorBidi" w:cstheme="majorBidi"/>
          <w:noProof/>
        </w:rPr>
        <w:t xml:space="preserve"> </w:t>
      </w:r>
      <w:r w:rsidR="00C42CCC" w:rsidRPr="00C42CCC">
        <w:rPr>
          <w:rFonts w:asciiTheme="majorBidi" w:hAnsiTheme="majorBidi" w:cstheme="majorBidi"/>
          <w:noProof/>
        </w:rPr>
        <w:t xml:space="preserve">from earlier epochs, as </w:t>
      </w:r>
      <w:r w:rsidR="00FE045C">
        <w:rPr>
          <w:rFonts w:asciiTheme="majorBidi" w:hAnsiTheme="majorBidi" w:cstheme="majorBidi"/>
          <w:noProof/>
        </w:rPr>
        <w:t xml:space="preserve">we witnessed </w:t>
      </w:r>
      <w:r w:rsidR="005516A2">
        <w:rPr>
          <w:rFonts w:asciiTheme="majorBidi" w:hAnsiTheme="majorBidi" w:cstheme="majorBidi"/>
          <w:noProof/>
        </w:rPr>
        <w:t>before (</w:t>
      </w:r>
      <w:r w:rsidR="00FE045C">
        <w:rPr>
          <w:rFonts w:asciiTheme="majorBidi" w:hAnsiTheme="majorBidi" w:cstheme="majorBidi"/>
          <w:noProof/>
        </w:rPr>
        <w:t>F</w:t>
      </w:r>
      <w:r w:rsidR="00C42CCC" w:rsidRPr="00C42CCC">
        <w:rPr>
          <w:rFonts w:asciiTheme="majorBidi" w:hAnsiTheme="majorBidi" w:cstheme="majorBidi"/>
          <w:noProof/>
        </w:rPr>
        <w:t xml:space="preserve">igure </w:t>
      </w:r>
      <w:r w:rsidR="00C42CCC">
        <w:rPr>
          <w:rFonts w:asciiTheme="majorBidi" w:hAnsiTheme="majorBidi" w:cstheme="majorBidi"/>
          <w:noProof/>
        </w:rPr>
        <w:t>6</w:t>
      </w:r>
      <w:r w:rsidR="005516A2">
        <w:rPr>
          <w:rFonts w:asciiTheme="majorBidi" w:hAnsiTheme="majorBidi" w:cstheme="majorBidi"/>
          <w:noProof/>
        </w:rPr>
        <w:t>)</w:t>
      </w:r>
      <w:r w:rsidR="00C42CCC" w:rsidRPr="00C42CCC">
        <w:rPr>
          <w:rFonts w:asciiTheme="majorBidi" w:hAnsiTheme="majorBidi" w:cstheme="majorBidi"/>
          <w:noProof/>
        </w:rPr>
        <w:t xml:space="preserve">, so we </w:t>
      </w:r>
      <w:r w:rsidR="005516A2">
        <w:rPr>
          <w:rFonts w:asciiTheme="majorBidi" w:hAnsiTheme="majorBidi" w:cstheme="majorBidi"/>
          <w:noProof/>
        </w:rPr>
        <w:t>sh</w:t>
      </w:r>
      <w:r w:rsidR="00C42CCC" w:rsidRPr="00C42CCC">
        <w:rPr>
          <w:rFonts w:asciiTheme="majorBidi" w:hAnsiTheme="majorBidi" w:cstheme="majorBidi"/>
          <w:noProof/>
        </w:rPr>
        <w:t xml:space="preserve">ould </w:t>
      </w:r>
      <w:r w:rsidR="005516A2">
        <w:rPr>
          <w:rFonts w:asciiTheme="majorBidi" w:hAnsiTheme="majorBidi" w:cstheme="majorBidi"/>
          <w:noProof/>
        </w:rPr>
        <w:t xml:space="preserve">indeed </w:t>
      </w:r>
      <w:r w:rsidR="00C42CCC" w:rsidRPr="00C42CCC">
        <w:rPr>
          <w:rFonts w:asciiTheme="majorBidi" w:hAnsiTheme="majorBidi" w:cstheme="majorBidi"/>
          <w:noProof/>
        </w:rPr>
        <w:t>see more false positives.</w:t>
      </w:r>
    </w:p>
    <w:p w14:paraId="7E669738" w14:textId="71EB816D" w:rsidR="00D56987" w:rsidRDefault="00D56987" w:rsidP="00C42CCC">
      <w:pPr>
        <w:jc w:val="both"/>
      </w:pPr>
      <w:r>
        <w:rPr>
          <w:rFonts w:asciiTheme="majorBidi" w:hAnsiTheme="majorBidi" w:cstheme="majorBidi"/>
          <w:noProof/>
          <w:lang w:eastAsia="en-US"/>
        </w:rPr>
        <w:drawing>
          <wp:inline distT="0" distB="0" distL="0" distR="0" wp14:anchorId="5B350016" wp14:editId="2F85347A">
            <wp:extent cx="5665155" cy="1416289"/>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00529" cy="1425132"/>
                    </a:xfrm>
                    <a:prstGeom prst="rect">
                      <a:avLst/>
                    </a:prstGeom>
                  </pic:spPr>
                </pic:pic>
              </a:graphicData>
            </a:graphic>
          </wp:inline>
        </w:drawing>
      </w:r>
    </w:p>
    <w:p w14:paraId="7EDA9B51" w14:textId="5096D06F" w:rsidR="00E5205B" w:rsidRPr="00605E7C" w:rsidRDefault="00D56987" w:rsidP="00D56987">
      <w:pPr>
        <w:pStyle w:val="Caption"/>
        <w:jc w:val="center"/>
        <w:rPr>
          <w:rFonts w:asciiTheme="majorBidi" w:hAnsiTheme="majorBidi" w:cstheme="majorBidi"/>
          <w:noProof/>
        </w:rPr>
      </w:pPr>
      <w:r w:rsidRPr="00EA2E4D">
        <w:t xml:space="preserve"> Figure 7.  Comparison results for different epoch lengths (10 min, 15 min) from A to B</w:t>
      </w:r>
      <w:r w:rsidR="001F542D">
        <w:t>, nb=2, k=2</w:t>
      </w:r>
      <w:r w:rsidRPr="00EA2E4D">
        <w:t>.</w:t>
      </w:r>
    </w:p>
    <w:p w14:paraId="7B3F0841" w14:textId="6B38D434" w:rsidR="00371300" w:rsidRPr="00605E7C" w:rsidRDefault="004C7541" w:rsidP="00605E7C">
      <w:pPr>
        <w:jc w:val="both"/>
        <w:rPr>
          <w:rFonts w:asciiTheme="majorBidi" w:hAnsiTheme="majorBidi" w:cstheme="majorBidi"/>
          <w:noProof/>
        </w:rPr>
      </w:pPr>
      <w:r w:rsidRPr="00605E7C">
        <w:rPr>
          <w:rFonts w:asciiTheme="majorBidi" w:hAnsiTheme="majorBidi" w:cstheme="majorBidi"/>
          <w:noProof/>
        </w:rPr>
        <w:t xml:space="preserve">Large epochs mean we have </w:t>
      </w:r>
      <w:r w:rsidR="00395CBF">
        <w:rPr>
          <w:rFonts w:asciiTheme="majorBidi" w:hAnsiTheme="majorBidi" w:cstheme="majorBidi"/>
          <w:noProof/>
        </w:rPr>
        <w:t>more</w:t>
      </w:r>
      <w:r w:rsidRPr="00605E7C">
        <w:rPr>
          <w:rFonts w:asciiTheme="majorBidi" w:hAnsiTheme="majorBidi" w:cstheme="majorBidi"/>
          <w:noProof/>
        </w:rPr>
        <w:t xml:space="preserve"> data for applying detection k-anonymity</w:t>
      </w:r>
      <w:r w:rsidR="00395CBF">
        <w:rPr>
          <w:rFonts w:asciiTheme="majorBidi" w:hAnsiTheme="majorBidi" w:cstheme="majorBidi"/>
          <w:noProof/>
        </w:rPr>
        <w:t xml:space="preserve"> in comparison to having small epochs</w:t>
      </w:r>
      <w:r w:rsidRPr="00605E7C">
        <w:rPr>
          <w:rFonts w:asciiTheme="majorBidi" w:hAnsiTheme="majorBidi" w:cstheme="majorBidi"/>
          <w:noProof/>
        </w:rPr>
        <w:t xml:space="preserve">, so truncation allows us to keep more bits and requires less correction. </w:t>
      </w:r>
      <w:r w:rsidR="00395CBF">
        <w:rPr>
          <w:rFonts w:asciiTheme="majorBidi" w:hAnsiTheme="majorBidi" w:cstheme="majorBidi"/>
          <w:noProof/>
        </w:rPr>
        <w:t xml:space="preserve">However, having large epochs </w:t>
      </w:r>
      <w:r w:rsidR="00CD3A83">
        <w:rPr>
          <w:rFonts w:asciiTheme="majorBidi" w:hAnsiTheme="majorBidi" w:cstheme="majorBidi"/>
          <w:noProof/>
        </w:rPr>
        <w:t xml:space="preserve">(relative to the time a trip takes) </w:t>
      </w:r>
      <w:r w:rsidR="00395CBF">
        <w:rPr>
          <w:rFonts w:asciiTheme="majorBidi" w:hAnsiTheme="majorBidi" w:cstheme="majorBidi"/>
          <w:noProof/>
        </w:rPr>
        <w:t xml:space="preserve">also means that correctly matching </w:t>
      </w:r>
      <w:r w:rsidR="00CD3A83">
        <w:rPr>
          <w:rFonts w:asciiTheme="majorBidi" w:hAnsiTheme="majorBidi" w:cstheme="majorBidi"/>
          <w:noProof/>
        </w:rPr>
        <w:t>departures to arrivals becomes more difficult</w:t>
      </w:r>
      <w:r w:rsidR="003B526C">
        <w:rPr>
          <w:rFonts w:asciiTheme="majorBidi" w:hAnsiTheme="majorBidi" w:cstheme="majorBidi"/>
          <w:noProof/>
        </w:rPr>
        <w:t>.</w:t>
      </w:r>
      <w:r w:rsidR="005516A2">
        <w:rPr>
          <w:rFonts w:asciiTheme="majorBidi" w:hAnsiTheme="majorBidi" w:cstheme="majorBidi"/>
          <w:noProof/>
        </w:rPr>
        <w:t xml:space="preserve"> When</w:t>
      </w:r>
      <w:r w:rsidRPr="00605E7C">
        <w:rPr>
          <w:rFonts w:asciiTheme="majorBidi" w:hAnsiTheme="majorBidi" w:cstheme="majorBidi"/>
          <w:noProof/>
        </w:rPr>
        <w:t xml:space="preserve"> </w:t>
      </w:r>
      <w:r w:rsidR="005516A2">
        <w:rPr>
          <w:rFonts w:asciiTheme="majorBidi" w:hAnsiTheme="majorBidi" w:cstheme="majorBidi"/>
          <w:noProof/>
        </w:rPr>
        <w:t xml:space="preserve">applying detection </w:t>
      </w:r>
      <w:r w:rsidRPr="00605E7C">
        <w:rPr>
          <w:rFonts w:asciiTheme="majorBidi" w:hAnsiTheme="majorBidi" w:cstheme="majorBidi"/>
          <w:noProof/>
        </w:rPr>
        <w:t>k-anonymity, there is a high</w:t>
      </w:r>
      <w:r w:rsidR="005516A2">
        <w:rPr>
          <w:rFonts w:asciiTheme="majorBidi" w:hAnsiTheme="majorBidi" w:cstheme="majorBidi"/>
          <w:noProof/>
        </w:rPr>
        <w:t>er</w:t>
      </w:r>
      <w:r w:rsidRPr="00605E7C">
        <w:rPr>
          <w:rFonts w:asciiTheme="majorBidi" w:hAnsiTheme="majorBidi" w:cstheme="majorBidi"/>
          <w:noProof/>
        </w:rPr>
        <w:t xml:space="preserve"> risk of losing identifiers because of fewer data per epoch. If sufficient detection</w:t>
      </w:r>
      <w:r w:rsidR="005516A2">
        <w:rPr>
          <w:rFonts w:asciiTheme="majorBidi" w:hAnsiTheme="majorBidi" w:cstheme="majorBidi"/>
          <w:noProof/>
        </w:rPr>
        <w:t>s</w:t>
      </w:r>
      <w:r w:rsidRPr="00605E7C">
        <w:rPr>
          <w:rFonts w:asciiTheme="majorBidi" w:hAnsiTheme="majorBidi" w:cstheme="majorBidi"/>
          <w:noProof/>
        </w:rPr>
        <w:t xml:space="preserve"> </w:t>
      </w:r>
      <w:r w:rsidR="005516A2">
        <w:rPr>
          <w:rFonts w:asciiTheme="majorBidi" w:hAnsiTheme="majorBidi" w:cstheme="majorBidi"/>
          <w:noProof/>
        </w:rPr>
        <w:t>can be</w:t>
      </w:r>
      <w:r w:rsidR="005516A2" w:rsidRPr="00605E7C">
        <w:rPr>
          <w:rFonts w:asciiTheme="majorBidi" w:hAnsiTheme="majorBidi" w:cstheme="majorBidi"/>
          <w:noProof/>
        </w:rPr>
        <w:t xml:space="preserve"> </w:t>
      </w:r>
      <w:r w:rsidRPr="00605E7C">
        <w:rPr>
          <w:rFonts w:asciiTheme="majorBidi" w:hAnsiTheme="majorBidi" w:cstheme="majorBidi"/>
          <w:noProof/>
        </w:rPr>
        <w:t>guaranteed, epoch lengths become less critical.</w:t>
      </w:r>
    </w:p>
    <w:p w14:paraId="3C2CB1CE" w14:textId="36DB95A8" w:rsidR="00371300" w:rsidRPr="00605E7C" w:rsidRDefault="002071A0">
      <w:pPr>
        <w:pStyle w:val="Heading2"/>
        <w:pPrChange w:id="210" w:author="Steen, Maarten van (UT-DSI)" w:date="2022-11-06T13:47:00Z">
          <w:pPr>
            <w:pStyle w:val="Heading1"/>
            <w:jc w:val="both"/>
          </w:pPr>
        </w:pPrChange>
      </w:pPr>
      <w:del w:id="211" w:author="Steen, Maarten van (UT-DSI)" w:date="2022-11-06T13:42:00Z">
        <w:r w:rsidRPr="00605E7C" w:rsidDel="00F213A4">
          <w:delText xml:space="preserve">4.2 </w:delText>
        </w:r>
      </w:del>
      <w:r w:rsidRPr="00605E7C">
        <w:t>Simulated environment for combining trips</w:t>
      </w:r>
    </w:p>
    <w:p w14:paraId="19ADFFFC" w14:textId="1422E344" w:rsidR="00371300" w:rsidRPr="00605E7C" w:rsidRDefault="004C7541" w:rsidP="00605E7C">
      <w:pPr>
        <w:jc w:val="both"/>
        <w:rPr>
          <w:rFonts w:asciiTheme="majorBidi" w:hAnsiTheme="majorBidi" w:cstheme="majorBidi"/>
          <w:noProof/>
        </w:rPr>
      </w:pPr>
      <w:r w:rsidRPr="00605E7C">
        <w:rPr>
          <w:rFonts w:asciiTheme="majorBidi" w:hAnsiTheme="majorBidi" w:cstheme="majorBidi"/>
          <w:noProof/>
        </w:rPr>
        <w:t xml:space="preserve">Matters may quickly get out of hand when combining trips. First, we consider the situation of counting passengers moving from A to Z, with a counter at location </w:t>
      </w:r>
      <w:r w:rsidR="006E3325" w:rsidRPr="00605E7C">
        <w:rPr>
          <w:rFonts w:asciiTheme="majorBidi" w:hAnsiTheme="majorBidi" w:cstheme="majorBidi"/>
          <w:noProof/>
        </w:rPr>
        <w:t>A</w:t>
      </w:r>
      <w:r w:rsidRPr="00605E7C">
        <w:rPr>
          <w:rFonts w:asciiTheme="majorBidi" w:hAnsiTheme="majorBidi" w:cstheme="majorBidi"/>
          <w:noProof/>
        </w:rPr>
        <w:t xml:space="preserve"> gathering a set of pseudonyms PIDA, mapping them to the multiset MPIDA. At destination location Z, we have PIDZ and MPIDZ, respectively. Now consider the situation that we have another source, B, representing people who travel from B to Z, resulting in a set of pseudonyms PIDB and multipseudonyms MPIDB, respectively, for counter B. The counter at Z detects through PIDZ precisely the passengers moving from A to Z and B to Z, respectively. However, there are situations when the multipseudonyms in MPIDZ</w:t>
      </w:r>
      <w:r w:rsidR="003B526C">
        <w:rPr>
          <w:rFonts w:asciiTheme="majorBidi" w:hAnsiTheme="majorBidi" w:cstheme="majorBidi"/>
          <w:noProof/>
        </w:rPr>
        <w:t>, corresponding to travelers from A,</w:t>
      </w:r>
      <w:r w:rsidRPr="00605E7C">
        <w:rPr>
          <w:rFonts w:asciiTheme="majorBidi" w:hAnsiTheme="majorBidi" w:cstheme="majorBidi"/>
          <w:noProof/>
        </w:rPr>
        <w:t xml:space="preserve"> will have been </w:t>
      </w:r>
      <w:r w:rsidR="006E3325" w:rsidRPr="00605E7C">
        <w:rPr>
          <w:rFonts w:asciiTheme="majorBidi" w:hAnsiTheme="majorBidi" w:cstheme="majorBidi"/>
          <w:noProof/>
        </w:rPr>
        <w:t>"</w:t>
      </w:r>
      <w:r w:rsidRPr="00605E7C">
        <w:rPr>
          <w:rFonts w:asciiTheme="majorBidi" w:hAnsiTheme="majorBidi" w:cstheme="majorBidi"/>
          <w:noProof/>
        </w:rPr>
        <w:t>contaminated</w:t>
      </w:r>
      <w:r w:rsidR="006E3325" w:rsidRPr="00605E7C">
        <w:rPr>
          <w:rFonts w:asciiTheme="majorBidi" w:hAnsiTheme="majorBidi" w:cstheme="majorBidi"/>
          <w:noProof/>
        </w:rPr>
        <w:t>"</w:t>
      </w:r>
      <w:r w:rsidRPr="00605E7C">
        <w:rPr>
          <w:rFonts w:asciiTheme="majorBidi" w:hAnsiTheme="majorBidi" w:cstheme="majorBidi"/>
          <w:noProof/>
        </w:rPr>
        <w:t xml:space="preserve"> by travelers who moved from B and arrived at Z. Let us look at this situation.</w:t>
      </w:r>
    </w:p>
    <w:p w14:paraId="43421959" w14:textId="77777777" w:rsidR="00371300" w:rsidRPr="00605E7C" w:rsidRDefault="004C7541" w:rsidP="00614594">
      <w:pPr>
        <w:jc w:val="center"/>
        <w:rPr>
          <w:rFonts w:asciiTheme="majorBidi" w:hAnsiTheme="majorBidi" w:cstheme="majorBidi"/>
          <w:noProof/>
        </w:rPr>
      </w:pPr>
      <w:r w:rsidRPr="00605E7C">
        <w:rPr>
          <w:rFonts w:asciiTheme="majorBidi" w:hAnsiTheme="majorBidi" w:cstheme="majorBidi"/>
          <w:noProof/>
          <w:lang w:eastAsia="en-US"/>
        </w:rPr>
        <w:lastRenderedPageBreak/>
        <w:drawing>
          <wp:inline distT="0" distB="0" distL="0" distR="0" wp14:anchorId="2C5A85B9" wp14:editId="27C8DFDA">
            <wp:extent cx="5943600" cy="2513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72280" name="11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513330"/>
                    </a:xfrm>
                    <a:prstGeom prst="rect">
                      <a:avLst/>
                    </a:prstGeom>
                  </pic:spPr>
                </pic:pic>
              </a:graphicData>
            </a:graphic>
          </wp:inline>
        </w:drawing>
      </w:r>
    </w:p>
    <w:p w14:paraId="59D34B04" w14:textId="1EB9A11A" w:rsidR="00371300" w:rsidRPr="00605E7C" w:rsidRDefault="004C7541" w:rsidP="00605E7C">
      <w:pPr>
        <w:pStyle w:val="Caption"/>
        <w:jc w:val="both"/>
        <w:rPr>
          <w:rFonts w:asciiTheme="majorBidi" w:hAnsiTheme="majorBidi" w:cstheme="majorBidi"/>
          <w:noProof/>
          <w:sz w:val="20"/>
          <w:szCs w:val="20"/>
        </w:rPr>
      </w:pPr>
      <w:r w:rsidRPr="00605E7C">
        <w:rPr>
          <w:rFonts w:asciiTheme="majorBidi" w:hAnsiTheme="majorBidi" w:cstheme="majorBidi"/>
          <w:noProof/>
          <w:sz w:val="20"/>
          <w:szCs w:val="20"/>
        </w:rPr>
        <w:t xml:space="preserve">Figure </w:t>
      </w:r>
      <w:r w:rsidR="009F20B3">
        <w:rPr>
          <w:rFonts w:asciiTheme="majorBidi" w:hAnsiTheme="majorBidi" w:cstheme="majorBidi"/>
          <w:noProof/>
          <w:sz w:val="20"/>
          <w:szCs w:val="20"/>
        </w:rPr>
        <w:t>8</w:t>
      </w:r>
      <w:r w:rsidRPr="00605E7C">
        <w:rPr>
          <w:rFonts w:asciiTheme="majorBidi" w:hAnsiTheme="majorBidi" w:cstheme="majorBidi"/>
          <w:noProof/>
          <w:sz w:val="20"/>
          <w:szCs w:val="20"/>
        </w:rPr>
        <w:t>.  Applying detection K-Anonymity to three different locations with a common destination Z. Pse: pseudonyms, Mpse: multipseudonyms.</w:t>
      </w:r>
    </w:p>
    <w:p w14:paraId="19F1B092" w14:textId="77777777" w:rsidR="00371300" w:rsidRPr="00605E7C" w:rsidRDefault="00371300" w:rsidP="00605E7C">
      <w:pPr>
        <w:jc w:val="both"/>
        <w:rPr>
          <w:rFonts w:asciiTheme="majorBidi" w:hAnsiTheme="majorBidi" w:cstheme="majorBidi"/>
          <w:noProof/>
        </w:rPr>
      </w:pPr>
    </w:p>
    <w:p w14:paraId="680F9BE4" w14:textId="50064917" w:rsidR="00371300" w:rsidRPr="00605E7C" w:rsidRDefault="004C7541" w:rsidP="00605E7C">
      <w:pPr>
        <w:jc w:val="both"/>
        <w:rPr>
          <w:rFonts w:asciiTheme="majorBidi" w:hAnsiTheme="majorBidi" w:cstheme="majorBidi"/>
          <w:noProof/>
        </w:rPr>
      </w:pPr>
      <w:r w:rsidRPr="00605E7C">
        <w:rPr>
          <w:rFonts w:asciiTheme="majorBidi" w:hAnsiTheme="majorBidi" w:cstheme="majorBidi"/>
          <w:noProof/>
        </w:rPr>
        <w:t xml:space="preserve">Figure </w:t>
      </w:r>
      <w:r w:rsidR="009F20B3">
        <w:rPr>
          <w:rFonts w:asciiTheme="majorBidi" w:hAnsiTheme="majorBidi" w:cstheme="majorBidi"/>
          <w:noProof/>
        </w:rPr>
        <w:t>8</w:t>
      </w:r>
      <w:r w:rsidRPr="00605E7C">
        <w:rPr>
          <w:rFonts w:asciiTheme="majorBidi" w:hAnsiTheme="majorBidi" w:cstheme="majorBidi"/>
          <w:noProof/>
        </w:rPr>
        <w:t xml:space="preserve"> shows three stations: A, B, and Z; people moved from A and B to later arrive at Z. Based on this example, we want to show how pseudonyms from A at Z are contaminated by travelers who moved from B to Z. </w:t>
      </w:r>
      <w:r w:rsidR="003B526C">
        <w:rPr>
          <w:rFonts w:asciiTheme="majorBidi" w:hAnsiTheme="majorBidi" w:cstheme="majorBidi"/>
          <w:noProof/>
        </w:rPr>
        <w:t>At all locations, and for each epoch</w:t>
      </w:r>
      <w:r w:rsidRPr="00605E7C">
        <w:rPr>
          <w:rFonts w:asciiTheme="majorBidi" w:hAnsiTheme="majorBidi" w:cstheme="majorBidi"/>
          <w:noProof/>
        </w:rPr>
        <w:t xml:space="preserve">, we applied detection </w:t>
      </w:r>
      <w:r w:rsidR="003B526C">
        <w:rPr>
          <w:rFonts w:asciiTheme="majorBidi" w:hAnsiTheme="majorBidi" w:cstheme="majorBidi"/>
          <w:noProof/>
        </w:rPr>
        <w:t>k</w:t>
      </w:r>
      <w:r w:rsidRPr="00605E7C">
        <w:rPr>
          <w:rFonts w:asciiTheme="majorBidi" w:hAnsiTheme="majorBidi" w:cstheme="majorBidi"/>
          <w:noProof/>
        </w:rPr>
        <w:t xml:space="preserve">-anonymity on locations </w:t>
      </w:r>
      <w:r w:rsidR="003B526C">
        <w:rPr>
          <w:rFonts w:asciiTheme="majorBidi" w:hAnsiTheme="majorBidi" w:cstheme="majorBidi"/>
          <w:noProof/>
        </w:rPr>
        <w:t xml:space="preserve">with </w:t>
      </w:r>
      <m:oMath>
        <m:r>
          <w:rPr>
            <w:rFonts w:ascii="Cambria Math" w:hAnsi="Cambria Math" w:cstheme="majorBidi"/>
            <w:noProof/>
          </w:rPr>
          <m:t>k=2</m:t>
        </m:r>
      </m:oMath>
      <w:r w:rsidR="003B526C">
        <w:rPr>
          <w:rFonts w:asciiTheme="majorBidi" w:hAnsiTheme="majorBidi" w:cstheme="majorBidi"/>
          <w:noProof/>
        </w:rPr>
        <w:t xml:space="preserve"> and </w:t>
      </w:r>
      <m:oMath>
        <m:r>
          <w:rPr>
            <w:rFonts w:ascii="Cambria Math" w:hAnsi="Cambria Math" w:cstheme="majorBidi"/>
            <w:noProof/>
          </w:rPr>
          <m:t>nb=3</m:t>
        </m:r>
      </m:oMath>
      <w:r w:rsidR="003B526C">
        <w:rPr>
          <w:rFonts w:asciiTheme="majorBidi" w:hAnsiTheme="majorBidi" w:cstheme="majorBidi"/>
          <w:noProof/>
        </w:rPr>
        <w:t xml:space="preserve">. </w:t>
      </w:r>
      <w:r w:rsidR="003E5C5C">
        <w:rPr>
          <w:rFonts w:asciiTheme="majorBidi" w:hAnsiTheme="majorBidi" w:cstheme="majorBidi"/>
          <w:noProof/>
        </w:rPr>
        <w:t xml:space="preserve">For location A and epoch </w:t>
      </w:r>
      <m:oMath>
        <m:sSub>
          <m:sSubPr>
            <m:ctrlPr>
              <w:rPr>
                <w:rFonts w:ascii="Cambria Math" w:hAnsi="Cambria Math" w:cstheme="majorBidi"/>
                <w:i/>
                <w:noProof/>
              </w:rPr>
            </m:ctrlPr>
          </m:sSubPr>
          <m:e>
            <m:r>
              <w:rPr>
                <w:rFonts w:ascii="Cambria Math" w:hAnsi="Cambria Math" w:cstheme="majorBidi"/>
                <w:noProof/>
              </w:rPr>
              <m:t>e</m:t>
            </m:r>
          </m:e>
          <m:sub>
            <m:r>
              <w:rPr>
                <w:rFonts w:ascii="Cambria Math" w:hAnsi="Cambria Math" w:cstheme="majorBidi"/>
                <w:noProof/>
              </w:rPr>
              <m:t>1</m:t>
            </m:r>
          </m:sub>
        </m:sSub>
      </m:oMath>
      <w:r w:rsidR="003E5C5C">
        <w:rPr>
          <w:rFonts w:asciiTheme="majorBidi" w:hAnsiTheme="majorBidi" w:cstheme="majorBidi"/>
          <w:noProof/>
        </w:rPr>
        <w:t xml:space="preserve">, truncation alone was enough to reach 2-anonymity; for B (and again, </w:t>
      </w:r>
      <m:oMath>
        <m:sSub>
          <m:sSubPr>
            <m:ctrlPr>
              <w:rPr>
                <w:rFonts w:ascii="Cambria Math" w:hAnsi="Cambria Math" w:cstheme="majorBidi"/>
                <w:i/>
                <w:noProof/>
              </w:rPr>
            </m:ctrlPr>
          </m:sSubPr>
          <m:e>
            <m:r>
              <w:rPr>
                <w:rFonts w:ascii="Cambria Math" w:hAnsi="Cambria Math" w:cstheme="majorBidi"/>
                <w:noProof/>
              </w:rPr>
              <m:t>e</m:t>
            </m:r>
          </m:e>
          <m:sub>
            <m:r>
              <w:rPr>
                <w:rFonts w:ascii="Cambria Math" w:hAnsi="Cambria Math" w:cstheme="majorBidi"/>
                <w:noProof/>
              </w:rPr>
              <m:t>1</m:t>
            </m:r>
          </m:sub>
        </m:sSub>
      </m:oMath>
      <w:r w:rsidR="003E5C5C">
        <w:rPr>
          <w:rFonts w:asciiTheme="majorBidi" w:hAnsiTheme="majorBidi" w:cstheme="majorBidi"/>
          <w:noProof/>
        </w:rPr>
        <w:t>), additional correction was needed. A</w:t>
      </w:r>
      <w:r w:rsidRPr="00605E7C">
        <w:rPr>
          <w:rFonts w:asciiTheme="majorBidi" w:hAnsiTheme="majorBidi" w:cstheme="majorBidi"/>
          <w:noProof/>
        </w:rPr>
        <w:t xml:space="preserve">fter passengers arrive at Z, detection </w:t>
      </w:r>
      <w:r w:rsidR="007937D4" w:rsidRPr="00605E7C">
        <w:rPr>
          <w:rFonts w:asciiTheme="majorBidi" w:hAnsiTheme="majorBidi" w:cstheme="majorBidi"/>
          <w:noProof/>
        </w:rPr>
        <w:t>k</w:t>
      </w:r>
      <w:r w:rsidRPr="00605E7C">
        <w:rPr>
          <w:rFonts w:asciiTheme="majorBidi" w:hAnsiTheme="majorBidi" w:cstheme="majorBidi"/>
          <w:noProof/>
        </w:rPr>
        <w:t>-</w:t>
      </w:r>
      <w:r w:rsidR="007937D4" w:rsidRPr="00605E7C">
        <w:rPr>
          <w:rFonts w:asciiTheme="majorBidi" w:hAnsiTheme="majorBidi" w:cstheme="majorBidi"/>
          <w:noProof/>
        </w:rPr>
        <w:t>a</w:t>
      </w:r>
      <w:r w:rsidRPr="00605E7C">
        <w:rPr>
          <w:rFonts w:asciiTheme="majorBidi" w:hAnsiTheme="majorBidi" w:cstheme="majorBidi"/>
          <w:noProof/>
        </w:rPr>
        <w:t xml:space="preserve">nonymity </w:t>
      </w:r>
      <w:r w:rsidR="003E5C5C">
        <w:rPr>
          <w:rFonts w:asciiTheme="majorBidi" w:hAnsiTheme="majorBidi" w:cstheme="majorBidi"/>
          <w:noProof/>
        </w:rPr>
        <w:t xml:space="preserve">resulted in what is shown </w:t>
      </w:r>
      <w:r w:rsidRPr="00605E7C">
        <w:rPr>
          <w:rFonts w:asciiTheme="majorBidi" w:hAnsiTheme="majorBidi" w:cstheme="majorBidi"/>
          <w:noProof/>
        </w:rPr>
        <w:t>in green</w:t>
      </w:r>
      <w:r w:rsidR="003E5C5C">
        <w:rPr>
          <w:rFonts w:asciiTheme="majorBidi" w:hAnsiTheme="majorBidi" w:cstheme="majorBidi"/>
          <w:noProof/>
        </w:rPr>
        <w:t>.</w:t>
      </w:r>
      <w:r w:rsidRPr="00605E7C">
        <w:rPr>
          <w:rFonts w:asciiTheme="majorBidi" w:hAnsiTheme="majorBidi" w:cstheme="majorBidi"/>
          <w:noProof/>
        </w:rPr>
        <w:t xml:space="preserve"> </w:t>
      </w:r>
      <w:r w:rsidR="003E5C5C">
        <w:rPr>
          <w:rFonts w:asciiTheme="majorBidi" w:hAnsiTheme="majorBidi" w:cstheme="majorBidi"/>
          <w:noProof/>
        </w:rPr>
        <w:t>A</w:t>
      </w:r>
      <w:r w:rsidRPr="00605E7C">
        <w:rPr>
          <w:rFonts w:asciiTheme="majorBidi" w:hAnsiTheme="majorBidi" w:cstheme="majorBidi"/>
          <w:noProof/>
        </w:rPr>
        <w:t xml:space="preserve">fter truncation, we have four </w:t>
      </w:r>
      <w:r w:rsidR="007937D4" w:rsidRPr="00605E7C">
        <w:rPr>
          <w:rFonts w:asciiTheme="majorBidi" w:hAnsiTheme="majorBidi" w:cstheme="majorBidi"/>
          <w:noProof/>
        </w:rPr>
        <w:t xml:space="preserve">disobeying </w:t>
      </w:r>
      <w:r w:rsidRPr="00605E7C">
        <w:rPr>
          <w:rFonts w:asciiTheme="majorBidi" w:hAnsiTheme="majorBidi" w:cstheme="majorBidi"/>
          <w:noProof/>
        </w:rPr>
        <w:t>multipseudonyms</w:t>
      </w:r>
      <w:r w:rsidR="003E5C5C">
        <w:rPr>
          <w:rFonts w:asciiTheme="majorBidi" w:hAnsiTheme="majorBidi" w:cstheme="majorBidi"/>
          <w:noProof/>
        </w:rPr>
        <w:t>:</w:t>
      </w:r>
      <w:r w:rsidRPr="00605E7C">
        <w:rPr>
          <w:rFonts w:asciiTheme="majorBidi" w:hAnsiTheme="majorBidi" w:cstheme="majorBidi"/>
          <w:noProof/>
        </w:rPr>
        <w:t xml:space="preserve"> {001,</w:t>
      </w:r>
      <w:r w:rsidR="007E0FAB">
        <w:rPr>
          <w:rFonts w:asciiTheme="majorBidi" w:hAnsiTheme="majorBidi" w:cstheme="majorBidi"/>
          <w:noProof/>
        </w:rPr>
        <w:t xml:space="preserve"> </w:t>
      </w:r>
      <w:r w:rsidRPr="00605E7C">
        <w:rPr>
          <w:rFonts w:asciiTheme="majorBidi" w:hAnsiTheme="majorBidi" w:cstheme="majorBidi"/>
          <w:noProof/>
        </w:rPr>
        <w:t>011</w:t>
      </w:r>
      <w:r w:rsidR="003E5C5C">
        <w:rPr>
          <w:rFonts w:asciiTheme="majorBidi" w:hAnsiTheme="majorBidi" w:cstheme="majorBidi"/>
          <w:noProof/>
        </w:rPr>
        <w:t>,</w:t>
      </w:r>
      <w:r w:rsidRPr="00605E7C">
        <w:rPr>
          <w:rFonts w:asciiTheme="majorBidi" w:hAnsiTheme="majorBidi" w:cstheme="majorBidi"/>
          <w:noProof/>
        </w:rPr>
        <w:t xml:space="preserve"> 100</w:t>
      </w:r>
      <w:r w:rsidR="003E5C5C">
        <w:rPr>
          <w:rFonts w:asciiTheme="majorBidi" w:hAnsiTheme="majorBidi" w:cstheme="majorBidi"/>
          <w:noProof/>
        </w:rPr>
        <w:t>,</w:t>
      </w:r>
      <w:r w:rsidRPr="00605E7C">
        <w:rPr>
          <w:rFonts w:asciiTheme="majorBidi" w:hAnsiTheme="majorBidi" w:cstheme="majorBidi"/>
          <w:noProof/>
        </w:rPr>
        <w:t xml:space="preserve"> 101}. We first sort these and apply the correction method. After sorting, the multipseudonyms {001,</w:t>
      </w:r>
      <w:r w:rsidR="007E0FAB">
        <w:rPr>
          <w:rFonts w:asciiTheme="majorBidi" w:hAnsiTheme="majorBidi" w:cstheme="majorBidi"/>
          <w:noProof/>
        </w:rPr>
        <w:t xml:space="preserve"> </w:t>
      </w:r>
      <w:r w:rsidRPr="00605E7C">
        <w:rPr>
          <w:rFonts w:asciiTheme="majorBidi" w:hAnsiTheme="majorBidi" w:cstheme="majorBidi"/>
          <w:noProof/>
        </w:rPr>
        <w:t xml:space="preserve">011} were </w:t>
      </w:r>
      <w:r w:rsidR="007E0FAB">
        <w:rPr>
          <w:rFonts w:asciiTheme="majorBidi" w:hAnsiTheme="majorBidi" w:cstheme="majorBidi"/>
          <w:noProof/>
        </w:rPr>
        <w:t xml:space="preserve">used to correct </w:t>
      </w:r>
      <w:r w:rsidRPr="00605E7C">
        <w:rPr>
          <w:rFonts w:asciiTheme="majorBidi" w:hAnsiTheme="majorBidi" w:cstheme="majorBidi"/>
          <w:noProof/>
        </w:rPr>
        <w:t>100</w:t>
      </w:r>
      <w:r w:rsidR="007E0FAB">
        <w:rPr>
          <w:rFonts w:asciiTheme="majorBidi" w:hAnsiTheme="majorBidi" w:cstheme="majorBidi"/>
          <w:noProof/>
        </w:rPr>
        <w:t xml:space="preserve"> and </w:t>
      </w:r>
      <w:r w:rsidRPr="00605E7C">
        <w:rPr>
          <w:rFonts w:asciiTheme="majorBidi" w:hAnsiTheme="majorBidi" w:cstheme="majorBidi"/>
          <w:noProof/>
        </w:rPr>
        <w:t>101, now leading to {(001,2),</w:t>
      </w:r>
      <w:r w:rsidR="007E0FAB">
        <w:rPr>
          <w:rFonts w:asciiTheme="majorBidi" w:hAnsiTheme="majorBidi" w:cstheme="majorBidi"/>
          <w:noProof/>
        </w:rPr>
        <w:t xml:space="preserve"> </w:t>
      </w:r>
      <w:r w:rsidRPr="00605E7C">
        <w:rPr>
          <w:rFonts w:asciiTheme="majorBidi" w:hAnsiTheme="majorBidi" w:cstheme="majorBidi"/>
          <w:noProof/>
        </w:rPr>
        <w:t xml:space="preserve">(011,2)}. </w:t>
      </w:r>
      <w:r w:rsidR="007E0FAB">
        <w:rPr>
          <w:rFonts w:asciiTheme="majorBidi" w:hAnsiTheme="majorBidi" w:cstheme="majorBidi"/>
          <w:noProof/>
        </w:rPr>
        <w:t xml:space="preserve">However, note that </w:t>
      </w:r>
      <w:r w:rsidRPr="00605E7C">
        <w:rPr>
          <w:rFonts w:asciiTheme="majorBidi" w:hAnsiTheme="majorBidi" w:cstheme="majorBidi"/>
          <w:noProof/>
        </w:rPr>
        <w:t xml:space="preserve">multipseudonym 100 was </w:t>
      </w:r>
      <w:r w:rsidR="007E0FAB">
        <w:rPr>
          <w:rFonts w:asciiTheme="majorBidi" w:hAnsiTheme="majorBidi" w:cstheme="majorBidi"/>
          <w:noProof/>
        </w:rPr>
        <w:t xml:space="preserve">originally </w:t>
      </w:r>
      <w:r w:rsidRPr="00605E7C">
        <w:rPr>
          <w:rFonts w:asciiTheme="majorBidi" w:hAnsiTheme="majorBidi" w:cstheme="majorBidi"/>
          <w:noProof/>
        </w:rPr>
        <w:t xml:space="preserve">from location A, </w:t>
      </w:r>
      <w:r w:rsidR="007E0FAB">
        <w:rPr>
          <w:rFonts w:asciiTheme="majorBidi" w:hAnsiTheme="majorBidi" w:cstheme="majorBidi"/>
          <w:noProof/>
        </w:rPr>
        <w:t>while</w:t>
      </w:r>
      <w:r w:rsidRPr="00605E7C">
        <w:rPr>
          <w:rFonts w:asciiTheme="majorBidi" w:hAnsiTheme="majorBidi" w:cstheme="majorBidi"/>
          <w:noProof/>
        </w:rPr>
        <w:t xml:space="preserve"> </w:t>
      </w:r>
      <w:r w:rsidR="007E0FAB">
        <w:rPr>
          <w:rFonts w:asciiTheme="majorBidi" w:hAnsiTheme="majorBidi" w:cstheme="majorBidi"/>
          <w:noProof/>
        </w:rPr>
        <w:t>multi</w:t>
      </w:r>
      <w:r w:rsidRPr="00605E7C">
        <w:rPr>
          <w:rFonts w:asciiTheme="majorBidi" w:hAnsiTheme="majorBidi" w:cstheme="majorBidi"/>
          <w:noProof/>
        </w:rPr>
        <w:t xml:space="preserve">pseudonym 001 </w:t>
      </w:r>
      <w:r w:rsidR="007E0FAB">
        <w:rPr>
          <w:rFonts w:asciiTheme="majorBidi" w:hAnsiTheme="majorBidi" w:cstheme="majorBidi"/>
          <w:noProof/>
        </w:rPr>
        <w:t xml:space="preserve">originated </w:t>
      </w:r>
      <w:r w:rsidRPr="00605E7C">
        <w:rPr>
          <w:rFonts w:asciiTheme="majorBidi" w:hAnsiTheme="majorBidi" w:cstheme="majorBidi"/>
          <w:noProof/>
        </w:rPr>
        <w:t>from B</w:t>
      </w:r>
      <w:r w:rsidR="007E0FAB">
        <w:rPr>
          <w:rFonts w:asciiTheme="majorBidi" w:hAnsiTheme="majorBidi" w:cstheme="majorBidi"/>
          <w:noProof/>
        </w:rPr>
        <w:t xml:space="preserve">. In other words, the correction yields that we will wrongfully match a trip from A to one coming from B. </w:t>
      </w:r>
      <w:r w:rsidR="006954A5">
        <w:rPr>
          <w:rFonts w:asciiTheme="majorBidi" w:hAnsiTheme="majorBidi" w:cstheme="majorBidi"/>
          <w:noProof/>
        </w:rPr>
        <w:t>This mismatch is entirely due to mixing trips from B with those from A: the trips from B are said to contaminate those from A.</w:t>
      </w:r>
    </w:p>
    <w:p w14:paraId="39DC6547" w14:textId="488BCA08" w:rsidR="00371300" w:rsidRPr="00605E7C" w:rsidRDefault="004C7541" w:rsidP="00605E7C">
      <w:pPr>
        <w:jc w:val="both"/>
        <w:rPr>
          <w:rFonts w:asciiTheme="majorBidi" w:hAnsiTheme="majorBidi" w:cstheme="majorBidi"/>
          <w:noProof/>
        </w:rPr>
      </w:pPr>
      <w:r w:rsidRPr="00605E7C">
        <w:rPr>
          <w:rFonts w:asciiTheme="majorBidi" w:hAnsiTheme="majorBidi" w:cstheme="majorBidi"/>
          <w:noProof/>
        </w:rPr>
        <w:t xml:space="preserve">To further analyze this situation, we </w:t>
      </w:r>
      <w:r w:rsidR="006954A5">
        <w:rPr>
          <w:rFonts w:asciiTheme="majorBidi" w:hAnsiTheme="majorBidi" w:cstheme="majorBidi"/>
          <w:noProof/>
        </w:rPr>
        <w:t>gradually</w:t>
      </w:r>
      <w:r w:rsidR="006954A5" w:rsidRPr="00605E7C">
        <w:rPr>
          <w:rFonts w:asciiTheme="majorBidi" w:hAnsiTheme="majorBidi" w:cstheme="majorBidi"/>
          <w:noProof/>
        </w:rPr>
        <w:t xml:space="preserve"> </w:t>
      </w:r>
      <w:r w:rsidRPr="00605E7C">
        <w:rPr>
          <w:rFonts w:asciiTheme="majorBidi" w:hAnsiTheme="majorBidi" w:cstheme="majorBidi"/>
          <w:noProof/>
        </w:rPr>
        <w:t xml:space="preserve">add travelers </w:t>
      </w:r>
      <w:r w:rsidR="006954A5">
        <w:rPr>
          <w:rFonts w:asciiTheme="majorBidi" w:hAnsiTheme="majorBidi" w:cstheme="majorBidi"/>
          <w:noProof/>
        </w:rPr>
        <w:t xml:space="preserve">coming </w:t>
      </w:r>
      <w:r w:rsidRPr="00605E7C">
        <w:rPr>
          <w:rFonts w:asciiTheme="majorBidi" w:hAnsiTheme="majorBidi" w:cstheme="majorBidi"/>
          <w:noProof/>
        </w:rPr>
        <w:t xml:space="preserve">from </w:t>
      </w:r>
      <w:r w:rsidR="006954A5">
        <w:rPr>
          <w:rFonts w:asciiTheme="majorBidi" w:hAnsiTheme="majorBidi" w:cstheme="majorBidi"/>
          <w:noProof/>
        </w:rPr>
        <w:t xml:space="preserve">B </w:t>
      </w:r>
      <w:r w:rsidR="008F23FD">
        <w:rPr>
          <w:rFonts w:asciiTheme="majorBidi" w:hAnsiTheme="majorBidi" w:cstheme="majorBidi"/>
          <w:noProof/>
        </w:rPr>
        <w:t xml:space="preserve">(called joiners) </w:t>
      </w:r>
      <w:r w:rsidRPr="00605E7C">
        <w:rPr>
          <w:rFonts w:asciiTheme="majorBidi" w:hAnsiTheme="majorBidi" w:cstheme="majorBidi"/>
          <w:noProof/>
        </w:rPr>
        <w:t xml:space="preserve">to the travelers </w:t>
      </w:r>
      <w:r w:rsidR="006954A5">
        <w:rPr>
          <w:rFonts w:asciiTheme="majorBidi" w:hAnsiTheme="majorBidi" w:cstheme="majorBidi"/>
          <w:noProof/>
        </w:rPr>
        <w:t xml:space="preserve">arriving at Z and coming </w:t>
      </w:r>
      <w:r w:rsidRPr="00605E7C">
        <w:rPr>
          <w:rFonts w:asciiTheme="majorBidi" w:hAnsiTheme="majorBidi" w:cstheme="majorBidi"/>
          <w:noProof/>
        </w:rPr>
        <w:t xml:space="preserve">from A. When </w:t>
      </w:r>
      <w:r w:rsidR="006954A5">
        <w:rPr>
          <w:rFonts w:asciiTheme="majorBidi" w:hAnsiTheme="majorBidi" w:cstheme="majorBidi"/>
          <w:noProof/>
        </w:rPr>
        <w:t xml:space="preserve">keeping only </w:t>
      </w:r>
      <w:r w:rsidRPr="00605E7C">
        <w:rPr>
          <w:rFonts w:asciiTheme="majorBidi" w:hAnsiTheme="majorBidi" w:cstheme="majorBidi"/>
          <w:noProof/>
        </w:rPr>
        <w:t>few bits</w:t>
      </w:r>
      <w:r w:rsidR="006954A5">
        <w:rPr>
          <w:rFonts w:asciiTheme="majorBidi" w:hAnsiTheme="majorBidi" w:cstheme="majorBidi"/>
          <w:noProof/>
        </w:rPr>
        <w:t xml:space="preserve"> when applying truncation</w:t>
      </w:r>
      <w:r w:rsidRPr="00605E7C">
        <w:rPr>
          <w:rFonts w:asciiTheme="majorBidi" w:hAnsiTheme="majorBidi" w:cstheme="majorBidi"/>
          <w:noProof/>
        </w:rPr>
        <w:t xml:space="preserve">, we have the lowest accuracy compared </w:t>
      </w:r>
      <w:r w:rsidR="006954A5">
        <w:rPr>
          <w:rFonts w:asciiTheme="majorBidi" w:hAnsiTheme="majorBidi" w:cstheme="majorBidi"/>
          <w:noProof/>
        </w:rPr>
        <w:t>to</w:t>
      </w:r>
      <w:r w:rsidR="006954A5" w:rsidRPr="00605E7C">
        <w:rPr>
          <w:rFonts w:asciiTheme="majorBidi" w:hAnsiTheme="majorBidi" w:cstheme="majorBidi"/>
          <w:noProof/>
        </w:rPr>
        <w:t xml:space="preserve"> </w:t>
      </w:r>
      <w:r w:rsidRPr="00605E7C">
        <w:rPr>
          <w:rFonts w:asciiTheme="majorBidi" w:hAnsiTheme="majorBidi" w:cstheme="majorBidi"/>
          <w:noProof/>
        </w:rPr>
        <w:t xml:space="preserve">the ground truth because </w:t>
      </w:r>
      <w:r w:rsidR="006954A5">
        <w:rPr>
          <w:rFonts w:asciiTheme="majorBidi" w:hAnsiTheme="majorBidi" w:cstheme="majorBidi"/>
          <w:noProof/>
        </w:rPr>
        <w:t>travelers from A</w:t>
      </w:r>
      <w:r w:rsidRPr="00605E7C">
        <w:rPr>
          <w:rFonts w:asciiTheme="majorBidi" w:hAnsiTheme="majorBidi" w:cstheme="majorBidi"/>
          <w:noProof/>
        </w:rPr>
        <w:t xml:space="preserve"> </w:t>
      </w:r>
      <w:r w:rsidR="006954A5">
        <w:rPr>
          <w:rFonts w:asciiTheme="majorBidi" w:hAnsiTheme="majorBidi" w:cstheme="majorBidi"/>
          <w:noProof/>
        </w:rPr>
        <w:t xml:space="preserve">may </w:t>
      </w:r>
      <w:r w:rsidRPr="00605E7C">
        <w:rPr>
          <w:rFonts w:asciiTheme="majorBidi" w:hAnsiTheme="majorBidi" w:cstheme="majorBidi"/>
          <w:noProof/>
        </w:rPr>
        <w:t xml:space="preserve">count as travelers from </w:t>
      </w:r>
      <w:r w:rsidR="006954A5">
        <w:rPr>
          <w:rFonts w:asciiTheme="majorBidi" w:hAnsiTheme="majorBidi" w:cstheme="majorBidi"/>
          <w:noProof/>
        </w:rPr>
        <w:t>B</w:t>
      </w:r>
      <w:r w:rsidRPr="00605E7C">
        <w:rPr>
          <w:rFonts w:asciiTheme="majorBidi" w:hAnsiTheme="majorBidi" w:cstheme="majorBidi"/>
          <w:noProof/>
        </w:rPr>
        <w:t xml:space="preserve"> to Z. This situation is sketched in Figure </w:t>
      </w:r>
      <w:r w:rsidR="009F20B3">
        <w:rPr>
          <w:rFonts w:asciiTheme="majorBidi" w:hAnsiTheme="majorBidi" w:cstheme="majorBidi"/>
          <w:noProof/>
        </w:rPr>
        <w:t>9</w:t>
      </w:r>
      <w:r w:rsidRPr="00605E7C">
        <w:rPr>
          <w:rFonts w:asciiTheme="majorBidi" w:hAnsiTheme="majorBidi" w:cstheme="majorBidi"/>
          <w:noProof/>
        </w:rPr>
        <w:t xml:space="preserve">. </w:t>
      </w:r>
      <w:r w:rsidRPr="00396D6F">
        <w:rPr>
          <w:rFonts w:asciiTheme="majorBidi" w:hAnsiTheme="majorBidi" w:cstheme="majorBidi"/>
          <w:noProof/>
        </w:rPr>
        <w:t>For detection 2-anonymity in this line, we kept all bits (27 bits) and we see results are generally better for counting travelers from A to Z when we have all joiners (all travelers from B) (100 %) Since we kept all bits, the algorithm matched multipseudonym accurately.</w:t>
      </w:r>
    </w:p>
    <w:p w14:paraId="57261A66" w14:textId="77777777" w:rsidR="00371300" w:rsidRPr="00605E7C" w:rsidRDefault="00371300" w:rsidP="00605E7C">
      <w:pPr>
        <w:jc w:val="both"/>
        <w:rPr>
          <w:rFonts w:asciiTheme="majorBidi" w:hAnsiTheme="majorBidi" w:cstheme="majorBidi"/>
          <w:noProof/>
        </w:rPr>
      </w:pPr>
    </w:p>
    <w:p w14:paraId="6BCFB170" w14:textId="77777777" w:rsidR="00371300" w:rsidRPr="00605E7C" w:rsidRDefault="004C7541" w:rsidP="00605E7C">
      <w:pPr>
        <w:jc w:val="both"/>
        <w:rPr>
          <w:rFonts w:asciiTheme="majorBidi" w:hAnsiTheme="majorBidi" w:cstheme="majorBidi"/>
          <w:noProof/>
        </w:rPr>
      </w:pPr>
      <w:r w:rsidRPr="00605E7C">
        <w:rPr>
          <w:rFonts w:asciiTheme="majorBidi" w:hAnsiTheme="majorBidi" w:cstheme="majorBidi"/>
          <w:noProof/>
          <w:lang w:eastAsia="en-US"/>
        </w:rPr>
        <w:lastRenderedPageBreak/>
        <w:drawing>
          <wp:inline distT="0" distB="0" distL="0" distR="0" wp14:anchorId="60407946" wp14:editId="24794C6C">
            <wp:extent cx="5867400" cy="17526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46488" name="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30935" cy="1771676"/>
                    </a:xfrm>
                    <a:prstGeom prst="rect">
                      <a:avLst/>
                    </a:prstGeom>
                  </pic:spPr>
                </pic:pic>
              </a:graphicData>
            </a:graphic>
          </wp:inline>
        </w:drawing>
      </w:r>
    </w:p>
    <w:p w14:paraId="6B641E17" w14:textId="3320675A" w:rsidR="00371300" w:rsidRPr="00605E7C" w:rsidRDefault="004C7541" w:rsidP="00605E7C">
      <w:pPr>
        <w:pStyle w:val="Caption"/>
        <w:jc w:val="both"/>
        <w:rPr>
          <w:rFonts w:asciiTheme="majorBidi" w:hAnsiTheme="majorBidi" w:cstheme="majorBidi"/>
          <w:noProof/>
        </w:rPr>
      </w:pPr>
      <w:r w:rsidRPr="00605E7C">
        <w:rPr>
          <w:rFonts w:asciiTheme="majorBidi" w:hAnsiTheme="majorBidi" w:cstheme="majorBidi"/>
          <w:noProof/>
        </w:rPr>
        <w:t xml:space="preserve">Figure </w:t>
      </w:r>
      <w:r w:rsidR="009F20B3">
        <w:rPr>
          <w:rFonts w:asciiTheme="majorBidi" w:hAnsiTheme="majorBidi" w:cstheme="majorBidi"/>
          <w:noProof/>
        </w:rPr>
        <w:t>9</w:t>
      </w:r>
      <w:r w:rsidRPr="00605E7C">
        <w:rPr>
          <w:rFonts w:asciiTheme="majorBidi" w:hAnsiTheme="majorBidi" w:cstheme="majorBidi"/>
          <w:noProof/>
        </w:rPr>
        <w:t>. constantly added travelers who moved from B to Z to travelers from A to Z.</w:t>
      </w:r>
    </w:p>
    <w:p w14:paraId="7AE34932" w14:textId="37F42A2B" w:rsidR="00371300" w:rsidRPr="00605E7C" w:rsidRDefault="004C7541" w:rsidP="00605E7C">
      <w:pPr>
        <w:jc w:val="both"/>
        <w:rPr>
          <w:rFonts w:asciiTheme="majorBidi" w:hAnsiTheme="majorBidi" w:cstheme="majorBidi"/>
          <w:noProof/>
        </w:rPr>
      </w:pPr>
      <w:r w:rsidRPr="00605E7C">
        <w:rPr>
          <w:rFonts w:asciiTheme="majorBidi" w:hAnsiTheme="majorBidi" w:cstheme="majorBidi"/>
          <w:noProof/>
        </w:rPr>
        <w:t xml:space="preserve">In Figure </w:t>
      </w:r>
      <w:r w:rsidR="009F20B3">
        <w:rPr>
          <w:rFonts w:asciiTheme="majorBidi" w:hAnsiTheme="majorBidi" w:cstheme="majorBidi"/>
          <w:noProof/>
        </w:rPr>
        <w:t>10</w:t>
      </w:r>
      <w:r w:rsidRPr="00605E7C">
        <w:rPr>
          <w:rFonts w:asciiTheme="majorBidi" w:hAnsiTheme="majorBidi" w:cstheme="majorBidi"/>
          <w:noProof/>
        </w:rPr>
        <w:t xml:space="preserve">, we display the results for different values of </w:t>
      </w:r>
      <w:r w:rsidRPr="00605E7C">
        <w:rPr>
          <w:rFonts w:asciiTheme="majorBidi" w:hAnsiTheme="majorBidi" w:cstheme="majorBidi"/>
          <w:i/>
          <w:iCs/>
          <w:noProof/>
        </w:rPr>
        <w:t>nb</w:t>
      </w:r>
      <w:r w:rsidRPr="00605E7C">
        <w:rPr>
          <w:rFonts w:asciiTheme="majorBidi" w:hAnsiTheme="majorBidi" w:cstheme="majorBidi"/>
          <w:noProof/>
        </w:rPr>
        <w:t xml:space="preserve">, </w:t>
      </w:r>
      <w:r w:rsidRPr="00605E7C">
        <w:rPr>
          <w:rFonts w:asciiTheme="majorBidi" w:hAnsiTheme="majorBidi" w:cstheme="majorBidi"/>
          <w:i/>
          <w:iCs/>
          <w:noProof/>
        </w:rPr>
        <w:t xml:space="preserve">k=2, </w:t>
      </w:r>
      <w:r w:rsidRPr="00605E7C">
        <w:rPr>
          <w:rFonts w:asciiTheme="majorBidi" w:hAnsiTheme="majorBidi" w:cstheme="majorBidi"/>
          <w:noProof/>
        </w:rPr>
        <w:t xml:space="preserve">and </w:t>
      </w:r>
      <w:r w:rsidR="008F23FD">
        <w:rPr>
          <w:rFonts w:asciiTheme="majorBidi" w:hAnsiTheme="majorBidi" w:cstheme="majorBidi"/>
          <w:noProof/>
        </w:rPr>
        <w:t>combining</w:t>
      </w:r>
      <w:r w:rsidR="008F23FD" w:rsidRPr="00605E7C">
        <w:rPr>
          <w:rFonts w:asciiTheme="majorBidi" w:hAnsiTheme="majorBidi" w:cstheme="majorBidi"/>
          <w:noProof/>
        </w:rPr>
        <w:t xml:space="preserve"> </w:t>
      </w:r>
      <w:r w:rsidRPr="00605E7C">
        <w:rPr>
          <w:rFonts w:asciiTheme="majorBidi" w:hAnsiTheme="majorBidi" w:cstheme="majorBidi"/>
          <w:noProof/>
        </w:rPr>
        <w:t>each epoch of Z with the</w:t>
      </w:r>
      <w:r w:rsidRPr="00605E7C">
        <w:rPr>
          <w:rFonts w:asciiTheme="majorBidi" w:hAnsiTheme="majorBidi" w:cstheme="majorBidi"/>
          <w:i/>
          <w:iCs/>
          <w:noProof/>
        </w:rPr>
        <w:t xml:space="preserve"> </w:t>
      </w:r>
      <w:r w:rsidRPr="00605E7C">
        <w:rPr>
          <w:rFonts w:asciiTheme="majorBidi" w:hAnsiTheme="majorBidi" w:cstheme="majorBidi"/>
          <w:noProof/>
        </w:rPr>
        <w:t>next epoch</w:t>
      </w:r>
      <w:r w:rsidRPr="00605E7C">
        <w:rPr>
          <w:rFonts w:asciiTheme="majorBidi" w:hAnsiTheme="majorBidi" w:cstheme="majorBidi"/>
          <w:i/>
          <w:iCs/>
          <w:noProof/>
        </w:rPr>
        <w:t>,</w:t>
      </w:r>
      <w:r w:rsidRPr="00605E7C">
        <w:rPr>
          <w:rFonts w:asciiTheme="majorBidi" w:hAnsiTheme="majorBidi" w:cstheme="majorBidi"/>
          <w:noProof/>
        </w:rPr>
        <w:t xml:space="preserve"> for counting the number of trips between two lines A to Z and B to Z. We can see when we choose an acceptable epoch length and many bits to keep, we can obtain high accuracy in counting the number of passengers who move from one location to another even if we </w:t>
      </w:r>
      <w:r w:rsidR="008F23FD">
        <w:rPr>
          <w:rFonts w:asciiTheme="majorBidi" w:hAnsiTheme="majorBidi" w:cstheme="majorBidi"/>
          <w:noProof/>
        </w:rPr>
        <w:t>mix with</w:t>
      </w:r>
      <w:r w:rsidR="008F23FD" w:rsidRPr="00605E7C">
        <w:rPr>
          <w:rFonts w:asciiTheme="majorBidi" w:hAnsiTheme="majorBidi" w:cstheme="majorBidi"/>
          <w:noProof/>
        </w:rPr>
        <w:t xml:space="preserve"> </w:t>
      </w:r>
      <w:r w:rsidRPr="00605E7C">
        <w:rPr>
          <w:rFonts w:asciiTheme="majorBidi" w:hAnsiTheme="majorBidi" w:cstheme="majorBidi"/>
          <w:noProof/>
        </w:rPr>
        <w:t>another departure</w:t>
      </w:r>
      <w:r w:rsidR="008F23FD">
        <w:rPr>
          <w:rFonts w:asciiTheme="majorBidi" w:hAnsiTheme="majorBidi" w:cstheme="majorBidi"/>
          <w:noProof/>
        </w:rPr>
        <w:t xml:space="preserve"> station, </w:t>
      </w:r>
      <w:r w:rsidRPr="00605E7C">
        <w:rPr>
          <w:rFonts w:asciiTheme="majorBidi" w:hAnsiTheme="majorBidi" w:cstheme="majorBidi"/>
          <w:noProof/>
        </w:rPr>
        <w:t>like B. However, setting the correct parameters for epoch length and truncation sizes have proven to be complicated.</w:t>
      </w:r>
    </w:p>
    <w:p w14:paraId="7B0609DB" w14:textId="542BD5DF" w:rsidR="001706D0" w:rsidRPr="00605E7C" w:rsidRDefault="001706D0" w:rsidP="007D591A">
      <w:pPr>
        <w:jc w:val="both"/>
        <w:rPr>
          <w:rFonts w:asciiTheme="majorBidi" w:hAnsiTheme="majorBidi" w:cstheme="majorBidi"/>
          <w:noProof/>
          <w:color w:val="000000" w:themeColor="text1"/>
        </w:rPr>
      </w:pPr>
      <w:r w:rsidRPr="00605E7C">
        <w:rPr>
          <w:rFonts w:asciiTheme="majorBidi" w:hAnsiTheme="majorBidi" w:cstheme="majorBidi"/>
          <w:noProof/>
          <w:color w:val="000000" w:themeColor="text1"/>
        </w:rPr>
        <w:t xml:space="preserve">It can be seen in </w:t>
      </w:r>
      <w:r w:rsidR="008F23FD">
        <w:rPr>
          <w:rFonts w:asciiTheme="majorBidi" w:hAnsiTheme="majorBidi" w:cstheme="majorBidi"/>
          <w:noProof/>
          <w:color w:val="000000" w:themeColor="text1"/>
        </w:rPr>
        <w:t>F</w:t>
      </w:r>
      <w:r w:rsidRPr="00605E7C">
        <w:rPr>
          <w:rFonts w:asciiTheme="majorBidi" w:hAnsiTheme="majorBidi" w:cstheme="majorBidi"/>
          <w:noProof/>
          <w:color w:val="000000" w:themeColor="text1"/>
        </w:rPr>
        <w:t>igure 1</w:t>
      </w:r>
      <w:r w:rsidR="007D591A">
        <w:rPr>
          <w:rFonts w:asciiTheme="majorBidi" w:hAnsiTheme="majorBidi" w:cstheme="majorBidi"/>
          <w:noProof/>
          <w:color w:val="000000" w:themeColor="text1"/>
        </w:rPr>
        <w:t>0,</w:t>
      </w:r>
      <w:r w:rsidRPr="00605E7C">
        <w:rPr>
          <w:rFonts w:asciiTheme="majorBidi" w:hAnsiTheme="majorBidi" w:cstheme="majorBidi"/>
          <w:noProof/>
          <w:color w:val="000000" w:themeColor="text1"/>
        </w:rPr>
        <w:t xml:space="preserve"> that by increasing the number of bits, the results </w:t>
      </w:r>
      <w:r w:rsidR="008F23FD">
        <w:rPr>
          <w:rFonts w:asciiTheme="majorBidi" w:hAnsiTheme="majorBidi" w:cstheme="majorBidi"/>
          <w:noProof/>
          <w:color w:val="000000" w:themeColor="text1"/>
        </w:rPr>
        <w:t>come</w:t>
      </w:r>
      <w:r w:rsidRPr="00605E7C">
        <w:rPr>
          <w:rFonts w:asciiTheme="majorBidi" w:hAnsiTheme="majorBidi" w:cstheme="majorBidi"/>
          <w:noProof/>
          <w:color w:val="000000" w:themeColor="text1"/>
        </w:rPr>
        <w:t xml:space="preserve"> close to </w:t>
      </w:r>
      <w:r w:rsidR="007D591A">
        <w:rPr>
          <w:rFonts w:asciiTheme="majorBidi" w:hAnsiTheme="majorBidi" w:cstheme="majorBidi"/>
          <w:noProof/>
          <w:color w:val="000000" w:themeColor="text1"/>
        </w:rPr>
        <w:t xml:space="preserve">the </w:t>
      </w:r>
      <w:r w:rsidR="008F23FD">
        <w:rPr>
          <w:rFonts w:asciiTheme="majorBidi" w:hAnsiTheme="majorBidi" w:cstheme="majorBidi"/>
          <w:noProof/>
          <w:color w:val="000000" w:themeColor="text1"/>
        </w:rPr>
        <w:t>ground truth</w:t>
      </w:r>
      <w:r w:rsidRPr="00605E7C">
        <w:rPr>
          <w:rFonts w:asciiTheme="majorBidi" w:hAnsiTheme="majorBidi" w:cstheme="majorBidi"/>
          <w:noProof/>
          <w:color w:val="000000" w:themeColor="text1"/>
        </w:rPr>
        <w:t>, implying a higher degree of</w:t>
      </w:r>
      <w:r w:rsidR="008F23FD">
        <w:rPr>
          <w:rFonts w:asciiTheme="majorBidi" w:hAnsiTheme="majorBidi" w:cstheme="majorBidi"/>
          <w:noProof/>
          <w:color w:val="000000" w:themeColor="text1"/>
        </w:rPr>
        <w:t xml:space="preserve"> accuracy</w:t>
      </w:r>
      <w:r w:rsidRPr="00605E7C">
        <w:rPr>
          <w:rFonts w:asciiTheme="majorBidi" w:hAnsiTheme="majorBidi" w:cstheme="majorBidi"/>
          <w:noProof/>
          <w:color w:val="000000" w:themeColor="text1"/>
        </w:rPr>
        <w:t xml:space="preserve">. </w:t>
      </w:r>
      <w:r w:rsidR="007D591A">
        <w:rPr>
          <w:rFonts w:asciiTheme="majorBidi" w:hAnsiTheme="majorBidi" w:cstheme="majorBidi"/>
          <w:noProof/>
          <w:color w:val="000000" w:themeColor="text1"/>
        </w:rPr>
        <w:t xml:space="preserve">By keeping all bits and having only </w:t>
      </w:r>
      <w:r w:rsidR="008F23FD">
        <w:rPr>
          <w:rFonts w:asciiTheme="majorBidi" w:hAnsiTheme="majorBidi" w:cstheme="majorBidi"/>
          <w:noProof/>
          <w:color w:val="000000" w:themeColor="text1"/>
        </w:rPr>
        <w:t xml:space="preserve">the </w:t>
      </w:r>
      <w:r w:rsidR="007D591A">
        <w:rPr>
          <w:rFonts w:asciiTheme="majorBidi" w:hAnsiTheme="majorBidi" w:cstheme="majorBidi"/>
          <w:noProof/>
          <w:color w:val="000000" w:themeColor="text1"/>
        </w:rPr>
        <w:t>correction phase the algorithm was able to count travelers with high accuracy for both lines A to Z and B to Z</w:t>
      </w:r>
      <w:r w:rsidR="008F23FD">
        <w:rPr>
          <w:rFonts w:asciiTheme="majorBidi" w:hAnsiTheme="majorBidi" w:cstheme="majorBidi"/>
          <w:noProof/>
          <w:color w:val="000000" w:themeColor="text1"/>
        </w:rPr>
        <w:t>, which we show in Figure 11.</w:t>
      </w:r>
    </w:p>
    <w:p w14:paraId="23946C6B" w14:textId="77777777" w:rsidR="00D56987" w:rsidRDefault="00D56987" w:rsidP="00D56987">
      <w:pPr>
        <w:keepNext/>
        <w:jc w:val="center"/>
      </w:pPr>
      <w:r>
        <w:rPr>
          <w:rFonts w:asciiTheme="majorBidi" w:hAnsiTheme="majorBidi" w:cstheme="majorBidi"/>
          <w:noProof/>
          <w:lang w:eastAsia="en-US"/>
        </w:rPr>
        <w:drawing>
          <wp:inline distT="0" distB="0" distL="0" distR="0" wp14:anchorId="42A8555A" wp14:editId="7CD7A9FB">
            <wp:extent cx="5660572" cy="1267732"/>
            <wp:effectExtent l="0" t="0" r="3810" b="254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95113" cy="1275468"/>
                    </a:xfrm>
                    <a:prstGeom prst="rect">
                      <a:avLst/>
                    </a:prstGeom>
                  </pic:spPr>
                </pic:pic>
              </a:graphicData>
            </a:graphic>
          </wp:inline>
        </w:drawing>
      </w:r>
    </w:p>
    <w:p w14:paraId="44E33A24" w14:textId="510058A3" w:rsidR="001706D0" w:rsidRDefault="00D56987" w:rsidP="00D56987">
      <w:pPr>
        <w:pStyle w:val="Caption"/>
        <w:jc w:val="center"/>
      </w:pPr>
      <w:r w:rsidRPr="00600915">
        <w:t>Figure 10. The number of trips during each epoch from A to Z and B to Z compared to GT.</w:t>
      </w:r>
    </w:p>
    <w:p w14:paraId="155537DD" w14:textId="014CDA2D" w:rsidR="00D56987" w:rsidRDefault="00D56987" w:rsidP="00D56987">
      <w:pPr>
        <w:rPr>
          <w:lang w:eastAsia="en-US"/>
        </w:rPr>
      </w:pPr>
    </w:p>
    <w:p w14:paraId="4317EDCF" w14:textId="073B1C6D" w:rsidR="00564C41" w:rsidRDefault="00286342" w:rsidP="00564C41">
      <w:pPr>
        <w:keepNext/>
        <w:jc w:val="center"/>
      </w:pPr>
      <w:r>
        <w:rPr>
          <w:noProof/>
          <w:lang w:eastAsia="en-US"/>
        </w:rPr>
        <w:lastRenderedPageBreak/>
        <w:drawing>
          <wp:inline distT="0" distB="0" distL="0" distR="0" wp14:anchorId="01BE2305" wp14:editId="4DE2E073">
            <wp:extent cx="4876800" cy="248920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876800" cy="2489200"/>
                    </a:xfrm>
                    <a:prstGeom prst="rect">
                      <a:avLst/>
                    </a:prstGeom>
                  </pic:spPr>
                </pic:pic>
              </a:graphicData>
            </a:graphic>
          </wp:inline>
        </w:drawing>
      </w:r>
    </w:p>
    <w:p w14:paraId="7C5AAF5C" w14:textId="45B07EFA" w:rsidR="00D56987" w:rsidRPr="00D56987" w:rsidRDefault="00564C41" w:rsidP="00564C41">
      <w:pPr>
        <w:pStyle w:val="Caption"/>
        <w:jc w:val="center"/>
      </w:pPr>
      <w:r>
        <w:t>Figure 11. Comparison nb=2 with nb=27 for two lines with K=2.</w:t>
      </w:r>
    </w:p>
    <w:p w14:paraId="548E1DBE" w14:textId="18C8AA4A" w:rsidR="00614594" w:rsidRPr="00A6794D" w:rsidDel="00A6794D" w:rsidRDefault="00614594" w:rsidP="00614594">
      <w:pPr>
        <w:keepNext/>
        <w:jc w:val="center"/>
        <w:rPr>
          <w:del w:id="212" w:author="Steen, Maarten van (UT-DSI)" w:date="2022-11-06T13:52:00Z"/>
        </w:rPr>
      </w:pPr>
    </w:p>
    <w:p w14:paraId="540697F7" w14:textId="62DA0D7C" w:rsidR="00371300" w:rsidRPr="00605E7C" w:rsidRDefault="00F911FF">
      <w:pPr>
        <w:pStyle w:val="Heading1"/>
        <w:pPrChange w:id="213" w:author="Steen, Maarten van (UT-DSI)" w:date="2022-11-06T13:52:00Z">
          <w:pPr>
            <w:pStyle w:val="Heading1"/>
            <w:jc w:val="both"/>
          </w:pPr>
        </w:pPrChange>
      </w:pPr>
      <w:del w:id="214" w:author="Steen, Maarten van (UT-DSI)" w:date="2022-11-06T13:52:00Z">
        <w:r w:rsidRPr="00A6794D" w:rsidDel="00A6794D">
          <w:delText>5</w:delText>
        </w:r>
        <w:r w:rsidR="002071A0" w:rsidRPr="00A6794D" w:rsidDel="00A6794D">
          <w:delText xml:space="preserve">. </w:delText>
        </w:r>
      </w:del>
      <w:r w:rsidR="002071A0" w:rsidRPr="00A6794D">
        <w:t>Conclusion</w:t>
      </w:r>
      <w:r w:rsidR="002071A0" w:rsidRPr="00605E7C">
        <w:t xml:space="preserve"> </w:t>
      </w:r>
    </w:p>
    <w:p w14:paraId="1765A403" w14:textId="609A7780" w:rsidR="00CB503B" w:rsidRPr="00395845" w:rsidRDefault="004C7541" w:rsidP="00CB503B">
      <w:pPr>
        <w:jc w:val="both"/>
        <w:rPr>
          <w:rFonts w:asciiTheme="majorBidi" w:hAnsiTheme="majorBidi" w:cstheme="majorBidi"/>
          <w:noProof/>
          <w:color w:val="000000" w:themeColor="text1"/>
          <w:shd w:val="clear" w:color="auto" w:fill="FFFFFF"/>
        </w:rPr>
      </w:pPr>
      <w:r w:rsidRPr="00605E7C">
        <w:rPr>
          <w:rFonts w:asciiTheme="majorBidi" w:hAnsiTheme="majorBidi" w:cstheme="majorBidi"/>
          <w:noProof/>
        </w:rPr>
        <w:t>Sustainable city planning relies heavily on the counting of passengers in public transportation systems. Tracking passenger flow</w:t>
      </w:r>
      <w:r w:rsidR="007937D4" w:rsidRPr="00605E7C">
        <w:rPr>
          <w:rFonts w:asciiTheme="majorBidi" w:hAnsiTheme="majorBidi" w:cstheme="majorBidi"/>
          <w:noProof/>
        </w:rPr>
        <w:t>s</w:t>
      </w:r>
      <w:r w:rsidRPr="00605E7C">
        <w:rPr>
          <w:rFonts w:asciiTheme="majorBidi" w:hAnsiTheme="majorBidi" w:cstheme="majorBidi"/>
          <w:noProof/>
        </w:rPr>
        <w:t xml:space="preserve"> can be done in many ways</w:t>
      </w:r>
      <w:r w:rsidRPr="00395845">
        <w:rPr>
          <w:rFonts w:asciiTheme="majorBidi" w:hAnsiTheme="majorBidi" w:cstheme="majorBidi"/>
          <w:noProof/>
          <w:color w:val="000000" w:themeColor="text1"/>
        </w:rPr>
        <w:t xml:space="preserve">, </w:t>
      </w:r>
      <w:r w:rsidR="008F23FD">
        <w:rPr>
          <w:rFonts w:asciiTheme="majorBidi" w:hAnsiTheme="majorBidi" w:cstheme="majorBidi"/>
          <w:noProof/>
          <w:color w:val="000000" w:themeColor="text1"/>
        </w:rPr>
        <w:t xml:space="preserve">yet </w:t>
      </w:r>
      <w:r w:rsidRPr="00395845">
        <w:rPr>
          <w:rFonts w:asciiTheme="majorBidi" w:hAnsiTheme="majorBidi" w:cstheme="majorBidi"/>
          <w:noProof/>
          <w:color w:val="000000" w:themeColor="text1"/>
        </w:rPr>
        <w:t xml:space="preserve">all these approaches have their drawbacks. </w:t>
      </w:r>
      <w:r w:rsidR="008F23FD">
        <w:rPr>
          <w:rFonts w:asciiTheme="majorBidi" w:hAnsiTheme="majorBidi" w:cstheme="majorBidi"/>
          <w:noProof/>
          <w:color w:val="000000" w:themeColor="text1"/>
        </w:rPr>
        <w:t>A prevailing</w:t>
      </w:r>
      <w:r w:rsidRPr="00395845">
        <w:rPr>
          <w:rFonts w:asciiTheme="majorBidi" w:hAnsiTheme="majorBidi" w:cstheme="majorBidi"/>
          <w:noProof/>
          <w:color w:val="000000" w:themeColor="text1"/>
        </w:rPr>
        <w:t xml:space="preserve"> concern is the preservation of privacy. </w:t>
      </w:r>
      <w:r w:rsidR="00CB503B" w:rsidRPr="00395845">
        <w:rPr>
          <w:rFonts w:asciiTheme="majorBidi" w:hAnsiTheme="majorBidi" w:cstheme="majorBidi"/>
          <w:noProof/>
          <w:color w:val="000000" w:themeColor="text1"/>
          <w:shd w:val="clear" w:color="auto" w:fill="FFFFFF"/>
        </w:rPr>
        <w:t xml:space="preserve">The present study was designed to determine the effect of preserving privacy </w:t>
      </w:r>
      <w:r w:rsidR="008F23FD">
        <w:rPr>
          <w:rFonts w:asciiTheme="majorBidi" w:hAnsiTheme="majorBidi" w:cstheme="majorBidi"/>
          <w:noProof/>
          <w:color w:val="000000" w:themeColor="text1"/>
          <w:shd w:val="clear" w:color="auto" w:fill="FFFFFF"/>
        </w:rPr>
        <w:t>when</w:t>
      </w:r>
      <w:r w:rsidR="008F23FD" w:rsidRPr="00395845">
        <w:rPr>
          <w:rFonts w:asciiTheme="majorBidi" w:hAnsiTheme="majorBidi" w:cstheme="majorBidi"/>
          <w:noProof/>
          <w:color w:val="000000" w:themeColor="text1"/>
          <w:shd w:val="clear" w:color="auto" w:fill="FFFFFF"/>
        </w:rPr>
        <w:t xml:space="preserve"> </w:t>
      </w:r>
      <w:r w:rsidR="00CB503B" w:rsidRPr="00395845">
        <w:rPr>
          <w:rFonts w:asciiTheme="majorBidi" w:hAnsiTheme="majorBidi" w:cstheme="majorBidi"/>
          <w:noProof/>
          <w:color w:val="000000" w:themeColor="text1"/>
          <w:shd w:val="clear" w:color="auto" w:fill="FFFFFF"/>
        </w:rPr>
        <w:t xml:space="preserve">counting subway travelers. Our objective was to assess the extent and conditions under which detection </w:t>
      </w:r>
      <w:r w:rsidR="008F23FD">
        <w:rPr>
          <w:rFonts w:asciiTheme="majorBidi" w:hAnsiTheme="majorBidi" w:cstheme="majorBidi"/>
          <w:noProof/>
          <w:color w:val="000000" w:themeColor="text1"/>
          <w:shd w:val="clear" w:color="auto" w:fill="FFFFFF"/>
        </w:rPr>
        <w:t>k</w:t>
      </w:r>
      <w:r w:rsidR="00CB503B" w:rsidRPr="00395845">
        <w:rPr>
          <w:rFonts w:asciiTheme="majorBidi" w:hAnsiTheme="majorBidi" w:cstheme="majorBidi"/>
          <w:noProof/>
          <w:color w:val="000000" w:themeColor="text1"/>
          <w:shd w:val="clear" w:color="auto" w:fill="FFFFFF"/>
        </w:rPr>
        <w:t xml:space="preserve">-anonymity can accurately </w:t>
      </w:r>
      <w:r w:rsidR="008F23FD">
        <w:rPr>
          <w:rFonts w:asciiTheme="majorBidi" w:hAnsiTheme="majorBidi" w:cstheme="majorBidi"/>
          <w:noProof/>
          <w:color w:val="000000" w:themeColor="text1"/>
          <w:shd w:val="clear" w:color="auto" w:fill="FFFFFF"/>
        </w:rPr>
        <w:t>count</w:t>
      </w:r>
      <w:r w:rsidR="008F23FD" w:rsidRPr="00395845">
        <w:rPr>
          <w:rFonts w:asciiTheme="majorBidi" w:hAnsiTheme="majorBidi" w:cstheme="majorBidi"/>
          <w:noProof/>
          <w:color w:val="000000" w:themeColor="text1"/>
          <w:shd w:val="clear" w:color="auto" w:fill="FFFFFF"/>
        </w:rPr>
        <w:t xml:space="preserve"> </w:t>
      </w:r>
      <w:r w:rsidR="00CB503B" w:rsidRPr="00395845">
        <w:rPr>
          <w:rFonts w:asciiTheme="majorBidi" w:hAnsiTheme="majorBidi" w:cstheme="majorBidi"/>
          <w:noProof/>
          <w:color w:val="000000" w:themeColor="text1"/>
          <w:shd w:val="clear" w:color="auto" w:fill="FFFFFF"/>
        </w:rPr>
        <w:t xml:space="preserve">subway passengers while ensuring that </w:t>
      </w:r>
      <w:r w:rsidR="008F23FD">
        <w:rPr>
          <w:rFonts w:asciiTheme="majorBidi" w:hAnsiTheme="majorBidi" w:cstheme="majorBidi"/>
          <w:noProof/>
          <w:color w:val="000000" w:themeColor="text1"/>
          <w:shd w:val="clear" w:color="auto" w:fill="FFFFFF"/>
        </w:rPr>
        <w:t>individuals cannot be</w:t>
      </w:r>
      <w:r w:rsidR="00CB503B" w:rsidRPr="00395845">
        <w:rPr>
          <w:rFonts w:asciiTheme="majorBidi" w:hAnsiTheme="majorBidi" w:cstheme="majorBidi"/>
          <w:noProof/>
          <w:color w:val="000000" w:themeColor="text1"/>
          <w:shd w:val="clear" w:color="auto" w:fill="FFFFFF"/>
        </w:rPr>
        <w:t xml:space="preserve"> traced</w:t>
      </w:r>
      <w:r w:rsidR="008F23FD">
        <w:rPr>
          <w:rFonts w:asciiTheme="majorBidi" w:hAnsiTheme="majorBidi" w:cstheme="majorBidi"/>
          <w:noProof/>
          <w:color w:val="000000" w:themeColor="text1"/>
          <w:shd w:val="clear" w:color="auto" w:fill="FFFFFF"/>
        </w:rPr>
        <w:t xml:space="preserve"> from the final data set</w:t>
      </w:r>
      <w:r w:rsidR="00CB503B" w:rsidRPr="00395845">
        <w:rPr>
          <w:rFonts w:asciiTheme="majorBidi" w:hAnsiTheme="majorBidi" w:cstheme="majorBidi"/>
          <w:noProof/>
          <w:color w:val="000000" w:themeColor="text1"/>
          <w:shd w:val="clear" w:color="auto" w:fill="FFFFFF"/>
        </w:rPr>
        <w:t xml:space="preserve">. In the current study, comparing the results of our algorithm with the ground truth showed that passengers between two locations can be counted accurately if the detection </w:t>
      </w:r>
      <w:r w:rsidR="008F23FD">
        <w:rPr>
          <w:rFonts w:asciiTheme="majorBidi" w:hAnsiTheme="majorBidi" w:cstheme="majorBidi"/>
          <w:noProof/>
          <w:color w:val="000000" w:themeColor="text1"/>
          <w:shd w:val="clear" w:color="auto" w:fill="FFFFFF"/>
        </w:rPr>
        <w:t>k</w:t>
      </w:r>
      <w:r w:rsidR="00CB503B" w:rsidRPr="00395845">
        <w:rPr>
          <w:rFonts w:asciiTheme="majorBidi" w:hAnsiTheme="majorBidi" w:cstheme="majorBidi"/>
          <w:noProof/>
          <w:color w:val="000000" w:themeColor="text1"/>
          <w:shd w:val="clear" w:color="auto" w:fill="FFFFFF"/>
        </w:rPr>
        <w:t xml:space="preserve">-anonymity algorithm is </w:t>
      </w:r>
      <w:r w:rsidR="008F23FD">
        <w:rPr>
          <w:rFonts w:asciiTheme="majorBidi" w:hAnsiTheme="majorBidi" w:cstheme="majorBidi"/>
          <w:noProof/>
          <w:color w:val="000000" w:themeColor="text1"/>
          <w:shd w:val="clear" w:color="auto" w:fill="FFFFFF"/>
        </w:rPr>
        <w:t>properly</w:t>
      </w:r>
      <w:r w:rsidR="008F23FD" w:rsidRPr="00395845">
        <w:rPr>
          <w:rFonts w:asciiTheme="majorBidi" w:hAnsiTheme="majorBidi" w:cstheme="majorBidi"/>
          <w:noProof/>
          <w:color w:val="000000" w:themeColor="text1"/>
          <w:shd w:val="clear" w:color="auto" w:fill="FFFFFF"/>
        </w:rPr>
        <w:t xml:space="preserve"> </w:t>
      </w:r>
      <w:r w:rsidR="00CB503B" w:rsidRPr="00395845">
        <w:rPr>
          <w:rFonts w:asciiTheme="majorBidi" w:hAnsiTheme="majorBidi" w:cstheme="majorBidi"/>
          <w:noProof/>
          <w:color w:val="000000" w:themeColor="text1"/>
          <w:shd w:val="clear" w:color="auto" w:fill="FFFFFF"/>
        </w:rPr>
        <w:t>configured.</w:t>
      </w:r>
      <w:r w:rsidR="00395845" w:rsidRPr="00395845">
        <w:rPr>
          <w:rFonts w:asciiTheme="majorBidi" w:hAnsiTheme="majorBidi" w:cstheme="majorBidi"/>
          <w:noProof/>
          <w:color w:val="000000" w:themeColor="text1"/>
        </w:rPr>
        <w:t xml:space="preserve"> However, when combining trips</w:t>
      </w:r>
      <w:r w:rsidR="008F23FD">
        <w:rPr>
          <w:rFonts w:asciiTheme="majorBidi" w:hAnsiTheme="majorBidi" w:cstheme="majorBidi"/>
          <w:noProof/>
          <w:color w:val="000000" w:themeColor="text1"/>
        </w:rPr>
        <w:t xml:space="preserve"> from several departure stations yet having the same destination</w:t>
      </w:r>
      <w:r w:rsidR="00395845" w:rsidRPr="00395845">
        <w:rPr>
          <w:rFonts w:asciiTheme="majorBidi" w:hAnsiTheme="majorBidi" w:cstheme="majorBidi"/>
          <w:noProof/>
          <w:color w:val="000000" w:themeColor="text1"/>
        </w:rPr>
        <w:t xml:space="preserve">, results quickly </w:t>
      </w:r>
      <w:r w:rsidR="008F23FD">
        <w:rPr>
          <w:rFonts w:asciiTheme="majorBidi" w:hAnsiTheme="majorBidi" w:cstheme="majorBidi"/>
          <w:noProof/>
          <w:color w:val="000000" w:themeColor="text1"/>
        </w:rPr>
        <w:t>get worse</w:t>
      </w:r>
      <w:r w:rsidR="00395845" w:rsidRPr="00395845">
        <w:rPr>
          <w:rFonts w:asciiTheme="majorBidi" w:hAnsiTheme="majorBidi" w:cstheme="majorBidi"/>
          <w:noProof/>
          <w:color w:val="000000" w:themeColor="text1"/>
        </w:rPr>
        <w:t>.</w:t>
      </w:r>
      <w:r w:rsidR="008F23FD">
        <w:rPr>
          <w:rFonts w:asciiTheme="majorBidi" w:hAnsiTheme="majorBidi" w:cstheme="majorBidi"/>
          <w:noProof/>
          <w:color w:val="000000" w:themeColor="text1"/>
        </w:rPr>
        <w:t xml:space="preserve"> This is mainly caused by the inability to correctly match multipseudonyms, as a single multipseudonym at the destination may actually have been constructed from trips coming from both origins.</w:t>
      </w:r>
    </w:p>
    <w:p w14:paraId="6561ABEE" w14:textId="65B00F67" w:rsidR="00371300" w:rsidRPr="00395845" w:rsidRDefault="00CB503B" w:rsidP="00773E36">
      <w:pPr>
        <w:jc w:val="both"/>
        <w:rPr>
          <w:rFonts w:asciiTheme="majorBidi" w:hAnsiTheme="majorBidi" w:cstheme="majorBidi"/>
          <w:noProof/>
          <w:color w:val="000000" w:themeColor="text1"/>
          <w:highlight w:val="yellow"/>
        </w:rPr>
      </w:pPr>
      <w:r w:rsidRPr="00395845">
        <w:rPr>
          <w:rFonts w:asciiTheme="majorBidi" w:hAnsiTheme="majorBidi" w:cstheme="majorBidi"/>
          <w:noProof/>
          <w:color w:val="000000" w:themeColor="text1"/>
          <w:shd w:val="clear" w:color="auto" w:fill="FFFFFF"/>
        </w:rPr>
        <w:t xml:space="preserve">This finding answered the questions of other studies in this area that it is possible for public transportation companies to record and count passengers and protect the privacy of individuals. </w:t>
      </w:r>
      <w:r w:rsidR="008F23FD">
        <w:rPr>
          <w:rFonts w:asciiTheme="majorBidi" w:hAnsiTheme="majorBidi" w:cstheme="majorBidi"/>
          <w:noProof/>
          <w:color w:val="000000" w:themeColor="text1"/>
          <w:shd w:val="clear" w:color="auto" w:fill="FFFFFF"/>
        </w:rPr>
        <w:t>W</w:t>
      </w:r>
      <w:r w:rsidRPr="00395845">
        <w:rPr>
          <w:rFonts w:asciiTheme="majorBidi" w:hAnsiTheme="majorBidi" w:cstheme="majorBidi"/>
          <w:noProof/>
          <w:color w:val="000000" w:themeColor="text1"/>
          <w:shd w:val="clear" w:color="auto" w:fill="FFFFFF"/>
        </w:rPr>
        <w:t xml:space="preserve">e showed that it is possible to use anonymization techniques </w:t>
      </w:r>
      <w:r w:rsidR="00547179">
        <w:rPr>
          <w:rFonts w:asciiTheme="majorBidi" w:hAnsiTheme="majorBidi" w:cstheme="majorBidi"/>
          <w:noProof/>
          <w:color w:val="000000" w:themeColor="text1"/>
          <w:shd w:val="clear" w:color="auto" w:fill="FFFFFF"/>
        </w:rPr>
        <w:t>that prevent tracing back to an individual</w:t>
      </w:r>
      <w:r w:rsidR="00773E36">
        <w:rPr>
          <w:rFonts w:asciiTheme="majorBidi" w:hAnsiTheme="majorBidi" w:cstheme="majorBidi"/>
          <w:noProof/>
          <w:color w:val="000000" w:themeColor="text1"/>
          <w:shd w:val="clear" w:color="auto" w:fill="FFFFFF"/>
        </w:rPr>
        <w:t xml:space="preserve">. </w:t>
      </w:r>
      <w:r w:rsidR="00395845" w:rsidRPr="00395845">
        <w:rPr>
          <w:rFonts w:asciiTheme="majorBidi" w:hAnsiTheme="majorBidi" w:cstheme="majorBidi"/>
          <w:noProof/>
          <w:color w:val="000000" w:themeColor="text1"/>
          <w:shd w:val="clear" w:color="auto" w:fill="FFFFFF"/>
        </w:rPr>
        <w:t xml:space="preserve">It should be noted, however, that in some situations </w:t>
      </w:r>
      <w:r w:rsidR="00547179">
        <w:rPr>
          <w:rFonts w:asciiTheme="majorBidi" w:hAnsiTheme="majorBidi" w:cstheme="majorBidi"/>
          <w:noProof/>
          <w:color w:val="000000" w:themeColor="text1"/>
          <w:shd w:val="clear" w:color="auto" w:fill="FFFFFF"/>
        </w:rPr>
        <w:t>applying privacy preservation</w:t>
      </w:r>
      <w:r w:rsidR="00395845" w:rsidRPr="00395845">
        <w:rPr>
          <w:rFonts w:asciiTheme="majorBidi" w:hAnsiTheme="majorBidi" w:cstheme="majorBidi"/>
          <w:noProof/>
          <w:color w:val="000000" w:themeColor="text1"/>
          <w:shd w:val="clear" w:color="auto" w:fill="FFFFFF"/>
        </w:rPr>
        <w:t xml:space="preserve"> may lead to a </w:t>
      </w:r>
      <w:r w:rsidR="00547179">
        <w:rPr>
          <w:rFonts w:asciiTheme="majorBidi" w:hAnsiTheme="majorBidi" w:cstheme="majorBidi"/>
          <w:noProof/>
          <w:color w:val="000000" w:themeColor="text1"/>
          <w:shd w:val="clear" w:color="auto" w:fill="FFFFFF"/>
        </w:rPr>
        <w:t xml:space="preserve">serious </w:t>
      </w:r>
      <w:r w:rsidR="00395845" w:rsidRPr="00395845">
        <w:rPr>
          <w:rFonts w:asciiTheme="majorBidi" w:hAnsiTheme="majorBidi" w:cstheme="majorBidi"/>
          <w:noProof/>
          <w:color w:val="000000" w:themeColor="text1"/>
          <w:shd w:val="clear" w:color="auto" w:fill="FFFFFF"/>
        </w:rPr>
        <w:t xml:space="preserve">decrease in the accuracy of counting. </w:t>
      </w:r>
      <w:r w:rsidR="00395845" w:rsidRPr="00395845">
        <w:rPr>
          <w:rFonts w:asciiTheme="majorBidi" w:hAnsiTheme="majorBidi" w:cstheme="majorBidi"/>
          <w:noProof/>
          <w:color w:val="000000" w:themeColor="text1"/>
        </w:rPr>
        <w:t>In</w:t>
      </w:r>
      <w:r w:rsidR="004C7541" w:rsidRPr="00395845">
        <w:rPr>
          <w:rFonts w:asciiTheme="majorBidi" w:hAnsiTheme="majorBidi" w:cstheme="majorBidi"/>
          <w:noProof/>
          <w:color w:val="000000" w:themeColor="text1"/>
        </w:rPr>
        <w:t xml:space="preserve"> future work, we plan to </w:t>
      </w:r>
      <w:r w:rsidR="007937D4" w:rsidRPr="00395845">
        <w:rPr>
          <w:rFonts w:asciiTheme="majorBidi" w:hAnsiTheme="majorBidi" w:cstheme="majorBidi"/>
          <w:noProof/>
          <w:color w:val="000000" w:themeColor="text1"/>
        </w:rPr>
        <w:t>explore more recent alternative</w:t>
      </w:r>
      <w:r w:rsidR="004C7541" w:rsidRPr="00395845">
        <w:rPr>
          <w:rFonts w:asciiTheme="majorBidi" w:hAnsiTheme="majorBidi" w:cstheme="majorBidi"/>
          <w:noProof/>
          <w:color w:val="000000" w:themeColor="text1"/>
        </w:rPr>
        <w:t xml:space="preserve"> technique</w:t>
      </w:r>
      <w:r w:rsidR="007937D4" w:rsidRPr="00395845">
        <w:rPr>
          <w:rFonts w:asciiTheme="majorBidi" w:hAnsiTheme="majorBidi" w:cstheme="majorBidi"/>
          <w:noProof/>
          <w:color w:val="000000" w:themeColor="text1"/>
        </w:rPr>
        <w:t>s</w:t>
      </w:r>
      <w:r w:rsidR="004C7541" w:rsidRPr="00395845">
        <w:rPr>
          <w:rFonts w:asciiTheme="majorBidi" w:hAnsiTheme="majorBidi" w:cstheme="majorBidi"/>
          <w:noProof/>
          <w:color w:val="000000" w:themeColor="text1"/>
        </w:rPr>
        <w:t xml:space="preserve"> that may lead to protecting privacy </w:t>
      </w:r>
      <w:r w:rsidR="007937D4" w:rsidRPr="00395845">
        <w:rPr>
          <w:rFonts w:asciiTheme="majorBidi" w:hAnsiTheme="majorBidi" w:cstheme="majorBidi"/>
          <w:noProof/>
          <w:color w:val="000000" w:themeColor="text1"/>
        </w:rPr>
        <w:t>at higher</w:t>
      </w:r>
      <w:r w:rsidR="004C7541" w:rsidRPr="00395845">
        <w:rPr>
          <w:rFonts w:asciiTheme="majorBidi" w:hAnsiTheme="majorBidi" w:cstheme="majorBidi"/>
          <w:noProof/>
          <w:color w:val="000000" w:themeColor="text1"/>
        </w:rPr>
        <w:t xml:space="preserve"> accurac</w:t>
      </w:r>
      <w:r w:rsidR="007937D4" w:rsidRPr="00395845">
        <w:rPr>
          <w:rFonts w:asciiTheme="majorBidi" w:hAnsiTheme="majorBidi" w:cstheme="majorBidi"/>
          <w:noProof/>
          <w:color w:val="000000" w:themeColor="text1"/>
        </w:rPr>
        <w:t>ies</w:t>
      </w:r>
      <w:r w:rsidR="004C7541" w:rsidRPr="00395845">
        <w:rPr>
          <w:rFonts w:asciiTheme="majorBidi" w:hAnsiTheme="majorBidi" w:cstheme="majorBidi"/>
          <w:noProof/>
          <w:color w:val="000000" w:themeColor="text1"/>
        </w:rPr>
        <w:t>.</w:t>
      </w:r>
    </w:p>
    <w:p w14:paraId="1DE87875" w14:textId="77777777" w:rsidR="004213FF" w:rsidRPr="00605E7C" w:rsidRDefault="004213FF" w:rsidP="00605E7C">
      <w:pPr>
        <w:jc w:val="both"/>
        <w:rPr>
          <w:rFonts w:asciiTheme="majorBidi" w:hAnsiTheme="majorBidi" w:cstheme="majorBidi"/>
          <w:noProof/>
        </w:rPr>
      </w:pPr>
    </w:p>
    <w:p w14:paraId="016BADF8" w14:textId="1AFDC1D0" w:rsidR="00371300" w:rsidRPr="00605E7C" w:rsidRDefault="00371300" w:rsidP="00605E7C">
      <w:pPr>
        <w:jc w:val="both"/>
        <w:rPr>
          <w:rFonts w:asciiTheme="majorBidi" w:hAnsiTheme="majorBidi" w:cstheme="majorBidi"/>
          <w:noProof/>
        </w:rPr>
      </w:pPr>
    </w:p>
    <w:p w14:paraId="568A1704" w14:textId="01A1D462" w:rsidR="00371300" w:rsidRPr="00605E7C" w:rsidDel="00A6794D" w:rsidRDefault="004C7541">
      <w:pPr>
        <w:pStyle w:val="Heading1"/>
        <w:rPr>
          <w:del w:id="215" w:author="Steen, Maarten van (UT-DSI)" w:date="2022-11-06T13:53:00Z"/>
        </w:rPr>
        <w:pPrChange w:id="216" w:author="Steen, Maarten van (UT-DSI)" w:date="2022-11-06T13:46:00Z">
          <w:pPr>
            <w:pStyle w:val="Heading1"/>
            <w:jc w:val="both"/>
          </w:pPr>
        </w:pPrChange>
      </w:pPr>
      <w:r w:rsidRPr="00605E7C">
        <w:lastRenderedPageBreak/>
        <w:t>References</w:t>
      </w:r>
    </w:p>
    <w:p w14:paraId="22BADB02" w14:textId="7570AB99" w:rsidR="00371300" w:rsidRPr="00A6794D" w:rsidRDefault="00371300">
      <w:pPr>
        <w:pStyle w:val="Heading1"/>
        <w:rPr>
          <w:rFonts w:asciiTheme="majorBidi" w:hAnsiTheme="majorBidi"/>
          <w:rPrChange w:id="217" w:author="Steen, Maarten van (UT-DSI)" w:date="2022-11-06T13:53:00Z">
            <w:rPr>
              <w:noProof/>
            </w:rPr>
          </w:rPrChange>
        </w:rPr>
        <w:pPrChange w:id="218" w:author="Steen, Maarten van (UT-DSI)" w:date="2022-11-06T13:53:00Z">
          <w:pPr>
            <w:jc w:val="both"/>
          </w:pPr>
        </w:pPrChange>
      </w:pPr>
    </w:p>
    <w:sdt>
      <w:sdtPr>
        <w:rPr>
          <w:rFonts w:asciiTheme="majorBidi" w:hAnsiTheme="majorBidi" w:cstheme="majorBidi"/>
          <w:noProof/>
        </w:rPr>
        <w:tag w:val="MENDELEY_BIBLIOGRAPHY"/>
        <w:id w:val="-1722819181"/>
        <w:placeholder>
          <w:docPart w:val="DefaultPlaceholder_-1854013440"/>
        </w:placeholder>
      </w:sdtPr>
      <w:sdtContent>
        <w:p w14:paraId="1D6027EC" w14:textId="77777777" w:rsidR="00F765FA" w:rsidRDefault="00F765FA">
          <w:pPr>
            <w:autoSpaceDE w:val="0"/>
            <w:autoSpaceDN w:val="0"/>
            <w:ind w:hanging="480"/>
            <w:divId w:val="77098351"/>
          </w:pPr>
          <w:r>
            <w:t xml:space="preserve">Asadpour, M., &amp; Dashti, M. T. (2011). A privacy-friendly RFID protocol using reusable anonymous tickets. </w:t>
          </w:r>
          <w:r>
            <w:rPr>
              <w:i/>
              <w:iCs/>
            </w:rPr>
            <w:t>Proc. 10th IEEE Int. Conf. on Trust, Security and Privacy in Computing and Communications, TrustCom 2011, 8th IEEE Int. Conf. on Embedded Software and Systems, ICESS 2011, 6th Int. Conf. on FCST 2011</w:t>
          </w:r>
          <w:r>
            <w:t>, 206–213. https://doi.org/10.1109/TrustCom.2011.29</w:t>
          </w:r>
        </w:p>
        <w:p w14:paraId="0CE83EB0" w14:textId="77777777" w:rsidR="00F765FA" w:rsidRDefault="00F765FA">
          <w:pPr>
            <w:autoSpaceDE w:val="0"/>
            <w:autoSpaceDN w:val="0"/>
            <w:ind w:hanging="480"/>
            <w:divId w:val="1400208903"/>
          </w:pPr>
          <w:r>
            <w:t xml:space="preserve">Avoine, G., Calderoni, L., Delvaux, J., Maio, D., &amp; Palmieri, P. (2014). Passengers information in public transport and privacy: Can anonymous tickets prevent tracking? </w:t>
          </w:r>
          <w:r>
            <w:rPr>
              <w:i/>
              <w:iCs/>
            </w:rPr>
            <w:t>International Journal of Information Management</w:t>
          </w:r>
          <w:r>
            <w:t xml:space="preserve">, </w:t>
          </w:r>
          <w:r>
            <w:rPr>
              <w:i/>
              <w:iCs/>
            </w:rPr>
            <w:t>34</w:t>
          </w:r>
          <w:r>
            <w:t>(5), 682–688. https://doi.org/10.1016/j.ijinfomgt.2014.05.004</w:t>
          </w:r>
        </w:p>
        <w:p w14:paraId="44B99105" w14:textId="77777777" w:rsidR="00F765FA" w:rsidRDefault="00F765FA">
          <w:pPr>
            <w:autoSpaceDE w:val="0"/>
            <w:autoSpaceDN w:val="0"/>
            <w:ind w:hanging="480"/>
            <w:divId w:val="1832527337"/>
          </w:pPr>
          <w:r>
            <w:t xml:space="preserve">Bettini, C., Jajodia, S., Samarati, P., &amp; Wang, X. S. (n.d.). </w:t>
          </w:r>
          <w:r>
            <w:rPr>
              <w:i/>
              <w:iCs/>
            </w:rPr>
            <w:t>PiLBA’08 Privacy in Location-Based Applications Workshop co-located with ESORICS 2008</w:t>
          </w:r>
          <w:r>
            <w:t>.</w:t>
          </w:r>
        </w:p>
        <w:p w14:paraId="1DFD57AB" w14:textId="77777777" w:rsidR="00F765FA" w:rsidRDefault="00F765FA">
          <w:pPr>
            <w:autoSpaceDE w:val="0"/>
            <w:autoSpaceDN w:val="0"/>
            <w:ind w:hanging="480"/>
            <w:divId w:val="2034527347"/>
          </w:pPr>
          <w:r>
            <w:t xml:space="preserve">Boreiko, O., &amp; Teslyuk, V. (2016). Structural model of passenger counting and public transport tracking system of smart city. </w:t>
          </w:r>
          <w:r>
            <w:rPr>
              <w:i/>
              <w:iCs/>
            </w:rPr>
            <w:t>Perspective Technologies and Methods in MEMS Design, MEMSTECH 2016 - Proceedings of 12th International Conference</w:t>
          </w:r>
          <w:r>
            <w:t>, 124–126. https://doi.org/10.1109/MEMSTECH.2016.7507533</w:t>
          </w:r>
        </w:p>
        <w:p w14:paraId="1B18EF59" w14:textId="77777777" w:rsidR="00F765FA" w:rsidRDefault="00F765FA">
          <w:pPr>
            <w:autoSpaceDE w:val="0"/>
            <w:autoSpaceDN w:val="0"/>
            <w:ind w:hanging="480"/>
            <w:divId w:val="600338627"/>
          </w:pPr>
          <w:r>
            <w:t xml:space="preserve">Drummond, J., Billen, R., Joao, E., &amp; Forrest, D. (n.d.). </w:t>
          </w:r>
          <w:r>
            <w:rPr>
              <w:i/>
              <w:iCs/>
            </w:rPr>
            <w:t>Dynamic and Mobile GIS Investigating Changes in Space and Time</w:t>
          </w:r>
          <w:r>
            <w:t>.</w:t>
          </w:r>
        </w:p>
        <w:p w14:paraId="26A2F3F6" w14:textId="77777777" w:rsidR="00F765FA" w:rsidRDefault="00F765FA">
          <w:pPr>
            <w:autoSpaceDE w:val="0"/>
            <w:autoSpaceDN w:val="0"/>
            <w:ind w:hanging="480"/>
            <w:divId w:val="117646758"/>
          </w:pPr>
          <w:r>
            <w:t xml:space="preserve">Dunlap, M., Li, Z., Henrickson, K., &amp; Wang, Y. (2016). Estimation of origin and destination information from bluetooth and wi-fi sensing for transit. </w:t>
          </w:r>
          <w:r>
            <w:rPr>
              <w:i/>
              <w:iCs/>
            </w:rPr>
            <w:t>Transportation Research Record</w:t>
          </w:r>
          <w:r>
            <w:t xml:space="preserve">, </w:t>
          </w:r>
          <w:r>
            <w:rPr>
              <w:i/>
              <w:iCs/>
            </w:rPr>
            <w:t>2595</w:t>
          </w:r>
          <w:r>
            <w:t>, 11–17. https://doi.org/10.3141/2595-02</w:t>
          </w:r>
        </w:p>
        <w:p w14:paraId="5475FAE9" w14:textId="77777777" w:rsidR="00F765FA" w:rsidRDefault="00F765FA">
          <w:pPr>
            <w:autoSpaceDE w:val="0"/>
            <w:autoSpaceDN w:val="0"/>
            <w:ind w:hanging="480"/>
            <w:divId w:val="1885680272"/>
          </w:pPr>
          <w:r>
            <w:t xml:space="preserve">Emam, K. el, Jonker, E., Arbuckle, L., &amp; Malin, B. (n.d.). </w:t>
          </w:r>
          <w:r>
            <w:rPr>
              <w:i/>
              <w:iCs/>
            </w:rPr>
            <w:t>A Systematic Review of Re-Identification Attacks on Health Data</w:t>
          </w:r>
          <w:r>
            <w:t>. https://doi.org/10.1371/journal.pone.0028071</w:t>
          </w:r>
        </w:p>
        <w:p w14:paraId="4D278E9E" w14:textId="77777777" w:rsidR="00F765FA" w:rsidRDefault="00F765FA">
          <w:pPr>
            <w:autoSpaceDE w:val="0"/>
            <w:autoSpaceDN w:val="0"/>
            <w:ind w:hanging="480"/>
            <w:divId w:val="1153327906"/>
          </w:pPr>
          <w:r>
            <w:t xml:space="preserve">European Union. 2016. (2016). </w:t>
          </w:r>
          <w:r>
            <w:rPr>
              <w:i/>
              <w:iCs/>
            </w:rPr>
            <w:t>General Data Protection Regulation (GDPR)</w:t>
          </w:r>
          <w:r>
            <w:t>.</w:t>
          </w:r>
        </w:p>
        <w:p w14:paraId="0197124D" w14:textId="77777777" w:rsidR="00F765FA" w:rsidRDefault="00F765FA">
          <w:pPr>
            <w:autoSpaceDE w:val="0"/>
            <w:autoSpaceDN w:val="0"/>
            <w:ind w:hanging="480"/>
            <w:divId w:val="823819308"/>
          </w:pPr>
          <w:r>
            <w:t xml:space="preserve">Fechner, T., &amp; Kray, C. (2012). </w:t>
          </w:r>
          <w:r>
            <w:rPr>
              <w:i/>
              <w:iCs/>
            </w:rPr>
            <w:t>Attacking Location Privacy: Exploring Human Strategies</w:t>
          </w:r>
          <w:r>
            <w:t>.</w:t>
          </w:r>
        </w:p>
        <w:p w14:paraId="1BA5D1B7" w14:textId="77777777" w:rsidR="00F765FA" w:rsidRDefault="00F765FA">
          <w:pPr>
            <w:autoSpaceDE w:val="0"/>
            <w:autoSpaceDN w:val="0"/>
            <w:ind w:hanging="480"/>
            <w:divId w:val="1334802551"/>
          </w:pPr>
          <w:r>
            <w:t xml:space="preserve">Georgiadou, Y., de By, R. A., &amp; Kounadi, O. (2019). Location privacy in the wake of the GDPR. </w:t>
          </w:r>
          <w:r>
            <w:rPr>
              <w:i/>
              <w:iCs/>
            </w:rPr>
            <w:t>ISPRS International Journal of Geo-Information</w:t>
          </w:r>
          <w:r>
            <w:t xml:space="preserve">, </w:t>
          </w:r>
          <w:r>
            <w:rPr>
              <w:i/>
              <w:iCs/>
            </w:rPr>
            <w:t>8</w:t>
          </w:r>
          <w:r>
            <w:t>(3). https://doi.org/10.3390/ijgi8030157</w:t>
          </w:r>
        </w:p>
        <w:p w14:paraId="436B26BC" w14:textId="77777777" w:rsidR="00F765FA" w:rsidRDefault="00F765FA">
          <w:pPr>
            <w:autoSpaceDE w:val="0"/>
            <w:autoSpaceDN w:val="0"/>
            <w:ind w:hanging="480"/>
            <w:divId w:val="578177641"/>
          </w:pPr>
          <w:r>
            <w:t xml:space="preserve">Goos, G., Hartmanis, J., Van, J., Board, L. E., Hutchison, D., Kanade, T., Kittler, J., Kleinberg, J. M., Kobsa, A., Mattern, F., Zurich, E., Mitchell, J. C., Naor, M., Nierstrasz, O., Steffen, B., Sudan, M., Terzopoulos, D., Tygar, D., &amp; Weikum, G. (2008). </w:t>
          </w:r>
          <w:r>
            <w:rPr>
              <w:i/>
              <w:iCs/>
            </w:rPr>
            <w:t>Theory and Applications of Models of Computation</w:t>
          </w:r>
          <w:r>
            <w:t>.</w:t>
          </w:r>
        </w:p>
        <w:p w14:paraId="00B9C3B1" w14:textId="77777777" w:rsidR="00F765FA" w:rsidRDefault="00F765FA">
          <w:pPr>
            <w:autoSpaceDE w:val="0"/>
            <w:autoSpaceDN w:val="0"/>
            <w:ind w:hanging="480"/>
            <w:divId w:val="1046687114"/>
          </w:pPr>
          <w:r>
            <w:t xml:space="preserve">Maltoni, N., Magnani, A., &amp; Calderoni, L. (2020, August 25). Privacy threats in low-cost people counting devices. </w:t>
          </w:r>
          <w:r>
            <w:rPr>
              <w:i/>
              <w:iCs/>
            </w:rPr>
            <w:t>ACM International Conference Proceeding Series</w:t>
          </w:r>
          <w:r>
            <w:t>. https://doi.org/10.1145/3407023.3409195</w:t>
          </w:r>
        </w:p>
        <w:p w14:paraId="719520BC" w14:textId="77777777" w:rsidR="00F765FA" w:rsidRDefault="00F765FA">
          <w:pPr>
            <w:autoSpaceDE w:val="0"/>
            <w:autoSpaceDN w:val="0"/>
            <w:ind w:hanging="480"/>
            <w:divId w:val="532964537"/>
          </w:pPr>
          <w:r>
            <w:lastRenderedPageBreak/>
            <w:t xml:space="preserve">Megan Geuss. (2013). </w:t>
          </w:r>
          <w:r>
            <w:rPr>
              <w:i/>
              <w:iCs/>
            </w:rPr>
            <w:t>Japanese railway company plans to sell data from e-ticket records</w:t>
          </w:r>
          <w:r>
            <w:t>. https://arstechnica.com/information-technology/2013/07/japanese-railway-company-plans-to-sell-data-from-e-ticket-records/</w:t>
          </w:r>
        </w:p>
        <w:p w14:paraId="0115B86C" w14:textId="77777777" w:rsidR="00F765FA" w:rsidRDefault="00F765FA">
          <w:pPr>
            <w:autoSpaceDE w:val="0"/>
            <w:autoSpaceDN w:val="0"/>
            <w:ind w:hanging="480"/>
            <w:divId w:val="1063598168"/>
          </w:pPr>
          <w:r>
            <w:t xml:space="preserve">Mir, D. J., Isaacman, S., Caceres, R., Martonosi, M., &amp; Wright, R. N. (2013). DP-WHERE: Differentially private modeling of human mobility. </w:t>
          </w:r>
          <w:r>
            <w:rPr>
              <w:i/>
              <w:iCs/>
            </w:rPr>
            <w:t>Proceedings - 2013 IEEE International Conference on Big Data, Big Data 2013</w:t>
          </w:r>
          <w:r>
            <w:t>, 580–588. https://doi.org/10.1109/BigData.2013.6691626</w:t>
          </w:r>
        </w:p>
        <w:p w14:paraId="3950CA72" w14:textId="77777777" w:rsidR="00F765FA" w:rsidRDefault="00F765FA">
          <w:pPr>
            <w:autoSpaceDE w:val="0"/>
            <w:autoSpaceDN w:val="0"/>
            <w:ind w:hanging="480"/>
            <w:divId w:val="333806759"/>
          </w:pPr>
          <w:r>
            <w:t xml:space="preserve">Oransirikul, T., Nishide, R., Piumarta, I., &amp; Takada, H. (2014). Measuring Bus Passenger Load by Monitoring Wi-Fi Transmissions from Mobile Devices. </w:t>
          </w:r>
          <w:r>
            <w:rPr>
              <w:i/>
              <w:iCs/>
            </w:rPr>
            <w:t>Procedia Technology</w:t>
          </w:r>
          <w:r>
            <w:t xml:space="preserve">, </w:t>
          </w:r>
          <w:r>
            <w:rPr>
              <w:i/>
              <w:iCs/>
            </w:rPr>
            <w:t>18</w:t>
          </w:r>
          <w:r>
            <w:t>, 120–125. https://doi.org/10.1016/J.PROTCY.2014.11.023</w:t>
          </w:r>
        </w:p>
        <w:p w14:paraId="6B734EA1" w14:textId="77777777" w:rsidR="00F765FA" w:rsidRDefault="00F765FA">
          <w:pPr>
            <w:autoSpaceDE w:val="0"/>
            <w:autoSpaceDN w:val="0"/>
            <w:ind w:hanging="480"/>
            <w:divId w:val="1203712549"/>
          </w:pPr>
          <w:r>
            <w:t xml:space="preserve">Patlins, A., &amp; Kunicina, N. (2015). The new approach for passenger counting in public transport system. </w:t>
          </w:r>
          <w:r>
            <w:rPr>
              <w:i/>
              <w:iCs/>
            </w:rPr>
            <w:t>Proceedings of the 2015 IEEE 8th International Conference on Intelligent Data Acquisition and Advanced Computing Systems: Technology and Applications, IDAACS 2015</w:t>
          </w:r>
          <w:r>
            <w:t xml:space="preserve">, </w:t>
          </w:r>
          <w:r>
            <w:rPr>
              <w:i/>
              <w:iCs/>
            </w:rPr>
            <w:t>1</w:t>
          </w:r>
          <w:r>
            <w:t>, 53–57. https://doi.org/10.1109/IDAACS.2015.7340700</w:t>
          </w:r>
        </w:p>
        <w:p w14:paraId="419C6C47" w14:textId="77777777" w:rsidR="00F765FA" w:rsidRDefault="00F765FA">
          <w:pPr>
            <w:autoSpaceDE w:val="0"/>
            <w:autoSpaceDN w:val="0"/>
            <w:ind w:hanging="480"/>
            <w:divId w:val="1299070811"/>
          </w:pPr>
          <w:r>
            <w:t xml:space="preserve">Stanciu, V. D., van Steen, M., Dobre, C., &amp; Peter, A. (2020). K-anonymous crowd flow analytics. </w:t>
          </w:r>
          <w:r>
            <w:rPr>
              <w:i/>
              <w:iCs/>
            </w:rPr>
            <w:t>ACM International Conference Proceeding Series</w:t>
          </w:r>
          <w:r>
            <w:t>, 376–385. https://doi.org/10.1145/3448891.3448903</w:t>
          </w:r>
        </w:p>
        <w:p w14:paraId="28F2A7F3" w14:textId="77777777" w:rsidR="00F765FA" w:rsidRDefault="00F765FA">
          <w:pPr>
            <w:autoSpaceDE w:val="0"/>
            <w:autoSpaceDN w:val="0"/>
            <w:ind w:hanging="480"/>
            <w:divId w:val="419110128"/>
          </w:pPr>
          <w:r>
            <w:t xml:space="preserve">Tilg, G., Pawlowski, A., &amp; Bogenberger, K. (2021). The impact of data characteristics on the estimation of the three-dimensional passenger macroscopic fundamental diagram. </w:t>
          </w:r>
          <w:r>
            <w:rPr>
              <w:i/>
              <w:iCs/>
            </w:rPr>
            <w:t>IEEE Conference on Intelligent Transportation Systems, Proceedings, ITSC</w:t>
          </w:r>
          <w:r>
            <w:t xml:space="preserve">, </w:t>
          </w:r>
          <w:r>
            <w:rPr>
              <w:i/>
              <w:iCs/>
            </w:rPr>
            <w:t>2021-September</w:t>
          </w:r>
          <w:r>
            <w:t>, 2111–2117. https://doi.org/10.1109/ITSC48978.2021.9564430</w:t>
          </w:r>
        </w:p>
        <w:p w14:paraId="0021EC0C" w14:textId="77777777" w:rsidR="00F765FA" w:rsidRDefault="00F765FA">
          <w:pPr>
            <w:autoSpaceDE w:val="0"/>
            <w:autoSpaceDN w:val="0"/>
            <w:ind w:hanging="480"/>
            <w:divId w:val="576283015"/>
          </w:pPr>
          <w:r>
            <w:t xml:space="preserve">Wang, M., Zhou, J., Long, Y., &amp; Chen, F. (2016). Outside the ivory tower: Visualizing university students’ top transit-trip destinations and popular corridors. In </w:t>
          </w:r>
          <w:r>
            <w:rPr>
              <w:i/>
              <w:iCs/>
            </w:rPr>
            <w:t>Regional Studies, Regional Science</w:t>
          </w:r>
          <w:r>
            <w:t xml:space="preserve"> (Vol. 3, Issue 1, pp. 202–206). Routledge. https://doi.org/10.1080/21681376.2016.1154798</w:t>
          </w:r>
        </w:p>
        <w:p w14:paraId="306948E0" w14:textId="77777777" w:rsidR="00F765FA" w:rsidRDefault="00F765FA">
          <w:pPr>
            <w:autoSpaceDE w:val="0"/>
            <w:autoSpaceDN w:val="0"/>
            <w:ind w:hanging="480"/>
            <w:divId w:val="222570877"/>
          </w:pPr>
          <w:r>
            <w:t xml:space="preserve">Wang, Y., Long Xie, ·, Zheng, B., Lee, K. C. K., Wang, Y., Xie, · L, Zheng, · B, &amp; Lee, K. C. K. (2014). High utility K-anonymization for social network publishing. </w:t>
          </w:r>
          <w:r>
            <w:rPr>
              <w:i/>
              <w:iCs/>
            </w:rPr>
            <w:t>Knowl Inf Syst</w:t>
          </w:r>
          <w:r>
            <w:t xml:space="preserve">, </w:t>
          </w:r>
          <w:r>
            <w:rPr>
              <w:i/>
              <w:iCs/>
            </w:rPr>
            <w:t>41</w:t>
          </w:r>
          <w:r>
            <w:t>, 697–725. https://doi.org/10.1007/s10115-013-0674-2</w:t>
          </w:r>
        </w:p>
        <w:p w14:paraId="521D7BE9" w14:textId="77777777" w:rsidR="00F765FA" w:rsidRDefault="00F765FA">
          <w:pPr>
            <w:autoSpaceDE w:val="0"/>
            <w:autoSpaceDN w:val="0"/>
            <w:ind w:hanging="480"/>
            <w:divId w:val="688796483"/>
          </w:pPr>
          <w:r>
            <w:t xml:space="preserve">Wirz, M., Franke, T., Roggen, D., Mitleton-Kelly, E., Lukowicz, P., &amp; Tröster, G. (2012). Inferring crowd conditions from pedestrians’ location traces for real-time crowd monitoring during city-scale mass gatherings. </w:t>
          </w:r>
          <w:r>
            <w:rPr>
              <w:i/>
              <w:iCs/>
            </w:rPr>
            <w:t>Proceedings of the Workshop on Enabling Technologies: Infrastructure for Collaborative Enterprises, WETICE</w:t>
          </w:r>
          <w:r>
            <w:t>, 367–372. https://doi.org/10.1109/WETICE.2012.26</w:t>
          </w:r>
        </w:p>
        <w:p w14:paraId="50278D42" w14:textId="77777777" w:rsidR="00F765FA" w:rsidRDefault="00F765FA">
          <w:pPr>
            <w:autoSpaceDE w:val="0"/>
            <w:autoSpaceDN w:val="0"/>
            <w:ind w:hanging="480"/>
            <w:divId w:val="392386940"/>
          </w:pPr>
          <w:r>
            <w:t xml:space="preserve">Zhou, J., Wang, M., &amp; Long, Y. (2017). Big data for intrametropolitan human movement studies: A case study of bus commuters based on smart card data. </w:t>
          </w:r>
          <w:r>
            <w:rPr>
              <w:i/>
              <w:iCs/>
            </w:rPr>
            <w:t>International Review for Spatial Planning and Sustainable Development</w:t>
          </w:r>
          <w:r>
            <w:t xml:space="preserve">, </w:t>
          </w:r>
          <w:r>
            <w:rPr>
              <w:i/>
              <w:iCs/>
            </w:rPr>
            <w:t>5</w:t>
          </w:r>
          <w:r>
            <w:t>(3), 100–115. https://doi.org/10.14246/irspsd.5.3_100</w:t>
          </w:r>
        </w:p>
        <w:p w14:paraId="7E73FE8B" w14:textId="1863013C" w:rsidR="00371300" w:rsidRPr="00605E7C" w:rsidRDefault="00F765FA" w:rsidP="00605E7C">
          <w:pPr>
            <w:jc w:val="both"/>
            <w:rPr>
              <w:rFonts w:asciiTheme="majorBidi" w:hAnsiTheme="majorBidi" w:cstheme="majorBidi"/>
              <w:noProof/>
            </w:rPr>
          </w:pPr>
          <w:r>
            <w:lastRenderedPageBreak/>
            <w:t> </w:t>
          </w:r>
        </w:p>
      </w:sdtContent>
    </w:sdt>
    <w:p w14:paraId="6A0A7FC7" w14:textId="798B0235" w:rsidR="00371300" w:rsidRPr="00605E7C" w:rsidRDefault="00371300" w:rsidP="00605E7C">
      <w:pPr>
        <w:jc w:val="both"/>
        <w:rPr>
          <w:rFonts w:asciiTheme="majorBidi" w:hAnsiTheme="majorBidi" w:cstheme="majorBidi"/>
          <w:noProof/>
        </w:rPr>
      </w:pPr>
    </w:p>
    <w:p w14:paraId="6D5B137B" w14:textId="77777777" w:rsidR="00F60FDC" w:rsidRDefault="00F60FDC" w:rsidP="00F60FDC">
      <w:pPr>
        <w:keepNext/>
        <w:jc w:val="center"/>
        <w:rPr>
          <w:noProof/>
        </w:rPr>
      </w:pPr>
    </w:p>
    <w:p w14:paraId="2059D7EA" w14:textId="77777777" w:rsidR="00F60FDC" w:rsidRPr="00F60FDC" w:rsidRDefault="00F60FDC" w:rsidP="00F60FDC">
      <w:pPr>
        <w:rPr>
          <w:noProof/>
          <w:lang w:eastAsia="en-US"/>
        </w:rPr>
      </w:pPr>
    </w:p>
    <w:sectPr w:rsidR="00F60FDC" w:rsidRPr="00F60FDC">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hafaeipoursarmoor, Nadia (UT-ITC)" w:date="2022-09-24T14:41:00Z" w:initials="SN(I">
    <w:p w14:paraId="3C1B61C7" w14:textId="26B497D0" w:rsidR="00741062" w:rsidRDefault="00465B62" w:rsidP="00B04E46">
      <w:r>
        <w:rPr>
          <w:rStyle w:val="CommentReference"/>
        </w:rPr>
        <w:t>We should agree on a title</w:t>
      </w:r>
    </w:p>
  </w:comment>
  <w:comment w:id="3" w:author="Steen, Maarten van (UT-DSI)" w:date="2022-11-06T08:53:00Z" w:initials="SMv(D">
    <w:p w14:paraId="2A261AF3" w14:textId="77777777" w:rsidR="0015082B" w:rsidRDefault="0015082B" w:rsidP="00234860">
      <w:r>
        <w:rPr>
          <w:rStyle w:val="CommentReference"/>
        </w:rPr>
        <w:annotationRef/>
      </w:r>
      <w:r>
        <w:rPr>
          <w:rFonts w:eastAsiaTheme="minorHAnsi"/>
          <w:sz w:val="20"/>
          <w:szCs w:val="20"/>
          <w:lang w:eastAsia="en-US"/>
        </w:rPr>
        <w:t>This one is okay for me</w:t>
      </w:r>
    </w:p>
  </w:comment>
  <w:comment w:id="5" w:author="Steen, Maarten van (UT-DSI)" w:date="2022-11-06T08:52:00Z" w:initials="SMv(D">
    <w:p w14:paraId="324A600D" w14:textId="77777777" w:rsidR="0015082B" w:rsidRDefault="0015082B" w:rsidP="007B3BB1">
      <w:r>
        <w:rPr>
          <w:rStyle w:val="CommentReference"/>
        </w:rPr>
        <w:annotationRef/>
      </w:r>
      <w:r>
        <w:rPr>
          <w:rFonts w:eastAsiaTheme="minorHAnsi"/>
          <w:sz w:val="20"/>
          <w:szCs w:val="20"/>
          <w:lang w:eastAsia="en-US"/>
        </w:rPr>
        <w:t>Add authors. I suggest nadia-valeriu-maarten-mingshu. Also, make sure that we comply exactly to the format as used by the journal.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1B61C7" w15:done="0"/>
  <w15:commentEx w15:paraId="2A261AF3" w15:paraIdParent="3C1B61C7" w15:done="0"/>
  <w15:commentEx w15:paraId="324A60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995A0" w16cex:dateUtc="2022-09-24T12:41:00Z"/>
  <w16cex:commentExtensible w16cex:durableId="2711F474" w16cex:dateUtc="2022-11-06T07:53:00Z"/>
  <w16cex:commentExtensible w16cex:durableId="2711F454" w16cex:dateUtc="2022-11-06T0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1B61C7" w16cid:durableId="26D995A0"/>
  <w16cid:commentId w16cid:paraId="2A261AF3" w16cid:durableId="2711F474"/>
  <w16cid:commentId w16cid:paraId="324A600D" w16cid:durableId="2711F4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8BAEA" w14:textId="77777777" w:rsidR="00005EA6" w:rsidRDefault="00005EA6" w:rsidP="00796529">
      <w:r>
        <w:separator/>
      </w:r>
    </w:p>
  </w:endnote>
  <w:endnote w:type="continuationSeparator" w:id="0">
    <w:p w14:paraId="69F7C3DE" w14:textId="77777777" w:rsidR="00005EA6" w:rsidRDefault="00005EA6" w:rsidP="00796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LinLibertineTB">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venir Next">
    <w:panose1 w:val="020B0503020202020204"/>
    <w:charset w:val="00"/>
    <w:family w:val="swiss"/>
    <w:pitch w:val="variable"/>
    <w:sig w:usb0="8000002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DB68D" w14:textId="77777777" w:rsidR="00A958A1" w:rsidRDefault="00A958A1" w:rsidP="007965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866042"/>
      <w:docPartObj>
        <w:docPartGallery w:val="Page Numbers (Bottom of Page)"/>
        <w:docPartUnique/>
      </w:docPartObj>
    </w:sdtPr>
    <w:sdtEndPr>
      <w:rPr>
        <w:noProof/>
      </w:rPr>
    </w:sdtEndPr>
    <w:sdtContent>
      <w:p w14:paraId="26D6294F" w14:textId="3283E3C9" w:rsidR="00A958A1" w:rsidRDefault="004C7541" w:rsidP="004C7532">
        <w:pPr>
          <w:pStyle w:val="Footer"/>
        </w:pPr>
        <w:r>
          <w:fldChar w:fldCharType="begin"/>
        </w:r>
        <w:r>
          <w:instrText xml:space="preserve"> PAGE   \* MERGEFORMAT </w:instrText>
        </w:r>
        <w:r>
          <w:fldChar w:fldCharType="separate"/>
        </w:r>
        <w:r w:rsidR="00B7655B">
          <w:rPr>
            <w:noProof/>
          </w:rPr>
          <w:t>1</w:t>
        </w:r>
        <w:r>
          <w:rPr>
            <w:noProof/>
          </w:rPr>
          <w:fldChar w:fldCharType="end"/>
        </w:r>
      </w:p>
    </w:sdtContent>
  </w:sdt>
  <w:p w14:paraId="19144D86" w14:textId="77777777" w:rsidR="00A958A1" w:rsidRDefault="00A958A1" w:rsidP="007965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5D1A5" w14:textId="77777777" w:rsidR="00A958A1" w:rsidRDefault="00A958A1" w:rsidP="00796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F0987" w14:textId="77777777" w:rsidR="00005EA6" w:rsidRDefault="00005EA6" w:rsidP="00796529">
      <w:r>
        <w:separator/>
      </w:r>
    </w:p>
  </w:footnote>
  <w:footnote w:type="continuationSeparator" w:id="0">
    <w:p w14:paraId="58711027" w14:textId="77777777" w:rsidR="00005EA6" w:rsidRDefault="00005EA6" w:rsidP="00796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0804B" w14:textId="77777777" w:rsidR="00A958A1" w:rsidRDefault="00A958A1" w:rsidP="007965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69AB" w14:textId="77777777" w:rsidR="00A958A1" w:rsidRDefault="00A958A1" w:rsidP="007965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B74A" w14:textId="77777777" w:rsidR="00A958A1" w:rsidRDefault="00A958A1" w:rsidP="00796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A5B2E"/>
    <w:multiLevelType w:val="hybridMultilevel"/>
    <w:tmpl w:val="BFC466CC"/>
    <w:lvl w:ilvl="0" w:tplc="61C05896">
      <w:start w:val="1"/>
      <w:numFmt w:val="bullet"/>
      <w:lvlText w:val=""/>
      <w:lvlJc w:val="left"/>
      <w:pPr>
        <w:ind w:left="360" w:hanging="360"/>
      </w:pPr>
      <w:rPr>
        <w:rFonts w:ascii="Symbol" w:hAnsi="Symbol" w:hint="default"/>
      </w:rPr>
    </w:lvl>
    <w:lvl w:ilvl="1" w:tplc="06DEBBDC" w:tentative="1">
      <w:start w:val="1"/>
      <w:numFmt w:val="bullet"/>
      <w:lvlText w:val="o"/>
      <w:lvlJc w:val="left"/>
      <w:pPr>
        <w:ind w:left="1080" w:hanging="360"/>
      </w:pPr>
      <w:rPr>
        <w:rFonts w:ascii="Courier New" w:hAnsi="Courier New" w:cs="Courier New" w:hint="default"/>
      </w:rPr>
    </w:lvl>
    <w:lvl w:ilvl="2" w:tplc="67A0CD18" w:tentative="1">
      <w:start w:val="1"/>
      <w:numFmt w:val="bullet"/>
      <w:lvlText w:val=""/>
      <w:lvlJc w:val="left"/>
      <w:pPr>
        <w:ind w:left="1800" w:hanging="360"/>
      </w:pPr>
      <w:rPr>
        <w:rFonts w:ascii="Wingdings" w:hAnsi="Wingdings" w:hint="default"/>
      </w:rPr>
    </w:lvl>
    <w:lvl w:ilvl="3" w:tplc="9B300022" w:tentative="1">
      <w:start w:val="1"/>
      <w:numFmt w:val="bullet"/>
      <w:lvlText w:val=""/>
      <w:lvlJc w:val="left"/>
      <w:pPr>
        <w:ind w:left="2520" w:hanging="360"/>
      </w:pPr>
      <w:rPr>
        <w:rFonts w:ascii="Symbol" w:hAnsi="Symbol" w:hint="default"/>
      </w:rPr>
    </w:lvl>
    <w:lvl w:ilvl="4" w:tplc="86EEFF0E" w:tentative="1">
      <w:start w:val="1"/>
      <w:numFmt w:val="bullet"/>
      <w:lvlText w:val="o"/>
      <w:lvlJc w:val="left"/>
      <w:pPr>
        <w:ind w:left="3240" w:hanging="360"/>
      </w:pPr>
      <w:rPr>
        <w:rFonts w:ascii="Courier New" w:hAnsi="Courier New" w:cs="Courier New" w:hint="default"/>
      </w:rPr>
    </w:lvl>
    <w:lvl w:ilvl="5" w:tplc="64441A30" w:tentative="1">
      <w:start w:val="1"/>
      <w:numFmt w:val="bullet"/>
      <w:lvlText w:val=""/>
      <w:lvlJc w:val="left"/>
      <w:pPr>
        <w:ind w:left="3960" w:hanging="360"/>
      </w:pPr>
      <w:rPr>
        <w:rFonts w:ascii="Wingdings" w:hAnsi="Wingdings" w:hint="default"/>
      </w:rPr>
    </w:lvl>
    <w:lvl w:ilvl="6" w:tplc="E1E8171A" w:tentative="1">
      <w:start w:val="1"/>
      <w:numFmt w:val="bullet"/>
      <w:lvlText w:val=""/>
      <w:lvlJc w:val="left"/>
      <w:pPr>
        <w:ind w:left="4680" w:hanging="360"/>
      </w:pPr>
      <w:rPr>
        <w:rFonts w:ascii="Symbol" w:hAnsi="Symbol" w:hint="default"/>
      </w:rPr>
    </w:lvl>
    <w:lvl w:ilvl="7" w:tplc="C69A919E" w:tentative="1">
      <w:start w:val="1"/>
      <w:numFmt w:val="bullet"/>
      <w:lvlText w:val="o"/>
      <w:lvlJc w:val="left"/>
      <w:pPr>
        <w:ind w:left="5400" w:hanging="360"/>
      </w:pPr>
      <w:rPr>
        <w:rFonts w:ascii="Courier New" w:hAnsi="Courier New" w:cs="Courier New" w:hint="default"/>
      </w:rPr>
    </w:lvl>
    <w:lvl w:ilvl="8" w:tplc="E2E05C1A" w:tentative="1">
      <w:start w:val="1"/>
      <w:numFmt w:val="bullet"/>
      <w:lvlText w:val=""/>
      <w:lvlJc w:val="left"/>
      <w:pPr>
        <w:ind w:left="6120" w:hanging="360"/>
      </w:pPr>
      <w:rPr>
        <w:rFonts w:ascii="Wingdings" w:hAnsi="Wingdings" w:hint="default"/>
      </w:rPr>
    </w:lvl>
  </w:abstractNum>
  <w:abstractNum w:abstractNumId="1" w15:restartNumberingAfterBreak="0">
    <w:nsid w:val="2A0E0C67"/>
    <w:multiLevelType w:val="hybridMultilevel"/>
    <w:tmpl w:val="DDACABE4"/>
    <w:lvl w:ilvl="0" w:tplc="AD7AD3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D52CE"/>
    <w:multiLevelType w:val="multilevel"/>
    <w:tmpl w:val="8E3CFE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7955FBA"/>
    <w:multiLevelType w:val="multilevel"/>
    <w:tmpl w:val="6ED8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7798394">
    <w:abstractNumId w:val="0"/>
  </w:num>
  <w:num w:numId="2" w16cid:durableId="911966175">
    <w:abstractNumId w:val="3"/>
  </w:num>
  <w:num w:numId="3" w16cid:durableId="1716851673">
    <w:abstractNumId w:val="1"/>
  </w:num>
  <w:num w:numId="4" w16cid:durableId="1976664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en, Maarten van (UT-DSI)">
    <w15:presenceInfo w15:providerId="AD" w15:userId="S::m.r.vansteen@utwente.nl::02649aab-48a9-4fe1-878f-0355e1513b07"/>
  </w15:person>
  <w15:person w15:author="Shafaeipoursarmoor, Nadia (UT-ITC)">
    <w15:presenceInfo w15:providerId="AD" w15:userId="S::z.shafaeipoursarmoor@utwente.nl::64303475-43a9-4f49-8464-5f51a9689e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hideSpellingErrors/>
  <w:hideGrammaticalError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tyleGuidePreference" w:val="0"/>
    <w:docVar w:name="UniqueDocId" w:val="c3ae3d4f-08f2-4380-bd41-42659fbed9b2"/>
  </w:docVars>
  <w:rsids>
    <w:rsidRoot w:val="00DF082F"/>
    <w:rsid w:val="000007BA"/>
    <w:rsid w:val="00004CF1"/>
    <w:rsid w:val="00005EA6"/>
    <w:rsid w:val="00015711"/>
    <w:rsid w:val="00025C44"/>
    <w:rsid w:val="0002621C"/>
    <w:rsid w:val="00030CFC"/>
    <w:rsid w:val="00033A1E"/>
    <w:rsid w:val="000417E5"/>
    <w:rsid w:val="00042E2D"/>
    <w:rsid w:val="000430E4"/>
    <w:rsid w:val="00044958"/>
    <w:rsid w:val="00060AED"/>
    <w:rsid w:val="000613D3"/>
    <w:rsid w:val="00062336"/>
    <w:rsid w:val="00062666"/>
    <w:rsid w:val="000658C3"/>
    <w:rsid w:val="00073D2F"/>
    <w:rsid w:val="000831E6"/>
    <w:rsid w:val="00087123"/>
    <w:rsid w:val="000924E5"/>
    <w:rsid w:val="00093DBE"/>
    <w:rsid w:val="00095B23"/>
    <w:rsid w:val="00095FE5"/>
    <w:rsid w:val="00096229"/>
    <w:rsid w:val="000A7516"/>
    <w:rsid w:val="000B2864"/>
    <w:rsid w:val="000B39A5"/>
    <w:rsid w:val="000B6556"/>
    <w:rsid w:val="000C31C1"/>
    <w:rsid w:val="000C37E5"/>
    <w:rsid w:val="000C68BC"/>
    <w:rsid w:val="000D23A7"/>
    <w:rsid w:val="000E6C72"/>
    <w:rsid w:val="000F0F55"/>
    <w:rsid w:val="000F142A"/>
    <w:rsid w:val="000F2DBF"/>
    <w:rsid w:val="00100AD4"/>
    <w:rsid w:val="00103AE7"/>
    <w:rsid w:val="00127934"/>
    <w:rsid w:val="001362FE"/>
    <w:rsid w:val="00145D63"/>
    <w:rsid w:val="0015082B"/>
    <w:rsid w:val="00151CE7"/>
    <w:rsid w:val="00152AED"/>
    <w:rsid w:val="00153EAD"/>
    <w:rsid w:val="00155C6E"/>
    <w:rsid w:val="001574B9"/>
    <w:rsid w:val="00161896"/>
    <w:rsid w:val="00161B11"/>
    <w:rsid w:val="00165547"/>
    <w:rsid w:val="00165A23"/>
    <w:rsid w:val="001706D0"/>
    <w:rsid w:val="00171BE3"/>
    <w:rsid w:val="0017206F"/>
    <w:rsid w:val="00184443"/>
    <w:rsid w:val="0018458F"/>
    <w:rsid w:val="001900A8"/>
    <w:rsid w:val="00195266"/>
    <w:rsid w:val="001A1E83"/>
    <w:rsid w:val="001A1FF2"/>
    <w:rsid w:val="001A2DED"/>
    <w:rsid w:val="001A3915"/>
    <w:rsid w:val="001A5914"/>
    <w:rsid w:val="001A5FD1"/>
    <w:rsid w:val="001B149A"/>
    <w:rsid w:val="001B1B87"/>
    <w:rsid w:val="001B4F34"/>
    <w:rsid w:val="001B6291"/>
    <w:rsid w:val="001C3AFE"/>
    <w:rsid w:val="001C5DA4"/>
    <w:rsid w:val="001C7C34"/>
    <w:rsid w:val="001D31C0"/>
    <w:rsid w:val="001D3BB4"/>
    <w:rsid w:val="001D4130"/>
    <w:rsid w:val="001D6F36"/>
    <w:rsid w:val="001D72BD"/>
    <w:rsid w:val="001E1120"/>
    <w:rsid w:val="001E1DB4"/>
    <w:rsid w:val="001F1E32"/>
    <w:rsid w:val="001F24BD"/>
    <w:rsid w:val="001F304C"/>
    <w:rsid w:val="001F3232"/>
    <w:rsid w:val="001F542D"/>
    <w:rsid w:val="001F69D2"/>
    <w:rsid w:val="00200C52"/>
    <w:rsid w:val="00203A6B"/>
    <w:rsid w:val="002071A0"/>
    <w:rsid w:val="002121F8"/>
    <w:rsid w:val="00216E6D"/>
    <w:rsid w:val="002214DA"/>
    <w:rsid w:val="00223D07"/>
    <w:rsid w:val="00224562"/>
    <w:rsid w:val="002313EC"/>
    <w:rsid w:val="00231C89"/>
    <w:rsid w:val="00233895"/>
    <w:rsid w:val="002358E7"/>
    <w:rsid w:val="00235973"/>
    <w:rsid w:val="0024260B"/>
    <w:rsid w:val="0024312F"/>
    <w:rsid w:val="00244514"/>
    <w:rsid w:val="00245D6C"/>
    <w:rsid w:val="002516BB"/>
    <w:rsid w:val="00254FB8"/>
    <w:rsid w:val="002569CD"/>
    <w:rsid w:val="002745BF"/>
    <w:rsid w:val="00275B1D"/>
    <w:rsid w:val="00277A95"/>
    <w:rsid w:val="002806D3"/>
    <w:rsid w:val="00280EDA"/>
    <w:rsid w:val="00286342"/>
    <w:rsid w:val="002938CA"/>
    <w:rsid w:val="002A3CAB"/>
    <w:rsid w:val="002A44CC"/>
    <w:rsid w:val="002B7B64"/>
    <w:rsid w:val="002C2E35"/>
    <w:rsid w:val="002C328A"/>
    <w:rsid w:val="002D5380"/>
    <w:rsid w:val="002E41C1"/>
    <w:rsid w:val="002E6CB5"/>
    <w:rsid w:val="002E6FE3"/>
    <w:rsid w:val="002E7870"/>
    <w:rsid w:val="002F1F32"/>
    <w:rsid w:val="002F26A2"/>
    <w:rsid w:val="002F3F9E"/>
    <w:rsid w:val="00304004"/>
    <w:rsid w:val="00310C7C"/>
    <w:rsid w:val="00312C90"/>
    <w:rsid w:val="00320F06"/>
    <w:rsid w:val="003275C5"/>
    <w:rsid w:val="00331BA2"/>
    <w:rsid w:val="00331ED8"/>
    <w:rsid w:val="00333195"/>
    <w:rsid w:val="00334778"/>
    <w:rsid w:val="00341394"/>
    <w:rsid w:val="003418D3"/>
    <w:rsid w:val="003437B2"/>
    <w:rsid w:val="003447C0"/>
    <w:rsid w:val="00345055"/>
    <w:rsid w:val="00347E7B"/>
    <w:rsid w:val="003522E4"/>
    <w:rsid w:val="00364AA9"/>
    <w:rsid w:val="00371151"/>
    <w:rsid w:val="00371300"/>
    <w:rsid w:val="003734FE"/>
    <w:rsid w:val="00383005"/>
    <w:rsid w:val="0039080A"/>
    <w:rsid w:val="0039085B"/>
    <w:rsid w:val="003926F5"/>
    <w:rsid w:val="00392CD5"/>
    <w:rsid w:val="00395442"/>
    <w:rsid w:val="00395845"/>
    <w:rsid w:val="00395CBF"/>
    <w:rsid w:val="00396102"/>
    <w:rsid w:val="00396D6F"/>
    <w:rsid w:val="003A5580"/>
    <w:rsid w:val="003B0503"/>
    <w:rsid w:val="003B35F6"/>
    <w:rsid w:val="003B3B47"/>
    <w:rsid w:val="003B526C"/>
    <w:rsid w:val="003B7153"/>
    <w:rsid w:val="003C249A"/>
    <w:rsid w:val="003C4F5B"/>
    <w:rsid w:val="003C513D"/>
    <w:rsid w:val="003D3F85"/>
    <w:rsid w:val="003E42AB"/>
    <w:rsid w:val="003E5C5C"/>
    <w:rsid w:val="003E79E6"/>
    <w:rsid w:val="003E7B79"/>
    <w:rsid w:val="003F25D2"/>
    <w:rsid w:val="003F53ED"/>
    <w:rsid w:val="003F57FB"/>
    <w:rsid w:val="00400DF7"/>
    <w:rsid w:val="004025EB"/>
    <w:rsid w:val="00403CC4"/>
    <w:rsid w:val="004213FF"/>
    <w:rsid w:val="00426234"/>
    <w:rsid w:val="00427261"/>
    <w:rsid w:val="00434E5B"/>
    <w:rsid w:val="00435067"/>
    <w:rsid w:val="004354C2"/>
    <w:rsid w:val="004378B3"/>
    <w:rsid w:val="00437C7E"/>
    <w:rsid w:val="004421D3"/>
    <w:rsid w:val="00442452"/>
    <w:rsid w:val="00442B8D"/>
    <w:rsid w:val="004443C9"/>
    <w:rsid w:val="004448BB"/>
    <w:rsid w:val="0045295D"/>
    <w:rsid w:val="004549C0"/>
    <w:rsid w:val="00454F0C"/>
    <w:rsid w:val="004574A3"/>
    <w:rsid w:val="00465334"/>
    <w:rsid w:val="00465B62"/>
    <w:rsid w:val="004677F8"/>
    <w:rsid w:val="00467C7C"/>
    <w:rsid w:val="004712F1"/>
    <w:rsid w:val="00471BDF"/>
    <w:rsid w:val="00472E8A"/>
    <w:rsid w:val="00473B42"/>
    <w:rsid w:val="00473BB3"/>
    <w:rsid w:val="0048453E"/>
    <w:rsid w:val="00487995"/>
    <w:rsid w:val="00495BAD"/>
    <w:rsid w:val="004A110E"/>
    <w:rsid w:val="004A14B1"/>
    <w:rsid w:val="004A2378"/>
    <w:rsid w:val="004B1426"/>
    <w:rsid w:val="004B577C"/>
    <w:rsid w:val="004C0C14"/>
    <w:rsid w:val="004C44D2"/>
    <w:rsid w:val="004C7532"/>
    <w:rsid w:val="004C7541"/>
    <w:rsid w:val="004C77BC"/>
    <w:rsid w:val="004D1C16"/>
    <w:rsid w:val="004D58B0"/>
    <w:rsid w:val="004E25EB"/>
    <w:rsid w:val="004E5AC8"/>
    <w:rsid w:val="004E78A0"/>
    <w:rsid w:val="004E7F6D"/>
    <w:rsid w:val="004F33A1"/>
    <w:rsid w:val="004F5BE9"/>
    <w:rsid w:val="004F620F"/>
    <w:rsid w:val="005132E1"/>
    <w:rsid w:val="00513DA4"/>
    <w:rsid w:val="00513EEC"/>
    <w:rsid w:val="00517659"/>
    <w:rsid w:val="0051797B"/>
    <w:rsid w:val="005222CC"/>
    <w:rsid w:val="0052243F"/>
    <w:rsid w:val="00522C07"/>
    <w:rsid w:val="00524606"/>
    <w:rsid w:val="00524E49"/>
    <w:rsid w:val="005266FF"/>
    <w:rsid w:val="005274F6"/>
    <w:rsid w:val="00532991"/>
    <w:rsid w:val="0053303E"/>
    <w:rsid w:val="00536762"/>
    <w:rsid w:val="00536E9B"/>
    <w:rsid w:val="00543297"/>
    <w:rsid w:val="00547179"/>
    <w:rsid w:val="00547446"/>
    <w:rsid w:val="00551304"/>
    <w:rsid w:val="00551672"/>
    <w:rsid w:val="005516A2"/>
    <w:rsid w:val="0055726D"/>
    <w:rsid w:val="00564C41"/>
    <w:rsid w:val="00565F3F"/>
    <w:rsid w:val="00566C0C"/>
    <w:rsid w:val="00567893"/>
    <w:rsid w:val="00570DD5"/>
    <w:rsid w:val="00571E8D"/>
    <w:rsid w:val="0058338A"/>
    <w:rsid w:val="005844B0"/>
    <w:rsid w:val="00593302"/>
    <w:rsid w:val="00595804"/>
    <w:rsid w:val="00595FAD"/>
    <w:rsid w:val="005A6D5F"/>
    <w:rsid w:val="005B60B1"/>
    <w:rsid w:val="005D2110"/>
    <w:rsid w:val="005D4545"/>
    <w:rsid w:val="005D7AD9"/>
    <w:rsid w:val="005E1D31"/>
    <w:rsid w:val="005E221E"/>
    <w:rsid w:val="005E3378"/>
    <w:rsid w:val="005E3C9E"/>
    <w:rsid w:val="005E7E63"/>
    <w:rsid w:val="005F136C"/>
    <w:rsid w:val="005F2D8E"/>
    <w:rsid w:val="005F3A4E"/>
    <w:rsid w:val="0060413C"/>
    <w:rsid w:val="00605162"/>
    <w:rsid w:val="00605E7C"/>
    <w:rsid w:val="00614594"/>
    <w:rsid w:val="00623CA6"/>
    <w:rsid w:val="00630284"/>
    <w:rsid w:val="006336CE"/>
    <w:rsid w:val="00641FA9"/>
    <w:rsid w:val="006425F2"/>
    <w:rsid w:val="00642A09"/>
    <w:rsid w:val="00652F47"/>
    <w:rsid w:val="00653283"/>
    <w:rsid w:val="006609A5"/>
    <w:rsid w:val="006612E5"/>
    <w:rsid w:val="00663C15"/>
    <w:rsid w:val="006657A6"/>
    <w:rsid w:val="006709DB"/>
    <w:rsid w:val="006728E5"/>
    <w:rsid w:val="0067351F"/>
    <w:rsid w:val="00675047"/>
    <w:rsid w:val="006760F0"/>
    <w:rsid w:val="00676970"/>
    <w:rsid w:val="0068083E"/>
    <w:rsid w:val="00682839"/>
    <w:rsid w:val="00682C89"/>
    <w:rsid w:val="0068650E"/>
    <w:rsid w:val="006954A5"/>
    <w:rsid w:val="00696CD8"/>
    <w:rsid w:val="006A12B9"/>
    <w:rsid w:val="006A2C91"/>
    <w:rsid w:val="006A62D7"/>
    <w:rsid w:val="006A7DC3"/>
    <w:rsid w:val="006B0B77"/>
    <w:rsid w:val="006B0C56"/>
    <w:rsid w:val="006B2503"/>
    <w:rsid w:val="006B3475"/>
    <w:rsid w:val="006B4250"/>
    <w:rsid w:val="006B7030"/>
    <w:rsid w:val="006C07C8"/>
    <w:rsid w:val="006D0D01"/>
    <w:rsid w:val="006D3638"/>
    <w:rsid w:val="006D6C1E"/>
    <w:rsid w:val="006E3325"/>
    <w:rsid w:val="006E4FF8"/>
    <w:rsid w:val="006F28C2"/>
    <w:rsid w:val="0070067C"/>
    <w:rsid w:val="00706450"/>
    <w:rsid w:val="00714862"/>
    <w:rsid w:val="00715649"/>
    <w:rsid w:val="00715C4E"/>
    <w:rsid w:val="00717A55"/>
    <w:rsid w:val="00722F0C"/>
    <w:rsid w:val="00726972"/>
    <w:rsid w:val="00730CAC"/>
    <w:rsid w:val="00735792"/>
    <w:rsid w:val="00740C8C"/>
    <w:rsid w:val="00741062"/>
    <w:rsid w:val="007444C9"/>
    <w:rsid w:val="007444FA"/>
    <w:rsid w:val="00745978"/>
    <w:rsid w:val="00747675"/>
    <w:rsid w:val="00752EC0"/>
    <w:rsid w:val="00753818"/>
    <w:rsid w:val="00764498"/>
    <w:rsid w:val="0076651F"/>
    <w:rsid w:val="00773E36"/>
    <w:rsid w:val="007826F7"/>
    <w:rsid w:val="007860EA"/>
    <w:rsid w:val="007917C2"/>
    <w:rsid w:val="007922DA"/>
    <w:rsid w:val="00792531"/>
    <w:rsid w:val="00792748"/>
    <w:rsid w:val="007937D4"/>
    <w:rsid w:val="00796529"/>
    <w:rsid w:val="007A06DD"/>
    <w:rsid w:val="007A0F65"/>
    <w:rsid w:val="007A46AB"/>
    <w:rsid w:val="007B07A0"/>
    <w:rsid w:val="007B2563"/>
    <w:rsid w:val="007B2F36"/>
    <w:rsid w:val="007C044F"/>
    <w:rsid w:val="007D4CC9"/>
    <w:rsid w:val="007D591A"/>
    <w:rsid w:val="007E029C"/>
    <w:rsid w:val="007E0B2F"/>
    <w:rsid w:val="007E0FAB"/>
    <w:rsid w:val="007F2D6F"/>
    <w:rsid w:val="007F5FE1"/>
    <w:rsid w:val="007F7FC7"/>
    <w:rsid w:val="00805147"/>
    <w:rsid w:val="00805619"/>
    <w:rsid w:val="00815C5B"/>
    <w:rsid w:val="00820498"/>
    <w:rsid w:val="0082349A"/>
    <w:rsid w:val="0083242A"/>
    <w:rsid w:val="00842336"/>
    <w:rsid w:val="00842DB1"/>
    <w:rsid w:val="00847DE7"/>
    <w:rsid w:val="008503E4"/>
    <w:rsid w:val="0086082A"/>
    <w:rsid w:val="008622D7"/>
    <w:rsid w:val="00865A4C"/>
    <w:rsid w:val="00870152"/>
    <w:rsid w:val="0087167F"/>
    <w:rsid w:val="008810A9"/>
    <w:rsid w:val="00884AF8"/>
    <w:rsid w:val="008924C8"/>
    <w:rsid w:val="00892CDA"/>
    <w:rsid w:val="0089510D"/>
    <w:rsid w:val="008B1684"/>
    <w:rsid w:val="008B3404"/>
    <w:rsid w:val="008B3DB3"/>
    <w:rsid w:val="008B6DE6"/>
    <w:rsid w:val="008C6523"/>
    <w:rsid w:val="008C73C3"/>
    <w:rsid w:val="008D0FF0"/>
    <w:rsid w:val="008D2317"/>
    <w:rsid w:val="008D30F6"/>
    <w:rsid w:val="008D37C2"/>
    <w:rsid w:val="008D7328"/>
    <w:rsid w:val="008E059C"/>
    <w:rsid w:val="008E2329"/>
    <w:rsid w:val="008E6BDA"/>
    <w:rsid w:val="008F23FD"/>
    <w:rsid w:val="008F2501"/>
    <w:rsid w:val="008F2FEF"/>
    <w:rsid w:val="008F385C"/>
    <w:rsid w:val="008F4747"/>
    <w:rsid w:val="009053FD"/>
    <w:rsid w:val="00905B56"/>
    <w:rsid w:val="0090647E"/>
    <w:rsid w:val="009100A1"/>
    <w:rsid w:val="00911287"/>
    <w:rsid w:val="00914D0F"/>
    <w:rsid w:val="009156ED"/>
    <w:rsid w:val="009211DE"/>
    <w:rsid w:val="00923585"/>
    <w:rsid w:val="00927F48"/>
    <w:rsid w:val="0093476B"/>
    <w:rsid w:val="00952F43"/>
    <w:rsid w:val="009549DF"/>
    <w:rsid w:val="00965A34"/>
    <w:rsid w:val="0097015A"/>
    <w:rsid w:val="00971386"/>
    <w:rsid w:val="009714C8"/>
    <w:rsid w:val="0097239E"/>
    <w:rsid w:val="00973EED"/>
    <w:rsid w:val="00975136"/>
    <w:rsid w:val="0097581E"/>
    <w:rsid w:val="00982162"/>
    <w:rsid w:val="00985E8F"/>
    <w:rsid w:val="00987B0D"/>
    <w:rsid w:val="00992B63"/>
    <w:rsid w:val="009B3A65"/>
    <w:rsid w:val="009B5FAE"/>
    <w:rsid w:val="009B7B91"/>
    <w:rsid w:val="009C0B14"/>
    <w:rsid w:val="009C2095"/>
    <w:rsid w:val="009C5725"/>
    <w:rsid w:val="009D4228"/>
    <w:rsid w:val="009D4441"/>
    <w:rsid w:val="009D4FDD"/>
    <w:rsid w:val="009E1950"/>
    <w:rsid w:val="009E6528"/>
    <w:rsid w:val="009E69EA"/>
    <w:rsid w:val="009E792E"/>
    <w:rsid w:val="009E7A8A"/>
    <w:rsid w:val="009F1150"/>
    <w:rsid w:val="009F20B3"/>
    <w:rsid w:val="009F5666"/>
    <w:rsid w:val="009F62C4"/>
    <w:rsid w:val="009F76B2"/>
    <w:rsid w:val="00A01BC7"/>
    <w:rsid w:val="00A03BF6"/>
    <w:rsid w:val="00A04C07"/>
    <w:rsid w:val="00A06871"/>
    <w:rsid w:val="00A0769E"/>
    <w:rsid w:val="00A0783A"/>
    <w:rsid w:val="00A11D3C"/>
    <w:rsid w:val="00A17745"/>
    <w:rsid w:val="00A24023"/>
    <w:rsid w:val="00A307F5"/>
    <w:rsid w:val="00A350D5"/>
    <w:rsid w:val="00A40847"/>
    <w:rsid w:val="00A512E0"/>
    <w:rsid w:val="00A54881"/>
    <w:rsid w:val="00A566FF"/>
    <w:rsid w:val="00A56B29"/>
    <w:rsid w:val="00A65132"/>
    <w:rsid w:val="00A66A40"/>
    <w:rsid w:val="00A6794D"/>
    <w:rsid w:val="00A8004B"/>
    <w:rsid w:val="00A824B4"/>
    <w:rsid w:val="00A82656"/>
    <w:rsid w:val="00A833E8"/>
    <w:rsid w:val="00A83799"/>
    <w:rsid w:val="00A83DEC"/>
    <w:rsid w:val="00A85020"/>
    <w:rsid w:val="00A851D6"/>
    <w:rsid w:val="00A86B6F"/>
    <w:rsid w:val="00A9537E"/>
    <w:rsid w:val="00A958A1"/>
    <w:rsid w:val="00A95BDE"/>
    <w:rsid w:val="00A9626D"/>
    <w:rsid w:val="00A97778"/>
    <w:rsid w:val="00AA29CB"/>
    <w:rsid w:val="00AB260F"/>
    <w:rsid w:val="00AB3AC5"/>
    <w:rsid w:val="00AB7253"/>
    <w:rsid w:val="00AC05DC"/>
    <w:rsid w:val="00AC0A7B"/>
    <w:rsid w:val="00AC1001"/>
    <w:rsid w:val="00AC186B"/>
    <w:rsid w:val="00AC1E94"/>
    <w:rsid w:val="00AC6956"/>
    <w:rsid w:val="00AD4024"/>
    <w:rsid w:val="00AD7312"/>
    <w:rsid w:val="00AE2BC8"/>
    <w:rsid w:val="00AE2F90"/>
    <w:rsid w:val="00AE3A39"/>
    <w:rsid w:val="00AE42C2"/>
    <w:rsid w:val="00AF0199"/>
    <w:rsid w:val="00AF403C"/>
    <w:rsid w:val="00AF6C10"/>
    <w:rsid w:val="00B002A7"/>
    <w:rsid w:val="00B01557"/>
    <w:rsid w:val="00B07AB6"/>
    <w:rsid w:val="00B14D26"/>
    <w:rsid w:val="00B16BC6"/>
    <w:rsid w:val="00B16C59"/>
    <w:rsid w:val="00B17CD4"/>
    <w:rsid w:val="00B221CC"/>
    <w:rsid w:val="00B26CED"/>
    <w:rsid w:val="00B32F81"/>
    <w:rsid w:val="00B33D44"/>
    <w:rsid w:val="00B3598F"/>
    <w:rsid w:val="00B41DA3"/>
    <w:rsid w:val="00B43267"/>
    <w:rsid w:val="00B47D74"/>
    <w:rsid w:val="00B6416E"/>
    <w:rsid w:val="00B65872"/>
    <w:rsid w:val="00B66DD7"/>
    <w:rsid w:val="00B704B8"/>
    <w:rsid w:val="00B75924"/>
    <w:rsid w:val="00B7655B"/>
    <w:rsid w:val="00B81207"/>
    <w:rsid w:val="00B85A63"/>
    <w:rsid w:val="00BA0084"/>
    <w:rsid w:val="00BA08D4"/>
    <w:rsid w:val="00BA29D0"/>
    <w:rsid w:val="00BA365D"/>
    <w:rsid w:val="00BA476C"/>
    <w:rsid w:val="00BA495B"/>
    <w:rsid w:val="00BA4F84"/>
    <w:rsid w:val="00BB163D"/>
    <w:rsid w:val="00BB1CDF"/>
    <w:rsid w:val="00BB206D"/>
    <w:rsid w:val="00BB38CB"/>
    <w:rsid w:val="00BB4609"/>
    <w:rsid w:val="00BB4F21"/>
    <w:rsid w:val="00BB5157"/>
    <w:rsid w:val="00BB66B5"/>
    <w:rsid w:val="00BB6F23"/>
    <w:rsid w:val="00BC1660"/>
    <w:rsid w:val="00BC2B5F"/>
    <w:rsid w:val="00BC61B2"/>
    <w:rsid w:val="00BD5102"/>
    <w:rsid w:val="00BE02BB"/>
    <w:rsid w:val="00BE18DD"/>
    <w:rsid w:val="00BE490A"/>
    <w:rsid w:val="00BE6BFC"/>
    <w:rsid w:val="00BF0E71"/>
    <w:rsid w:val="00BF2429"/>
    <w:rsid w:val="00BF79BE"/>
    <w:rsid w:val="00C05BF1"/>
    <w:rsid w:val="00C06F77"/>
    <w:rsid w:val="00C07B30"/>
    <w:rsid w:val="00C10977"/>
    <w:rsid w:val="00C146F3"/>
    <w:rsid w:val="00C25D2C"/>
    <w:rsid w:val="00C27600"/>
    <w:rsid w:val="00C27D4E"/>
    <w:rsid w:val="00C33F3A"/>
    <w:rsid w:val="00C35A4E"/>
    <w:rsid w:val="00C40A43"/>
    <w:rsid w:val="00C41F43"/>
    <w:rsid w:val="00C42BB8"/>
    <w:rsid w:val="00C42CCC"/>
    <w:rsid w:val="00C43EC9"/>
    <w:rsid w:val="00C45001"/>
    <w:rsid w:val="00C466A5"/>
    <w:rsid w:val="00C527C5"/>
    <w:rsid w:val="00C53D5E"/>
    <w:rsid w:val="00C54B5C"/>
    <w:rsid w:val="00C576C4"/>
    <w:rsid w:val="00C6150E"/>
    <w:rsid w:val="00C63162"/>
    <w:rsid w:val="00C73E06"/>
    <w:rsid w:val="00C74BEB"/>
    <w:rsid w:val="00C74F98"/>
    <w:rsid w:val="00C81491"/>
    <w:rsid w:val="00CA1C44"/>
    <w:rsid w:val="00CA5E89"/>
    <w:rsid w:val="00CB3A33"/>
    <w:rsid w:val="00CB503B"/>
    <w:rsid w:val="00CB5E10"/>
    <w:rsid w:val="00CC09AD"/>
    <w:rsid w:val="00CC3D2C"/>
    <w:rsid w:val="00CC7186"/>
    <w:rsid w:val="00CD3A83"/>
    <w:rsid w:val="00CD428C"/>
    <w:rsid w:val="00CD69C2"/>
    <w:rsid w:val="00CE26E5"/>
    <w:rsid w:val="00CE576C"/>
    <w:rsid w:val="00CF6927"/>
    <w:rsid w:val="00D11EEA"/>
    <w:rsid w:val="00D30B98"/>
    <w:rsid w:val="00D366A2"/>
    <w:rsid w:val="00D40753"/>
    <w:rsid w:val="00D412B1"/>
    <w:rsid w:val="00D42366"/>
    <w:rsid w:val="00D537C5"/>
    <w:rsid w:val="00D54775"/>
    <w:rsid w:val="00D56987"/>
    <w:rsid w:val="00D60A09"/>
    <w:rsid w:val="00D60BC0"/>
    <w:rsid w:val="00D60DF6"/>
    <w:rsid w:val="00D6484B"/>
    <w:rsid w:val="00D6652B"/>
    <w:rsid w:val="00D71ECA"/>
    <w:rsid w:val="00D75223"/>
    <w:rsid w:val="00D76609"/>
    <w:rsid w:val="00D84BE4"/>
    <w:rsid w:val="00DA138C"/>
    <w:rsid w:val="00DA3423"/>
    <w:rsid w:val="00DA3D1D"/>
    <w:rsid w:val="00DA4BCB"/>
    <w:rsid w:val="00DA7770"/>
    <w:rsid w:val="00DB37C3"/>
    <w:rsid w:val="00DB3DB0"/>
    <w:rsid w:val="00DB4C58"/>
    <w:rsid w:val="00DB7902"/>
    <w:rsid w:val="00DB7F9E"/>
    <w:rsid w:val="00DD1A7B"/>
    <w:rsid w:val="00DD5CD1"/>
    <w:rsid w:val="00DD6219"/>
    <w:rsid w:val="00DE0459"/>
    <w:rsid w:val="00DE0631"/>
    <w:rsid w:val="00DE5896"/>
    <w:rsid w:val="00DE6712"/>
    <w:rsid w:val="00DF082F"/>
    <w:rsid w:val="00DF78E5"/>
    <w:rsid w:val="00E02240"/>
    <w:rsid w:val="00E04756"/>
    <w:rsid w:val="00E04ADF"/>
    <w:rsid w:val="00E102BB"/>
    <w:rsid w:val="00E178F1"/>
    <w:rsid w:val="00E2138F"/>
    <w:rsid w:val="00E21BE4"/>
    <w:rsid w:val="00E24272"/>
    <w:rsid w:val="00E25E58"/>
    <w:rsid w:val="00E30475"/>
    <w:rsid w:val="00E3603C"/>
    <w:rsid w:val="00E37F11"/>
    <w:rsid w:val="00E40878"/>
    <w:rsid w:val="00E426BB"/>
    <w:rsid w:val="00E51B22"/>
    <w:rsid w:val="00E5205B"/>
    <w:rsid w:val="00E545F3"/>
    <w:rsid w:val="00E625D7"/>
    <w:rsid w:val="00E626E2"/>
    <w:rsid w:val="00E7093B"/>
    <w:rsid w:val="00E804C9"/>
    <w:rsid w:val="00E85E08"/>
    <w:rsid w:val="00E940B6"/>
    <w:rsid w:val="00E953F3"/>
    <w:rsid w:val="00E97ADE"/>
    <w:rsid w:val="00EA00B6"/>
    <w:rsid w:val="00EA5A9E"/>
    <w:rsid w:val="00EB0E98"/>
    <w:rsid w:val="00EB0E9B"/>
    <w:rsid w:val="00EB32F8"/>
    <w:rsid w:val="00EB63AA"/>
    <w:rsid w:val="00EB6E90"/>
    <w:rsid w:val="00EC1E1D"/>
    <w:rsid w:val="00ED3807"/>
    <w:rsid w:val="00EF41F8"/>
    <w:rsid w:val="00EF628D"/>
    <w:rsid w:val="00F03D8C"/>
    <w:rsid w:val="00F068FD"/>
    <w:rsid w:val="00F06B4C"/>
    <w:rsid w:val="00F07CFE"/>
    <w:rsid w:val="00F126D1"/>
    <w:rsid w:val="00F153FC"/>
    <w:rsid w:val="00F16CEA"/>
    <w:rsid w:val="00F213A4"/>
    <w:rsid w:val="00F249C6"/>
    <w:rsid w:val="00F257DC"/>
    <w:rsid w:val="00F26537"/>
    <w:rsid w:val="00F270A2"/>
    <w:rsid w:val="00F32E0A"/>
    <w:rsid w:val="00F32F53"/>
    <w:rsid w:val="00F37839"/>
    <w:rsid w:val="00F426FD"/>
    <w:rsid w:val="00F44409"/>
    <w:rsid w:val="00F44B30"/>
    <w:rsid w:val="00F47396"/>
    <w:rsid w:val="00F5443D"/>
    <w:rsid w:val="00F57DCC"/>
    <w:rsid w:val="00F60FDC"/>
    <w:rsid w:val="00F6291C"/>
    <w:rsid w:val="00F6467C"/>
    <w:rsid w:val="00F64E8B"/>
    <w:rsid w:val="00F66CE3"/>
    <w:rsid w:val="00F6789F"/>
    <w:rsid w:val="00F70427"/>
    <w:rsid w:val="00F7652C"/>
    <w:rsid w:val="00F765FA"/>
    <w:rsid w:val="00F811D1"/>
    <w:rsid w:val="00F8350F"/>
    <w:rsid w:val="00F84A43"/>
    <w:rsid w:val="00F85688"/>
    <w:rsid w:val="00F9065A"/>
    <w:rsid w:val="00F911F1"/>
    <w:rsid w:val="00F911FF"/>
    <w:rsid w:val="00F9536C"/>
    <w:rsid w:val="00FA43A0"/>
    <w:rsid w:val="00FB02DE"/>
    <w:rsid w:val="00FB35D5"/>
    <w:rsid w:val="00FB3900"/>
    <w:rsid w:val="00FD1AB5"/>
    <w:rsid w:val="00FD3A50"/>
    <w:rsid w:val="00FD764C"/>
    <w:rsid w:val="00FE045C"/>
    <w:rsid w:val="00FE0B25"/>
    <w:rsid w:val="00FE17C9"/>
    <w:rsid w:val="00FE32FD"/>
    <w:rsid w:val="00FF24CB"/>
    <w:rsid w:val="00FF32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5D1A1"/>
  <w15:chartTrackingRefBased/>
  <w15:docId w15:val="{B76ACD11-D1F4-4A98-9EF8-EAFA5917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28C"/>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A6794D"/>
    <w:pPr>
      <w:keepNext/>
      <w:keepLines/>
      <w:numPr>
        <w:numId w:val="4"/>
      </w:numPr>
      <w:spacing w:before="240" w:after="240"/>
      <w:outlineLvl w:val="0"/>
    </w:pPr>
    <w:rPr>
      <w:rFonts w:asciiTheme="majorHAnsi" w:eastAsiaTheme="majorEastAsia" w:hAnsiTheme="majorHAnsi" w:cstheme="majorBidi"/>
      <w:noProof/>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A6794D"/>
    <w:pPr>
      <w:keepNext/>
      <w:keepLines/>
      <w:numPr>
        <w:ilvl w:val="1"/>
        <w:numId w:val="4"/>
      </w:numPr>
      <w:spacing w:before="40" w:after="0"/>
      <w:outlineLvl w:val="1"/>
    </w:pPr>
    <w:rPr>
      <w:rFonts w:asciiTheme="majorHAnsi" w:eastAsiaTheme="majorEastAsia" w:hAnsiTheme="majorHAnsi" w:cstheme="majorBidi"/>
      <w:noProof/>
      <w:color w:val="2E74B5" w:themeColor="accent1" w:themeShade="BF"/>
      <w:sz w:val="26"/>
      <w:szCs w:val="26"/>
    </w:rPr>
  </w:style>
  <w:style w:type="paragraph" w:styleId="Heading3">
    <w:name w:val="heading 3"/>
    <w:basedOn w:val="Normal"/>
    <w:next w:val="Normal"/>
    <w:link w:val="Heading3Char"/>
    <w:uiPriority w:val="9"/>
    <w:semiHidden/>
    <w:unhideWhenUsed/>
    <w:qFormat/>
    <w:rsid w:val="00A6794D"/>
    <w:pPr>
      <w:keepNext/>
      <w:keepLines/>
      <w:numPr>
        <w:ilvl w:val="2"/>
        <w:numId w:val="4"/>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A6794D"/>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6794D"/>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6794D"/>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6794D"/>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6794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3BF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9"/>
    <w:link w:val="Style1Char"/>
    <w:qFormat/>
    <w:rsid w:val="00A03BF6"/>
  </w:style>
  <w:style w:type="character" w:customStyle="1" w:styleId="Style1Char">
    <w:name w:val="Style1 Char"/>
    <w:basedOn w:val="Heading9Char"/>
    <w:link w:val="Style1"/>
    <w:rsid w:val="00A03BF6"/>
    <w:rPr>
      <w:rFonts w:asciiTheme="majorHAnsi" w:eastAsiaTheme="majorEastAsia" w:hAnsiTheme="majorHAnsi" w:cstheme="majorBidi"/>
      <w:i/>
      <w:iCs/>
      <w:color w:val="272727" w:themeColor="text1" w:themeTint="D8"/>
      <w:sz w:val="21"/>
      <w:szCs w:val="21"/>
    </w:rPr>
  </w:style>
  <w:style w:type="character" w:customStyle="1" w:styleId="Heading9Char">
    <w:name w:val="Heading 9 Char"/>
    <w:basedOn w:val="DefaultParagraphFont"/>
    <w:link w:val="Heading9"/>
    <w:uiPriority w:val="9"/>
    <w:semiHidden/>
    <w:rsid w:val="00A03BF6"/>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uiPriority w:val="9"/>
    <w:rsid w:val="00A6794D"/>
    <w:rPr>
      <w:rFonts w:asciiTheme="majorHAnsi" w:eastAsiaTheme="majorEastAsia" w:hAnsiTheme="majorHAnsi" w:cstheme="majorBidi"/>
      <w:noProof/>
      <w:color w:val="2E74B5" w:themeColor="accent1" w:themeShade="BF"/>
      <w:sz w:val="32"/>
      <w:szCs w:val="32"/>
    </w:rPr>
  </w:style>
  <w:style w:type="character" w:styleId="Hyperlink">
    <w:name w:val="Hyperlink"/>
    <w:basedOn w:val="DefaultParagraphFont"/>
    <w:uiPriority w:val="99"/>
    <w:unhideWhenUsed/>
    <w:rsid w:val="00C43EC9"/>
    <w:rPr>
      <w:color w:val="0563C1" w:themeColor="hyperlink"/>
      <w:u w:val="single"/>
    </w:rPr>
  </w:style>
  <w:style w:type="character" w:customStyle="1" w:styleId="fontstyle01">
    <w:name w:val="fontstyle01"/>
    <w:basedOn w:val="DefaultParagraphFont"/>
    <w:rsid w:val="00C43EC9"/>
    <w:rPr>
      <w:rFonts w:ascii="LinLibertineTB" w:hAnsi="LinLibertineTB" w:hint="default"/>
      <w:b/>
      <w:bCs/>
      <w:i w:val="0"/>
      <w:iCs w:val="0"/>
      <w:color w:val="000000"/>
      <w:sz w:val="22"/>
      <w:szCs w:val="22"/>
    </w:rPr>
  </w:style>
  <w:style w:type="paragraph" w:styleId="Caption">
    <w:name w:val="caption"/>
    <w:basedOn w:val="Normal"/>
    <w:next w:val="Normal"/>
    <w:uiPriority w:val="35"/>
    <w:unhideWhenUsed/>
    <w:qFormat/>
    <w:rsid w:val="00C43EC9"/>
    <w:pPr>
      <w:spacing w:after="200"/>
    </w:pPr>
    <w:rPr>
      <w:rFonts w:eastAsiaTheme="minorHAnsi"/>
      <w:i/>
      <w:iCs/>
      <w:color w:val="44546A" w:themeColor="text2"/>
      <w:sz w:val="18"/>
      <w:szCs w:val="18"/>
      <w:lang w:eastAsia="en-US"/>
    </w:rPr>
  </w:style>
  <w:style w:type="paragraph" w:styleId="Title">
    <w:name w:val="Title"/>
    <w:basedOn w:val="Normal"/>
    <w:next w:val="Normal"/>
    <w:link w:val="TitleChar"/>
    <w:uiPriority w:val="10"/>
    <w:qFormat/>
    <w:rsid w:val="00254FB8"/>
    <w:pPr>
      <w:contextualSpacing/>
    </w:pPr>
    <w:rPr>
      <w:rFonts w:asciiTheme="majorHAnsi" w:eastAsiaTheme="majorEastAsia" w:hAnsiTheme="majorHAnsi" w:cs="Times New Roman (Headings CS)"/>
      <w:spacing w:val="-10"/>
      <w:kern w:val="28"/>
      <w:sz w:val="48"/>
      <w:szCs w:val="56"/>
      <w:lang w:eastAsia="en-US"/>
    </w:rPr>
  </w:style>
  <w:style w:type="character" w:customStyle="1" w:styleId="TitleChar">
    <w:name w:val="Title Char"/>
    <w:basedOn w:val="DefaultParagraphFont"/>
    <w:link w:val="Title"/>
    <w:uiPriority w:val="10"/>
    <w:rsid w:val="00254FB8"/>
    <w:rPr>
      <w:rFonts w:asciiTheme="majorHAnsi" w:eastAsiaTheme="majorEastAsia" w:hAnsiTheme="majorHAnsi" w:cs="Times New Roman (Headings CS)"/>
      <w:spacing w:val="-10"/>
      <w:kern w:val="28"/>
      <w:sz w:val="48"/>
      <w:szCs w:val="56"/>
    </w:rPr>
  </w:style>
  <w:style w:type="paragraph" w:styleId="Revision">
    <w:name w:val="Revision"/>
    <w:hidden/>
    <w:uiPriority w:val="99"/>
    <w:semiHidden/>
    <w:rsid w:val="008E2329"/>
    <w:pPr>
      <w:spacing w:after="0" w:line="240" w:lineRule="auto"/>
    </w:pPr>
  </w:style>
  <w:style w:type="character" w:styleId="CommentReference">
    <w:name w:val="annotation reference"/>
    <w:basedOn w:val="DefaultParagraphFont"/>
    <w:uiPriority w:val="99"/>
    <w:semiHidden/>
    <w:unhideWhenUsed/>
    <w:rsid w:val="008C73C3"/>
    <w:rPr>
      <w:sz w:val="16"/>
      <w:szCs w:val="16"/>
    </w:rPr>
  </w:style>
  <w:style w:type="paragraph" w:styleId="CommentText">
    <w:name w:val="annotation text"/>
    <w:basedOn w:val="Normal"/>
    <w:link w:val="CommentTextChar"/>
    <w:uiPriority w:val="99"/>
    <w:unhideWhenUsed/>
    <w:rsid w:val="008C73C3"/>
    <w:pPr>
      <w:spacing w:after="160"/>
    </w:pPr>
    <w:rPr>
      <w:rFonts w:eastAsiaTheme="minorHAnsi"/>
      <w:sz w:val="20"/>
      <w:szCs w:val="20"/>
      <w:lang w:eastAsia="en-US"/>
    </w:rPr>
  </w:style>
  <w:style w:type="character" w:customStyle="1" w:styleId="CommentTextChar">
    <w:name w:val="Comment Text Char"/>
    <w:basedOn w:val="DefaultParagraphFont"/>
    <w:link w:val="CommentText"/>
    <w:uiPriority w:val="99"/>
    <w:rsid w:val="008C73C3"/>
    <w:rPr>
      <w:rFonts w:cstheme="minorHAnsi"/>
      <w:sz w:val="20"/>
      <w:szCs w:val="20"/>
    </w:rPr>
  </w:style>
  <w:style w:type="paragraph" w:styleId="CommentSubject">
    <w:name w:val="annotation subject"/>
    <w:basedOn w:val="CommentText"/>
    <w:next w:val="CommentText"/>
    <w:link w:val="CommentSubjectChar"/>
    <w:uiPriority w:val="99"/>
    <w:semiHidden/>
    <w:unhideWhenUsed/>
    <w:rsid w:val="008C73C3"/>
    <w:rPr>
      <w:b/>
      <w:bCs/>
    </w:rPr>
  </w:style>
  <w:style w:type="character" w:customStyle="1" w:styleId="CommentSubjectChar">
    <w:name w:val="Comment Subject Char"/>
    <w:basedOn w:val="CommentTextChar"/>
    <w:link w:val="CommentSubject"/>
    <w:uiPriority w:val="99"/>
    <w:semiHidden/>
    <w:rsid w:val="008C73C3"/>
    <w:rPr>
      <w:rFonts w:cstheme="minorHAnsi"/>
      <w:b/>
      <w:bCs/>
      <w:sz w:val="20"/>
      <w:szCs w:val="20"/>
    </w:rPr>
  </w:style>
  <w:style w:type="paragraph" w:styleId="ListParagraph">
    <w:name w:val="List Paragraph"/>
    <w:basedOn w:val="Normal"/>
    <w:uiPriority w:val="34"/>
    <w:qFormat/>
    <w:rsid w:val="006F28C2"/>
    <w:pPr>
      <w:spacing w:after="160"/>
      <w:ind w:left="720"/>
      <w:contextualSpacing/>
    </w:pPr>
    <w:rPr>
      <w:rFonts w:eastAsiaTheme="minorHAnsi"/>
      <w:lang w:eastAsia="en-US"/>
    </w:rPr>
  </w:style>
  <w:style w:type="character" w:styleId="PlaceholderText">
    <w:name w:val="Placeholder Text"/>
    <w:basedOn w:val="DefaultParagraphFont"/>
    <w:uiPriority w:val="99"/>
    <w:semiHidden/>
    <w:rsid w:val="00FE32FD"/>
    <w:rPr>
      <w:color w:val="808080"/>
    </w:rPr>
  </w:style>
  <w:style w:type="paragraph" w:styleId="BalloonText">
    <w:name w:val="Balloon Text"/>
    <w:basedOn w:val="Normal"/>
    <w:link w:val="BalloonTextChar"/>
    <w:uiPriority w:val="99"/>
    <w:semiHidden/>
    <w:unhideWhenUsed/>
    <w:rsid w:val="00B47D74"/>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B47D74"/>
    <w:rPr>
      <w:rFonts w:ascii="Segoe UI" w:hAnsi="Segoe UI" w:cs="Segoe UI"/>
      <w:sz w:val="18"/>
      <w:szCs w:val="18"/>
    </w:rPr>
  </w:style>
  <w:style w:type="character" w:customStyle="1" w:styleId="textlayer--absolute">
    <w:name w:val="textlayer--absolute"/>
    <w:basedOn w:val="DefaultParagraphFont"/>
    <w:rsid w:val="00334778"/>
  </w:style>
  <w:style w:type="paragraph" w:styleId="Header">
    <w:name w:val="header"/>
    <w:basedOn w:val="Normal"/>
    <w:link w:val="HeaderChar"/>
    <w:uiPriority w:val="99"/>
    <w:unhideWhenUsed/>
    <w:rsid w:val="00A958A1"/>
    <w:pPr>
      <w:tabs>
        <w:tab w:val="center" w:pos="4680"/>
        <w:tab w:val="right" w:pos="9360"/>
      </w:tabs>
    </w:pPr>
    <w:rPr>
      <w:rFonts w:eastAsiaTheme="minorHAnsi"/>
      <w:lang w:eastAsia="en-US"/>
    </w:rPr>
  </w:style>
  <w:style w:type="character" w:customStyle="1" w:styleId="HeaderChar">
    <w:name w:val="Header Char"/>
    <w:basedOn w:val="DefaultParagraphFont"/>
    <w:link w:val="Header"/>
    <w:uiPriority w:val="99"/>
    <w:rsid w:val="00A958A1"/>
    <w:rPr>
      <w:rFonts w:cstheme="minorHAnsi"/>
    </w:rPr>
  </w:style>
  <w:style w:type="paragraph" w:styleId="Footer">
    <w:name w:val="footer"/>
    <w:basedOn w:val="Normal"/>
    <w:link w:val="FooterChar"/>
    <w:uiPriority w:val="99"/>
    <w:unhideWhenUsed/>
    <w:rsid w:val="00A958A1"/>
    <w:pPr>
      <w:tabs>
        <w:tab w:val="center" w:pos="4680"/>
        <w:tab w:val="right" w:pos="9360"/>
      </w:tabs>
    </w:pPr>
    <w:rPr>
      <w:rFonts w:eastAsiaTheme="minorHAnsi"/>
      <w:lang w:eastAsia="en-US"/>
    </w:rPr>
  </w:style>
  <w:style w:type="character" w:customStyle="1" w:styleId="FooterChar">
    <w:name w:val="Footer Char"/>
    <w:basedOn w:val="DefaultParagraphFont"/>
    <w:link w:val="Footer"/>
    <w:uiPriority w:val="99"/>
    <w:rsid w:val="00A958A1"/>
    <w:rPr>
      <w:rFonts w:cstheme="minorHAnsi"/>
    </w:rPr>
  </w:style>
  <w:style w:type="paragraph" w:styleId="NormalWeb">
    <w:name w:val="Normal (Web)"/>
    <w:basedOn w:val="Normal"/>
    <w:uiPriority w:val="99"/>
    <w:unhideWhenUsed/>
    <w:rsid w:val="00D366A2"/>
    <w:pPr>
      <w:spacing w:after="160"/>
    </w:pPr>
    <w:rPr>
      <w:rFonts w:eastAsiaTheme="minorHAnsi"/>
      <w:lang w:eastAsia="en-US"/>
    </w:rPr>
  </w:style>
  <w:style w:type="paragraph" w:styleId="EndnoteText">
    <w:name w:val="endnote text"/>
    <w:basedOn w:val="Normal"/>
    <w:link w:val="EndnoteTextChar"/>
    <w:uiPriority w:val="99"/>
    <w:unhideWhenUsed/>
    <w:rsid w:val="004F5BE9"/>
    <w:rPr>
      <w:sz w:val="20"/>
      <w:szCs w:val="20"/>
    </w:rPr>
  </w:style>
  <w:style w:type="character" w:customStyle="1" w:styleId="EndnoteTextChar">
    <w:name w:val="Endnote Text Char"/>
    <w:basedOn w:val="DefaultParagraphFont"/>
    <w:link w:val="EndnoteText"/>
    <w:uiPriority w:val="99"/>
    <w:rsid w:val="004F5BE9"/>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4F5BE9"/>
    <w:rPr>
      <w:vertAlign w:val="superscript"/>
    </w:rPr>
  </w:style>
  <w:style w:type="character" w:customStyle="1" w:styleId="Heading2Char">
    <w:name w:val="Heading 2 Char"/>
    <w:basedOn w:val="DefaultParagraphFont"/>
    <w:link w:val="Heading2"/>
    <w:uiPriority w:val="9"/>
    <w:rsid w:val="00A6794D"/>
    <w:rPr>
      <w:rFonts w:asciiTheme="majorHAnsi" w:eastAsiaTheme="majorEastAsia" w:hAnsiTheme="majorHAnsi" w:cstheme="majorBidi"/>
      <w:noProof/>
      <w:color w:val="2E74B5" w:themeColor="accent1" w:themeShade="BF"/>
      <w:sz w:val="26"/>
      <w:szCs w:val="26"/>
      <w:lang w:eastAsia="en-GB"/>
    </w:rPr>
  </w:style>
  <w:style w:type="paragraph" w:styleId="Subtitle">
    <w:name w:val="Subtitle"/>
    <w:basedOn w:val="Normal"/>
    <w:next w:val="Normal"/>
    <w:link w:val="SubtitleChar"/>
    <w:uiPriority w:val="11"/>
    <w:qFormat/>
    <w:rsid w:val="00A6794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6794D"/>
    <w:rPr>
      <w:rFonts w:eastAsiaTheme="minorEastAsia"/>
      <w:color w:val="5A5A5A" w:themeColor="text1" w:themeTint="A5"/>
      <w:spacing w:val="15"/>
      <w:lang w:eastAsia="en-GB"/>
    </w:rPr>
  </w:style>
  <w:style w:type="character" w:customStyle="1" w:styleId="Heading3Char">
    <w:name w:val="Heading 3 Char"/>
    <w:basedOn w:val="DefaultParagraphFont"/>
    <w:link w:val="Heading3"/>
    <w:uiPriority w:val="9"/>
    <w:semiHidden/>
    <w:rsid w:val="00A6794D"/>
    <w:rPr>
      <w:rFonts w:asciiTheme="majorHAnsi" w:eastAsiaTheme="majorEastAsia" w:hAnsiTheme="majorHAnsi" w:cstheme="majorBidi"/>
      <w:color w:val="1F4D78" w:themeColor="accent1" w:themeShade="7F"/>
      <w:sz w:val="24"/>
      <w:szCs w:val="24"/>
      <w:lang w:eastAsia="en-GB"/>
    </w:rPr>
  </w:style>
  <w:style w:type="character" w:customStyle="1" w:styleId="Heading4Char">
    <w:name w:val="Heading 4 Char"/>
    <w:basedOn w:val="DefaultParagraphFont"/>
    <w:link w:val="Heading4"/>
    <w:uiPriority w:val="9"/>
    <w:semiHidden/>
    <w:rsid w:val="00A6794D"/>
    <w:rPr>
      <w:rFonts w:asciiTheme="majorHAnsi" w:eastAsiaTheme="majorEastAsia" w:hAnsiTheme="majorHAnsi" w:cstheme="majorBidi"/>
      <w:i/>
      <w:iCs/>
      <w:color w:val="2E74B5" w:themeColor="accent1" w:themeShade="BF"/>
      <w:sz w:val="24"/>
      <w:szCs w:val="24"/>
      <w:lang w:eastAsia="en-GB"/>
    </w:rPr>
  </w:style>
  <w:style w:type="character" w:customStyle="1" w:styleId="Heading5Char">
    <w:name w:val="Heading 5 Char"/>
    <w:basedOn w:val="DefaultParagraphFont"/>
    <w:link w:val="Heading5"/>
    <w:uiPriority w:val="9"/>
    <w:semiHidden/>
    <w:rsid w:val="00A6794D"/>
    <w:rPr>
      <w:rFonts w:asciiTheme="majorHAnsi" w:eastAsiaTheme="majorEastAsia" w:hAnsiTheme="majorHAnsi" w:cstheme="majorBidi"/>
      <w:color w:val="2E74B5" w:themeColor="accent1" w:themeShade="BF"/>
      <w:sz w:val="24"/>
      <w:szCs w:val="24"/>
      <w:lang w:eastAsia="en-GB"/>
    </w:rPr>
  </w:style>
  <w:style w:type="character" w:customStyle="1" w:styleId="Heading6Char">
    <w:name w:val="Heading 6 Char"/>
    <w:basedOn w:val="DefaultParagraphFont"/>
    <w:link w:val="Heading6"/>
    <w:uiPriority w:val="9"/>
    <w:semiHidden/>
    <w:rsid w:val="00A6794D"/>
    <w:rPr>
      <w:rFonts w:asciiTheme="majorHAnsi" w:eastAsiaTheme="majorEastAsia" w:hAnsiTheme="majorHAnsi" w:cstheme="majorBidi"/>
      <w:color w:val="1F4D78" w:themeColor="accent1" w:themeShade="7F"/>
      <w:sz w:val="24"/>
      <w:szCs w:val="24"/>
      <w:lang w:eastAsia="en-GB"/>
    </w:rPr>
  </w:style>
  <w:style w:type="character" w:customStyle="1" w:styleId="Heading7Char">
    <w:name w:val="Heading 7 Char"/>
    <w:basedOn w:val="DefaultParagraphFont"/>
    <w:link w:val="Heading7"/>
    <w:uiPriority w:val="9"/>
    <w:semiHidden/>
    <w:rsid w:val="00A6794D"/>
    <w:rPr>
      <w:rFonts w:asciiTheme="majorHAnsi" w:eastAsiaTheme="majorEastAsia" w:hAnsiTheme="majorHAnsi" w:cstheme="majorBidi"/>
      <w:i/>
      <w:iCs/>
      <w:color w:val="1F4D78" w:themeColor="accent1" w:themeShade="7F"/>
      <w:sz w:val="24"/>
      <w:szCs w:val="24"/>
      <w:lang w:eastAsia="en-GB"/>
    </w:rPr>
  </w:style>
  <w:style w:type="character" w:customStyle="1" w:styleId="Heading8Char">
    <w:name w:val="Heading 8 Char"/>
    <w:basedOn w:val="DefaultParagraphFont"/>
    <w:link w:val="Heading8"/>
    <w:uiPriority w:val="9"/>
    <w:semiHidden/>
    <w:rsid w:val="00A6794D"/>
    <w:rPr>
      <w:rFonts w:asciiTheme="majorHAnsi" w:eastAsiaTheme="majorEastAsia" w:hAnsiTheme="majorHAnsi" w:cstheme="majorBidi"/>
      <w:color w:val="272727" w:themeColor="text1" w:themeTint="D8"/>
      <w:sz w:val="21"/>
      <w:szCs w:val="2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909">
      <w:bodyDiv w:val="1"/>
      <w:marLeft w:val="0"/>
      <w:marRight w:val="0"/>
      <w:marTop w:val="0"/>
      <w:marBottom w:val="0"/>
      <w:divBdr>
        <w:top w:val="none" w:sz="0" w:space="0" w:color="auto"/>
        <w:left w:val="none" w:sz="0" w:space="0" w:color="auto"/>
        <w:bottom w:val="none" w:sz="0" w:space="0" w:color="auto"/>
        <w:right w:val="none" w:sz="0" w:space="0" w:color="auto"/>
      </w:divBdr>
    </w:div>
    <w:div w:id="4403728">
      <w:bodyDiv w:val="1"/>
      <w:marLeft w:val="0"/>
      <w:marRight w:val="0"/>
      <w:marTop w:val="0"/>
      <w:marBottom w:val="0"/>
      <w:divBdr>
        <w:top w:val="none" w:sz="0" w:space="0" w:color="auto"/>
        <w:left w:val="none" w:sz="0" w:space="0" w:color="auto"/>
        <w:bottom w:val="none" w:sz="0" w:space="0" w:color="auto"/>
        <w:right w:val="none" w:sz="0" w:space="0" w:color="auto"/>
      </w:divBdr>
    </w:div>
    <w:div w:id="6031570">
      <w:bodyDiv w:val="1"/>
      <w:marLeft w:val="0"/>
      <w:marRight w:val="0"/>
      <w:marTop w:val="0"/>
      <w:marBottom w:val="0"/>
      <w:divBdr>
        <w:top w:val="none" w:sz="0" w:space="0" w:color="auto"/>
        <w:left w:val="none" w:sz="0" w:space="0" w:color="auto"/>
        <w:bottom w:val="none" w:sz="0" w:space="0" w:color="auto"/>
        <w:right w:val="none" w:sz="0" w:space="0" w:color="auto"/>
      </w:divBdr>
    </w:div>
    <w:div w:id="7099506">
      <w:bodyDiv w:val="1"/>
      <w:marLeft w:val="0"/>
      <w:marRight w:val="0"/>
      <w:marTop w:val="0"/>
      <w:marBottom w:val="0"/>
      <w:divBdr>
        <w:top w:val="none" w:sz="0" w:space="0" w:color="auto"/>
        <w:left w:val="none" w:sz="0" w:space="0" w:color="auto"/>
        <w:bottom w:val="none" w:sz="0" w:space="0" w:color="auto"/>
        <w:right w:val="none" w:sz="0" w:space="0" w:color="auto"/>
      </w:divBdr>
    </w:div>
    <w:div w:id="11348012">
      <w:bodyDiv w:val="1"/>
      <w:marLeft w:val="0"/>
      <w:marRight w:val="0"/>
      <w:marTop w:val="0"/>
      <w:marBottom w:val="0"/>
      <w:divBdr>
        <w:top w:val="none" w:sz="0" w:space="0" w:color="auto"/>
        <w:left w:val="none" w:sz="0" w:space="0" w:color="auto"/>
        <w:bottom w:val="none" w:sz="0" w:space="0" w:color="auto"/>
        <w:right w:val="none" w:sz="0" w:space="0" w:color="auto"/>
      </w:divBdr>
    </w:div>
    <w:div w:id="20665106">
      <w:bodyDiv w:val="1"/>
      <w:marLeft w:val="0"/>
      <w:marRight w:val="0"/>
      <w:marTop w:val="0"/>
      <w:marBottom w:val="0"/>
      <w:divBdr>
        <w:top w:val="none" w:sz="0" w:space="0" w:color="auto"/>
        <w:left w:val="none" w:sz="0" w:space="0" w:color="auto"/>
        <w:bottom w:val="none" w:sz="0" w:space="0" w:color="auto"/>
        <w:right w:val="none" w:sz="0" w:space="0" w:color="auto"/>
      </w:divBdr>
    </w:div>
    <w:div w:id="29771322">
      <w:bodyDiv w:val="1"/>
      <w:marLeft w:val="0"/>
      <w:marRight w:val="0"/>
      <w:marTop w:val="0"/>
      <w:marBottom w:val="0"/>
      <w:divBdr>
        <w:top w:val="none" w:sz="0" w:space="0" w:color="auto"/>
        <w:left w:val="none" w:sz="0" w:space="0" w:color="auto"/>
        <w:bottom w:val="none" w:sz="0" w:space="0" w:color="auto"/>
        <w:right w:val="none" w:sz="0" w:space="0" w:color="auto"/>
      </w:divBdr>
    </w:div>
    <w:div w:id="39717792">
      <w:bodyDiv w:val="1"/>
      <w:marLeft w:val="0"/>
      <w:marRight w:val="0"/>
      <w:marTop w:val="0"/>
      <w:marBottom w:val="0"/>
      <w:divBdr>
        <w:top w:val="none" w:sz="0" w:space="0" w:color="auto"/>
        <w:left w:val="none" w:sz="0" w:space="0" w:color="auto"/>
        <w:bottom w:val="none" w:sz="0" w:space="0" w:color="auto"/>
        <w:right w:val="none" w:sz="0" w:space="0" w:color="auto"/>
      </w:divBdr>
    </w:div>
    <w:div w:id="42104046">
      <w:bodyDiv w:val="1"/>
      <w:marLeft w:val="0"/>
      <w:marRight w:val="0"/>
      <w:marTop w:val="0"/>
      <w:marBottom w:val="0"/>
      <w:divBdr>
        <w:top w:val="none" w:sz="0" w:space="0" w:color="auto"/>
        <w:left w:val="none" w:sz="0" w:space="0" w:color="auto"/>
        <w:bottom w:val="none" w:sz="0" w:space="0" w:color="auto"/>
        <w:right w:val="none" w:sz="0" w:space="0" w:color="auto"/>
      </w:divBdr>
    </w:div>
    <w:div w:id="46493323">
      <w:bodyDiv w:val="1"/>
      <w:marLeft w:val="0"/>
      <w:marRight w:val="0"/>
      <w:marTop w:val="0"/>
      <w:marBottom w:val="0"/>
      <w:divBdr>
        <w:top w:val="none" w:sz="0" w:space="0" w:color="auto"/>
        <w:left w:val="none" w:sz="0" w:space="0" w:color="auto"/>
        <w:bottom w:val="none" w:sz="0" w:space="0" w:color="auto"/>
        <w:right w:val="none" w:sz="0" w:space="0" w:color="auto"/>
      </w:divBdr>
      <w:divsChild>
        <w:div w:id="583103723">
          <w:marLeft w:val="480"/>
          <w:marRight w:val="0"/>
          <w:marTop w:val="0"/>
          <w:marBottom w:val="0"/>
          <w:divBdr>
            <w:top w:val="none" w:sz="0" w:space="0" w:color="auto"/>
            <w:left w:val="none" w:sz="0" w:space="0" w:color="auto"/>
            <w:bottom w:val="none" w:sz="0" w:space="0" w:color="auto"/>
            <w:right w:val="none" w:sz="0" w:space="0" w:color="auto"/>
          </w:divBdr>
        </w:div>
        <w:div w:id="204106157">
          <w:marLeft w:val="480"/>
          <w:marRight w:val="0"/>
          <w:marTop w:val="0"/>
          <w:marBottom w:val="0"/>
          <w:divBdr>
            <w:top w:val="none" w:sz="0" w:space="0" w:color="auto"/>
            <w:left w:val="none" w:sz="0" w:space="0" w:color="auto"/>
            <w:bottom w:val="none" w:sz="0" w:space="0" w:color="auto"/>
            <w:right w:val="none" w:sz="0" w:space="0" w:color="auto"/>
          </w:divBdr>
        </w:div>
        <w:div w:id="963539239">
          <w:marLeft w:val="480"/>
          <w:marRight w:val="0"/>
          <w:marTop w:val="0"/>
          <w:marBottom w:val="0"/>
          <w:divBdr>
            <w:top w:val="none" w:sz="0" w:space="0" w:color="auto"/>
            <w:left w:val="none" w:sz="0" w:space="0" w:color="auto"/>
            <w:bottom w:val="none" w:sz="0" w:space="0" w:color="auto"/>
            <w:right w:val="none" w:sz="0" w:space="0" w:color="auto"/>
          </w:divBdr>
        </w:div>
        <w:div w:id="51202574">
          <w:marLeft w:val="480"/>
          <w:marRight w:val="0"/>
          <w:marTop w:val="0"/>
          <w:marBottom w:val="0"/>
          <w:divBdr>
            <w:top w:val="none" w:sz="0" w:space="0" w:color="auto"/>
            <w:left w:val="none" w:sz="0" w:space="0" w:color="auto"/>
            <w:bottom w:val="none" w:sz="0" w:space="0" w:color="auto"/>
            <w:right w:val="none" w:sz="0" w:space="0" w:color="auto"/>
          </w:divBdr>
        </w:div>
        <w:div w:id="669913993">
          <w:marLeft w:val="480"/>
          <w:marRight w:val="0"/>
          <w:marTop w:val="0"/>
          <w:marBottom w:val="0"/>
          <w:divBdr>
            <w:top w:val="none" w:sz="0" w:space="0" w:color="auto"/>
            <w:left w:val="none" w:sz="0" w:space="0" w:color="auto"/>
            <w:bottom w:val="none" w:sz="0" w:space="0" w:color="auto"/>
            <w:right w:val="none" w:sz="0" w:space="0" w:color="auto"/>
          </w:divBdr>
        </w:div>
        <w:div w:id="63921409">
          <w:marLeft w:val="480"/>
          <w:marRight w:val="0"/>
          <w:marTop w:val="0"/>
          <w:marBottom w:val="0"/>
          <w:divBdr>
            <w:top w:val="none" w:sz="0" w:space="0" w:color="auto"/>
            <w:left w:val="none" w:sz="0" w:space="0" w:color="auto"/>
            <w:bottom w:val="none" w:sz="0" w:space="0" w:color="auto"/>
            <w:right w:val="none" w:sz="0" w:space="0" w:color="auto"/>
          </w:divBdr>
        </w:div>
        <w:div w:id="638728273">
          <w:marLeft w:val="480"/>
          <w:marRight w:val="0"/>
          <w:marTop w:val="0"/>
          <w:marBottom w:val="0"/>
          <w:divBdr>
            <w:top w:val="none" w:sz="0" w:space="0" w:color="auto"/>
            <w:left w:val="none" w:sz="0" w:space="0" w:color="auto"/>
            <w:bottom w:val="none" w:sz="0" w:space="0" w:color="auto"/>
            <w:right w:val="none" w:sz="0" w:space="0" w:color="auto"/>
          </w:divBdr>
        </w:div>
        <w:div w:id="70543104">
          <w:marLeft w:val="480"/>
          <w:marRight w:val="0"/>
          <w:marTop w:val="0"/>
          <w:marBottom w:val="0"/>
          <w:divBdr>
            <w:top w:val="none" w:sz="0" w:space="0" w:color="auto"/>
            <w:left w:val="none" w:sz="0" w:space="0" w:color="auto"/>
            <w:bottom w:val="none" w:sz="0" w:space="0" w:color="auto"/>
            <w:right w:val="none" w:sz="0" w:space="0" w:color="auto"/>
          </w:divBdr>
        </w:div>
        <w:div w:id="250434873">
          <w:marLeft w:val="480"/>
          <w:marRight w:val="0"/>
          <w:marTop w:val="0"/>
          <w:marBottom w:val="0"/>
          <w:divBdr>
            <w:top w:val="none" w:sz="0" w:space="0" w:color="auto"/>
            <w:left w:val="none" w:sz="0" w:space="0" w:color="auto"/>
            <w:bottom w:val="none" w:sz="0" w:space="0" w:color="auto"/>
            <w:right w:val="none" w:sz="0" w:space="0" w:color="auto"/>
          </w:divBdr>
        </w:div>
        <w:div w:id="408356072">
          <w:marLeft w:val="480"/>
          <w:marRight w:val="0"/>
          <w:marTop w:val="0"/>
          <w:marBottom w:val="0"/>
          <w:divBdr>
            <w:top w:val="none" w:sz="0" w:space="0" w:color="auto"/>
            <w:left w:val="none" w:sz="0" w:space="0" w:color="auto"/>
            <w:bottom w:val="none" w:sz="0" w:space="0" w:color="auto"/>
            <w:right w:val="none" w:sz="0" w:space="0" w:color="auto"/>
          </w:divBdr>
        </w:div>
        <w:div w:id="1138762049">
          <w:marLeft w:val="480"/>
          <w:marRight w:val="0"/>
          <w:marTop w:val="0"/>
          <w:marBottom w:val="0"/>
          <w:divBdr>
            <w:top w:val="none" w:sz="0" w:space="0" w:color="auto"/>
            <w:left w:val="none" w:sz="0" w:space="0" w:color="auto"/>
            <w:bottom w:val="none" w:sz="0" w:space="0" w:color="auto"/>
            <w:right w:val="none" w:sz="0" w:space="0" w:color="auto"/>
          </w:divBdr>
        </w:div>
        <w:div w:id="976645094">
          <w:marLeft w:val="480"/>
          <w:marRight w:val="0"/>
          <w:marTop w:val="0"/>
          <w:marBottom w:val="0"/>
          <w:divBdr>
            <w:top w:val="none" w:sz="0" w:space="0" w:color="auto"/>
            <w:left w:val="none" w:sz="0" w:space="0" w:color="auto"/>
            <w:bottom w:val="none" w:sz="0" w:space="0" w:color="auto"/>
            <w:right w:val="none" w:sz="0" w:space="0" w:color="auto"/>
          </w:divBdr>
        </w:div>
        <w:div w:id="1997881730">
          <w:marLeft w:val="480"/>
          <w:marRight w:val="0"/>
          <w:marTop w:val="0"/>
          <w:marBottom w:val="0"/>
          <w:divBdr>
            <w:top w:val="none" w:sz="0" w:space="0" w:color="auto"/>
            <w:left w:val="none" w:sz="0" w:space="0" w:color="auto"/>
            <w:bottom w:val="none" w:sz="0" w:space="0" w:color="auto"/>
            <w:right w:val="none" w:sz="0" w:space="0" w:color="auto"/>
          </w:divBdr>
        </w:div>
        <w:div w:id="1102265802">
          <w:marLeft w:val="480"/>
          <w:marRight w:val="0"/>
          <w:marTop w:val="0"/>
          <w:marBottom w:val="0"/>
          <w:divBdr>
            <w:top w:val="none" w:sz="0" w:space="0" w:color="auto"/>
            <w:left w:val="none" w:sz="0" w:space="0" w:color="auto"/>
            <w:bottom w:val="none" w:sz="0" w:space="0" w:color="auto"/>
            <w:right w:val="none" w:sz="0" w:space="0" w:color="auto"/>
          </w:divBdr>
        </w:div>
        <w:div w:id="2116902312">
          <w:marLeft w:val="480"/>
          <w:marRight w:val="0"/>
          <w:marTop w:val="0"/>
          <w:marBottom w:val="0"/>
          <w:divBdr>
            <w:top w:val="none" w:sz="0" w:space="0" w:color="auto"/>
            <w:left w:val="none" w:sz="0" w:space="0" w:color="auto"/>
            <w:bottom w:val="none" w:sz="0" w:space="0" w:color="auto"/>
            <w:right w:val="none" w:sz="0" w:space="0" w:color="auto"/>
          </w:divBdr>
        </w:div>
        <w:div w:id="692191313">
          <w:marLeft w:val="480"/>
          <w:marRight w:val="0"/>
          <w:marTop w:val="0"/>
          <w:marBottom w:val="0"/>
          <w:divBdr>
            <w:top w:val="none" w:sz="0" w:space="0" w:color="auto"/>
            <w:left w:val="none" w:sz="0" w:space="0" w:color="auto"/>
            <w:bottom w:val="none" w:sz="0" w:space="0" w:color="auto"/>
            <w:right w:val="none" w:sz="0" w:space="0" w:color="auto"/>
          </w:divBdr>
        </w:div>
        <w:div w:id="504444170">
          <w:marLeft w:val="480"/>
          <w:marRight w:val="0"/>
          <w:marTop w:val="0"/>
          <w:marBottom w:val="0"/>
          <w:divBdr>
            <w:top w:val="none" w:sz="0" w:space="0" w:color="auto"/>
            <w:left w:val="none" w:sz="0" w:space="0" w:color="auto"/>
            <w:bottom w:val="none" w:sz="0" w:space="0" w:color="auto"/>
            <w:right w:val="none" w:sz="0" w:space="0" w:color="auto"/>
          </w:divBdr>
        </w:div>
        <w:div w:id="1637760105">
          <w:marLeft w:val="480"/>
          <w:marRight w:val="0"/>
          <w:marTop w:val="0"/>
          <w:marBottom w:val="0"/>
          <w:divBdr>
            <w:top w:val="none" w:sz="0" w:space="0" w:color="auto"/>
            <w:left w:val="none" w:sz="0" w:space="0" w:color="auto"/>
            <w:bottom w:val="none" w:sz="0" w:space="0" w:color="auto"/>
            <w:right w:val="none" w:sz="0" w:space="0" w:color="auto"/>
          </w:divBdr>
        </w:div>
        <w:div w:id="496068561">
          <w:marLeft w:val="480"/>
          <w:marRight w:val="0"/>
          <w:marTop w:val="0"/>
          <w:marBottom w:val="0"/>
          <w:divBdr>
            <w:top w:val="none" w:sz="0" w:space="0" w:color="auto"/>
            <w:left w:val="none" w:sz="0" w:space="0" w:color="auto"/>
            <w:bottom w:val="none" w:sz="0" w:space="0" w:color="auto"/>
            <w:right w:val="none" w:sz="0" w:space="0" w:color="auto"/>
          </w:divBdr>
        </w:div>
        <w:div w:id="1870559147">
          <w:marLeft w:val="480"/>
          <w:marRight w:val="0"/>
          <w:marTop w:val="0"/>
          <w:marBottom w:val="0"/>
          <w:divBdr>
            <w:top w:val="none" w:sz="0" w:space="0" w:color="auto"/>
            <w:left w:val="none" w:sz="0" w:space="0" w:color="auto"/>
            <w:bottom w:val="none" w:sz="0" w:space="0" w:color="auto"/>
            <w:right w:val="none" w:sz="0" w:space="0" w:color="auto"/>
          </w:divBdr>
        </w:div>
      </w:divsChild>
    </w:div>
    <w:div w:id="47074261">
      <w:bodyDiv w:val="1"/>
      <w:marLeft w:val="0"/>
      <w:marRight w:val="0"/>
      <w:marTop w:val="0"/>
      <w:marBottom w:val="0"/>
      <w:divBdr>
        <w:top w:val="none" w:sz="0" w:space="0" w:color="auto"/>
        <w:left w:val="none" w:sz="0" w:space="0" w:color="auto"/>
        <w:bottom w:val="none" w:sz="0" w:space="0" w:color="auto"/>
        <w:right w:val="none" w:sz="0" w:space="0" w:color="auto"/>
      </w:divBdr>
      <w:divsChild>
        <w:div w:id="531921208">
          <w:marLeft w:val="480"/>
          <w:marRight w:val="0"/>
          <w:marTop w:val="0"/>
          <w:marBottom w:val="0"/>
          <w:divBdr>
            <w:top w:val="none" w:sz="0" w:space="0" w:color="auto"/>
            <w:left w:val="none" w:sz="0" w:space="0" w:color="auto"/>
            <w:bottom w:val="none" w:sz="0" w:space="0" w:color="auto"/>
            <w:right w:val="none" w:sz="0" w:space="0" w:color="auto"/>
          </w:divBdr>
        </w:div>
        <w:div w:id="223951621">
          <w:marLeft w:val="480"/>
          <w:marRight w:val="0"/>
          <w:marTop w:val="0"/>
          <w:marBottom w:val="0"/>
          <w:divBdr>
            <w:top w:val="none" w:sz="0" w:space="0" w:color="auto"/>
            <w:left w:val="none" w:sz="0" w:space="0" w:color="auto"/>
            <w:bottom w:val="none" w:sz="0" w:space="0" w:color="auto"/>
            <w:right w:val="none" w:sz="0" w:space="0" w:color="auto"/>
          </w:divBdr>
        </w:div>
        <w:div w:id="1211304708">
          <w:marLeft w:val="480"/>
          <w:marRight w:val="0"/>
          <w:marTop w:val="0"/>
          <w:marBottom w:val="0"/>
          <w:divBdr>
            <w:top w:val="none" w:sz="0" w:space="0" w:color="auto"/>
            <w:left w:val="none" w:sz="0" w:space="0" w:color="auto"/>
            <w:bottom w:val="none" w:sz="0" w:space="0" w:color="auto"/>
            <w:right w:val="none" w:sz="0" w:space="0" w:color="auto"/>
          </w:divBdr>
        </w:div>
        <w:div w:id="795561134">
          <w:marLeft w:val="480"/>
          <w:marRight w:val="0"/>
          <w:marTop w:val="0"/>
          <w:marBottom w:val="0"/>
          <w:divBdr>
            <w:top w:val="none" w:sz="0" w:space="0" w:color="auto"/>
            <w:left w:val="none" w:sz="0" w:space="0" w:color="auto"/>
            <w:bottom w:val="none" w:sz="0" w:space="0" w:color="auto"/>
            <w:right w:val="none" w:sz="0" w:space="0" w:color="auto"/>
          </w:divBdr>
        </w:div>
        <w:div w:id="1020667337">
          <w:marLeft w:val="480"/>
          <w:marRight w:val="0"/>
          <w:marTop w:val="0"/>
          <w:marBottom w:val="0"/>
          <w:divBdr>
            <w:top w:val="none" w:sz="0" w:space="0" w:color="auto"/>
            <w:left w:val="none" w:sz="0" w:space="0" w:color="auto"/>
            <w:bottom w:val="none" w:sz="0" w:space="0" w:color="auto"/>
            <w:right w:val="none" w:sz="0" w:space="0" w:color="auto"/>
          </w:divBdr>
        </w:div>
        <w:div w:id="857426468">
          <w:marLeft w:val="480"/>
          <w:marRight w:val="0"/>
          <w:marTop w:val="0"/>
          <w:marBottom w:val="0"/>
          <w:divBdr>
            <w:top w:val="none" w:sz="0" w:space="0" w:color="auto"/>
            <w:left w:val="none" w:sz="0" w:space="0" w:color="auto"/>
            <w:bottom w:val="none" w:sz="0" w:space="0" w:color="auto"/>
            <w:right w:val="none" w:sz="0" w:space="0" w:color="auto"/>
          </w:divBdr>
        </w:div>
        <w:div w:id="1706177052">
          <w:marLeft w:val="480"/>
          <w:marRight w:val="0"/>
          <w:marTop w:val="0"/>
          <w:marBottom w:val="0"/>
          <w:divBdr>
            <w:top w:val="none" w:sz="0" w:space="0" w:color="auto"/>
            <w:left w:val="none" w:sz="0" w:space="0" w:color="auto"/>
            <w:bottom w:val="none" w:sz="0" w:space="0" w:color="auto"/>
            <w:right w:val="none" w:sz="0" w:space="0" w:color="auto"/>
          </w:divBdr>
        </w:div>
        <w:div w:id="2046443033">
          <w:marLeft w:val="480"/>
          <w:marRight w:val="0"/>
          <w:marTop w:val="0"/>
          <w:marBottom w:val="0"/>
          <w:divBdr>
            <w:top w:val="none" w:sz="0" w:space="0" w:color="auto"/>
            <w:left w:val="none" w:sz="0" w:space="0" w:color="auto"/>
            <w:bottom w:val="none" w:sz="0" w:space="0" w:color="auto"/>
            <w:right w:val="none" w:sz="0" w:space="0" w:color="auto"/>
          </w:divBdr>
        </w:div>
        <w:div w:id="1565486909">
          <w:marLeft w:val="480"/>
          <w:marRight w:val="0"/>
          <w:marTop w:val="0"/>
          <w:marBottom w:val="0"/>
          <w:divBdr>
            <w:top w:val="none" w:sz="0" w:space="0" w:color="auto"/>
            <w:left w:val="none" w:sz="0" w:space="0" w:color="auto"/>
            <w:bottom w:val="none" w:sz="0" w:space="0" w:color="auto"/>
            <w:right w:val="none" w:sz="0" w:space="0" w:color="auto"/>
          </w:divBdr>
        </w:div>
        <w:div w:id="560363604">
          <w:marLeft w:val="480"/>
          <w:marRight w:val="0"/>
          <w:marTop w:val="0"/>
          <w:marBottom w:val="0"/>
          <w:divBdr>
            <w:top w:val="none" w:sz="0" w:space="0" w:color="auto"/>
            <w:left w:val="none" w:sz="0" w:space="0" w:color="auto"/>
            <w:bottom w:val="none" w:sz="0" w:space="0" w:color="auto"/>
            <w:right w:val="none" w:sz="0" w:space="0" w:color="auto"/>
          </w:divBdr>
        </w:div>
        <w:div w:id="1812405737">
          <w:marLeft w:val="480"/>
          <w:marRight w:val="0"/>
          <w:marTop w:val="0"/>
          <w:marBottom w:val="0"/>
          <w:divBdr>
            <w:top w:val="none" w:sz="0" w:space="0" w:color="auto"/>
            <w:left w:val="none" w:sz="0" w:space="0" w:color="auto"/>
            <w:bottom w:val="none" w:sz="0" w:space="0" w:color="auto"/>
            <w:right w:val="none" w:sz="0" w:space="0" w:color="auto"/>
          </w:divBdr>
        </w:div>
        <w:div w:id="1997607883">
          <w:marLeft w:val="480"/>
          <w:marRight w:val="0"/>
          <w:marTop w:val="0"/>
          <w:marBottom w:val="0"/>
          <w:divBdr>
            <w:top w:val="none" w:sz="0" w:space="0" w:color="auto"/>
            <w:left w:val="none" w:sz="0" w:space="0" w:color="auto"/>
            <w:bottom w:val="none" w:sz="0" w:space="0" w:color="auto"/>
            <w:right w:val="none" w:sz="0" w:space="0" w:color="auto"/>
          </w:divBdr>
        </w:div>
        <w:div w:id="1474256204">
          <w:marLeft w:val="480"/>
          <w:marRight w:val="0"/>
          <w:marTop w:val="0"/>
          <w:marBottom w:val="0"/>
          <w:divBdr>
            <w:top w:val="none" w:sz="0" w:space="0" w:color="auto"/>
            <w:left w:val="none" w:sz="0" w:space="0" w:color="auto"/>
            <w:bottom w:val="none" w:sz="0" w:space="0" w:color="auto"/>
            <w:right w:val="none" w:sz="0" w:space="0" w:color="auto"/>
          </w:divBdr>
        </w:div>
        <w:div w:id="1147278150">
          <w:marLeft w:val="480"/>
          <w:marRight w:val="0"/>
          <w:marTop w:val="0"/>
          <w:marBottom w:val="0"/>
          <w:divBdr>
            <w:top w:val="none" w:sz="0" w:space="0" w:color="auto"/>
            <w:left w:val="none" w:sz="0" w:space="0" w:color="auto"/>
            <w:bottom w:val="none" w:sz="0" w:space="0" w:color="auto"/>
            <w:right w:val="none" w:sz="0" w:space="0" w:color="auto"/>
          </w:divBdr>
        </w:div>
        <w:div w:id="1846047657">
          <w:marLeft w:val="480"/>
          <w:marRight w:val="0"/>
          <w:marTop w:val="0"/>
          <w:marBottom w:val="0"/>
          <w:divBdr>
            <w:top w:val="none" w:sz="0" w:space="0" w:color="auto"/>
            <w:left w:val="none" w:sz="0" w:space="0" w:color="auto"/>
            <w:bottom w:val="none" w:sz="0" w:space="0" w:color="auto"/>
            <w:right w:val="none" w:sz="0" w:space="0" w:color="auto"/>
          </w:divBdr>
        </w:div>
        <w:div w:id="888762936">
          <w:marLeft w:val="480"/>
          <w:marRight w:val="0"/>
          <w:marTop w:val="0"/>
          <w:marBottom w:val="0"/>
          <w:divBdr>
            <w:top w:val="none" w:sz="0" w:space="0" w:color="auto"/>
            <w:left w:val="none" w:sz="0" w:space="0" w:color="auto"/>
            <w:bottom w:val="none" w:sz="0" w:space="0" w:color="auto"/>
            <w:right w:val="none" w:sz="0" w:space="0" w:color="auto"/>
          </w:divBdr>
        </w:div>
        <w:div w:id="1701854924">
          <w:marLeft w:val="480"/>
          <w:marRight w:val="0"/>
          <w:marTop w:val="0"/>
          <w:marBottom w:val="0"/>
          <w:divBdr>
            <w:top w:val="none" w:sz="0" w:space="0" w:color="auto"/>
            <w:left w:val="none" w:sz="0" w:space="0" w:color="auto"/>
            <w:bottom w:val="none" w:sz="0" w:space="0" w:color="auto"/>
            <w:right w:val="none" w:sz="0" w:space="0" w:color="auto"/>
          </w:divBdr>
        </w:div>
        <w:div w:id="1038092492">
          <w:marLeft w:val="480"/>
          <w:marRight w:val="0"/>
          <w:marTop w:val="0"/>
          <w:marBottom w:val="0"/>
          <w:divBdr>
            <w:top w:val="none" w:sz="0" w:space="0" w:color="auto"/>
            <w:left w:val="none" w:sz="0" w:space="0" w:color="auto"/>
            <w:bottom w:val="none" w:sz="0" w:space="0" w:color="auto"/>
            <w:right w:val="none" w:sz="0" w:space="0" w:color="auto"/>
          </w:divBdr>
        </w:div>
      </w:divsChild>
    </w:div>
    <w:div w:id="47580453">
      <w:bodyDiv w:val="1"/>
      <w:marLeft w:val="0"/>
      <w:marRight w:val="0"/>
      <w:marTop w:val="0"/>
      <w:marBottom w:val="0"/>
      <w:divBdr>
        <w:top w:val="none" w:sz="0" w:space="0" w:color="auto"/>
        <w:left w:val="none" w:sz="0" w:space="0" w:color="auto"/>
        <w:bottom w:val="none" w:sz="0" w:space="0" w:color="auto"/>
        <w:right w:val="none" w:sz="0" w:space="0" w:color="auto"/>
      </w:divBdr>
    </w:div>
    <w:div w:id="52313454">
      <w:bodyDiv w:val="1"/>
      <w:marLeft w:val="0"/>
      <w:marRight w:val="0"/>
      <w:marTop w:val="0"/>
      <w:marBottom w:val="0"/>
      <w:divBdr>
        <w:top w:val="none" w:sz="0" w:space="0" w:color="auto"/>
        <w:left w:val="none" w:sz="0" w:space="0" w:color="auto"/>
        <w:bottom w:val="none" w:sz="0" w:space="0" w:color="auto"/>
        <w:right w:val="none" w:sz="0" w:space="0" w:color="auto"/>
      </w:divBdr>
    </w:div>
    <w:div w:id="52583020">
      <w:bodyDiv w:val="1"/>
      <w:marLeft w:val="0"/>
      <w:marRight w:val="0"/>
      <w:marTop w:val="0"/>
      <w:marBottom w:val="0"/>
      <w:divBdr>
        <w:top w:val="none" w:sz="0" w:space="0" w:color="auto"/>
        <w:left w:val="none" w:sz="0" w:space="0" w:color="auto"/>
        <w:bottom w:val="none" w:sz="0" w:space="0" w:color="auto"/>
        <w:right w:val="none" w:sz="0" w:space="0" w:color="auto"/>
      </w:divBdr>
      <w:divsChild>
        <w:div w:id="638263141">
          <w:marLeft w:val="480"/>
          <w:marRight w:val="0"/>
          <w:marTop w:val="0"/>
          <w:marBottom w:val="0"/>
          <w:divBdr>
            <w:top w:val="none" w:sz="0" w:space="0" w:color="auto"/>
            <w:left w:val="none" w:sz="0" w:space="0" w:color="auto"/>
            <w:bottom w:val="none" w:sz="0" w:space="0" w:color="auto"/>
            <w:right w:val="none" w:sz="0" w:space="0" w:color="auto"/>
          </w:divBdr>
        </w:div>
        <w:div w:id="1790856500">
          <w:marLeft w:val="480"/>
          <w:marRight w:val="0"/>
          <w:marTop w:val="0"/>
          <w:marBottom w:val="0"/>
          <w:divBdr>
            <w:top w:val="none" w:sz="0" w:space="0" w:color="auto"/>
            <w:left w:val="none" w:sz="0" w:space="0" w:color="auto"/>
            <w:bottom w:val="none" w:sz="0" w:space="0" w:color="auto"/>
            <w:right w:val="none" w:sz="0" w:space="0" w:color="auto"/>
          </w:divBdr>
        </w:div>
        <w:div w:id="1713919303">
          <w:marLeft w:val="480"/>
          <w:marRight w:val="0"/>
          <w:marTop w:val="0"/>
          <w:marBottom w:val="0"/>
          <w:divBdr>
            <w:top w:val="none" w:sz="0" w:space="0" w:color="auto"/>
            <w:left w:val="none" w:sz="0" w:space="0" w:color="auto"/>
            <w:bottom w:val="none" w:sz="0" w:space="0" w:color="auto"/>
            <w:right w:val="none" w:sz="0" w:space="0" w:color="auto"/>
          </w:divBdr>
        </w:div>
        <w:div w:id="948397338">
          <w:marLeft w:val="480"/>
          <w:marRight w:val="0"/>
          <w:marTop w:val="0"/>
          <w:marBottom w:val="0"/>
          <w:divBdr>
            <w:top w:val="none" w:sz="0" w:space="0" w:color="auto"/>
            <w:left w:val="none" w:sz="0" w:space="0" w:color="auto"/>
            <w:bottom w:val="none" w:sz="0" w:space="0" w:color="auto"/>
            <w:right w:val="none" w:sz="0" w:space="0" w:color="auto"/>
          </w:divBdr>
        </w:div>
        <w:div w:id="1038626122">
          <w:marLeft w:val="480"/>
          <w:marRight w:val="0"/>
          <w:marTop w:val="0"/>
          <w:marBottom w:val="0"/>
          <w:divBdr>
            <w:top w:val="none" w:sz="0" w:space="0" w:color="auto"/>
            <w:left w:val="none" w:sz="0" w:space="0" w:color="auto"/>
            <w:bottom w:val="none" w:sz="0" w:space="0" w:color="auto"/>
            <w:right w:val="none" w:sz="0" w:space="0" w:color="auto"/>
          </w:divBdr>
        </w:div>
        <w:div w:id="159657508">
          <w:marLeft w:val="480"/>
          <w:marRight w:val="0"/>
          <w:marTop w:val="0"/>
          <w:marBottom w:val="0"/>
          <w:divBdr>
            <w:top w:val="none" w:sz="0" w:space="0" w:color="auto"/>
            <w:left w:val="none" w:sz="0" w:space="0" w:color="auto"/>
            <w:bottom w:val="none" w:sz="0" w:space="0" w:color="auto"/>
            <w:right w:val="none" w:sz="0" w:space="0" w:color="auto"/>
          </w:divBdr>
        </w:div>
        <w:div w:id="987319846">
          <w:marLeft w:val="480"/>
          <w:marRight w:val="0"/>
          <w:marTop w:val="0"/>
          <w:marBottom w:val="0"/>
          <w:divBdr>
            <w:top w:val="none" w:sz="0" w:space="0" w:color="auto"/>
            <w:left w:val="none" w:sz="0" w:space="0" w:color="auto"/>
            <w:bottom w:val="none" w:sz="0" w:space="0" w:color="auto"/>
            <w:right w:val="none" w:sz="0" w:space="0" w:color="auto"/>
          </w:divBdr>
        </w:div>
        <w:div w:id="802776758">
          <w:marLeft w:val="480"/>
          <w:marRight w:val="0"/>
          <w:marTop w:val="0"/>
          <w:marBottom w:val="0"/>
          <w:divBdr>
            <w:top w:val="none" w:sz="0" w:space="0" w:color="auto"/>
            <w:left w:val="none" w:sz="0" w:space="0" w:color="auto"/>
            <w:bottom w:val="none" w:sz="0" w:space="0" w:color="auto"/>
            <w:right w:val="none" w:sz="0" w:space="0" w:color="auto"/>
          </w:divBdr>
        </w:div>
        <w:div w:id="2103530488">
          <w:marLeft w:val="480"/>
          <w:marRight w:val="0"/>
          <w:marTop w:val="0"/>
          <w:marBottom w:val="0"/>
          <w:divBdr>
            <w:top w:val="none" w:sz="0" w:space="0" w:color="auto"/>
            <w:left w:val="none" w:sz="0" w:space="0" w:color="auto"/>
            <w:bottom w:val="none" w:sz="0" w:space="0" w:color="auto"/>
            <w:right w:val="none" w:sz="0" w:space="0" w:color="auto"/>
          </w:divBdr>
        </w:div>
        <w:div w:id="1661152030">
          <w:marLeft w:val="480"/>
          <w:marRight w:val="0"/>
          <w:marTop w:val="0"/>
          <w:marBottom w:val="0"/>
          <w:divBdr>
            <w:top w:val="none" w:sz="0" w:space="0" w:color="auto"/>
            <w:left w:val="none" w:sz="0" w:space="0" w:color="auto"/>
            <w:bottom w:val="none" w:sz="0" w:space="0" w:color="auto"/>
            <w:right w:val="none" w:sz="0" w:space="0" w:color="auto"/>
          </w:divBdr>
        </w:div>
        <w:div w:id="1136483513">
          <w:marLeft w:val="480"/>
          <w:marRight w:val="0"/>
          <w:marTop w:val="0"/>
          <w:marBottom w:val="0"/>
          <w:divBdr>
            <w:top w:val="none" w:sz="0" w:space="0" w:color="auto"/>
            <w:left w:val="none" w:sz="0" w:space="0" w:color="auto"/>
            <w:bottom w:val="none" w:sz="0" w:space="0" w:color="auto"/>
            <w:right w:val="none" w:sz="0" w:space="0" w:color="auto"/>
          </w:divBdr>
        </w:div>
        <w:div w:id="1131751090">
          <w:marLeft w:val="480"/>
          <w:marRight w:val="0"/>
          <w:marTop w:val="0"/>
          <w:marBottom w:val="0"/>
          <w:divBdr>
            <w:top w:val="none" w:sz="0" w:space="0" w:color="auto"/>
            <w:left w:val="none" w:sz="0" w:space="0" w:color="auto"/>
            <w:bottom w:val="none" w:sz="0" w:space="0" w:color="auto"/>
            <w:right w:val="none" w:sz="0" w:space="0" w:color="auto"/>
          </w:divBdr>
        </w:div>
        <w:div w:id="66196551">
          <w:marLeft w:val="480"/>
          <w:marRight w:val="0"/>
          <w:marTop w:val="0"/>
          <w:marBottom w:val="0"/>
          <w:divBdr>
            <w:top w:val="none" w:sz="0" w:space="0" w:color="auto"/>
            <w:left w:val="none" w:sz="0" w:space="0" w:color="auto"/>
            <w:bottom w:val="none" w:sz="0" w:space="0" w:color="auto"/>
            <w:right w:val="none" w:sz="0" w:space="0" w:color="auto"/>
          </w:divBdr>
        </w:div>
        <w:div w:id="81030644">
          <w:marLeft w:val="480"/>
          <w:marRight w:val="0"/>
          <w:marTop w:val="0"/>
          <w:marBottom w:val="0"/>
          <w:divBdr>
            <w:top w:val="none" w:sz="0" w:space="0" w:color="auto"/>
            <w:left w:val="none" w:sz="0" w:space="0" w:color="auto"/>
            <w:bottom w:val="none" w:sz="0" w:space="0" w:color="auto"/>
            <w:right w:val="none" w:sz="0" w:space="0" w:color="auto"/>
          </w:divBdr>
        </w:div>
        <w:div w:id="1565944843">
          <w:marLeft w:val="480"/>
          <w:marRight w:val="0"/>
          <w:marTop w:val="0"/>
          <w:marBottom w:val="0"/>
          <w:divBdr>
            <w:top w:val="none" w:sz="0" w:space="0" w:color="auto"/>
            <w:left w:val="none" w:sz="0" w:space="0" w:color="auto"/>
            <w:bottom w:val="none" w:sz="0" w:space="0" w:color="auto"/>
            <w:right w:val="none" w:sz="0" w:space="0" w:color="auto"/>
          </w:divBdr>
        </w:div>
        <w:div w:id="211238464">
          <w:marLeft w:val="480"/>
          <w:marRight w:val="0"/>
          <w:marTop w:val="0"/>
          <w:marBottom w:val="0"/>
          <w:divBdr>
            <w:top w:val="none" w:sz="0" w:space="0" w:color="auto"/>
            <w:left w:val="none" w:sz="0" w:space="0" w:color="auto"/>
            <w:bottom w:val="none" w:sz="0" w:space="0" w:color="auto"/>
            <w:right w:val="none" w:sz="0" w:space="0" w:color="auto"/>
          </w:divBdr>
        </w:div>
        <w:div w:id="962155583">
          <w:marLeft w:val="480"/>
          <w:marRight w:val="0"/>
          <w:marTop w:val="0"/>
          <w:marBottom w:val="0"/>
          <w:divBdr>
            <w:top w:val="none" w:sz="0" w:space="0" w:color="auto"/>
            <w:left w:val="none" w:sz="0" w:space="0" w:color="auto"/>
            <w:bottom w:val="none" w:sz="0" w:space="0" w:color="auto"/>
            <w:right w:val="none" w:sz="0" w:space="0" w:color="auto"/>
          </w:divBdr>
        </w:div>
        <w:div w:id="658458215">
          <w:marLeft w:val="480"/>
          <w:marRight w:val="0"/>
          <w:marTop w:val="0"/>
          <w:marBottom w:val="0"/>
          <w:divBdr>
            <w:top w:val="none" w:sz="0" w:space="0" w:color="auto"/>
            <w:left w:val="none" w:sz="0" w:space="0" w:color="auto"/>
            <w:bottom w:val="none" w:sz="0" w:space="0" w:color="auto"/>
            <w:right w:val="none" w:sz="0" w:space="0" w:color="auto"/>
          </w:divBdr>
        </w:div>
      </w:divsChild>
    </w:div>
    <w:div w:id="62804418">
      <w:bodyDiv w:val="1"/>
      <w:marLeft w:val="0"/>
      <w:marRight w:val="0"/>
      <w:marTop w:val="0"/>
      <w:marBottom w:val="0"/>
      <w:divBdr>
        <w:top w:val="none" w:sz="0" w:space="0" w:color="auto"/>
        <w:left w:val="none" w:sz="0" w:space="0" w:color="auto"/>
        <w:bottom w:val="none" w:sz="0" w:space="0" w:color="auto"/>
        <w:right w:val="none" w:sz="0" w:space="0" w:color="auto"/>
      </w:divBdr>
    </w:div>
    <w:div w:id="63380679">
      <w:bodyDiv w:val="1"/>
      <w:marLeft w:val="0"/>
      <w:marRight w:val="0"/>
      <w:marTop w:val="0"/>
      <w:marBottom w:val="0"/>
      <w:divBdr>
        <w:top w:val="none" w:sz="0" w:space="0" w:color="auto"/>
        <w:left w:val="none" w:sz="0" w:space="0" w:color="auto"/>
        <w:bottom w:val="none" w:sz="0" w:space="0" w:color="auto"/>
        <w:right w:val="none" w:sz="0" w:space="0" w:color="auto"/>
      </w:divBdr>
      <w:divsChild>
        <w:div w:id="1944147083">
          <w:marLeft w:val="480"/>
          <w:marRight w:val="0"/>
          <w:marTop w:val="0"/>
          <w:marBottom w:val="0"/>
          <w:divBdr>
            <w:top w:val="none" w:sz="0" w:space="0" w:color="auto"/>
            <w:left w:val="none" w:sz="0" w:space="0" w:color="auto"/>
            <w:bottom w:val="none" w:sz="0" w:space="0" w:color="auto"/>
            <w:right w:val="none" w:sz="0" w:space="0" w:color="auto"/>
          </w:divBdr>
        </w:div>
        <w:div w:id="1921133075">
          <w:marLeft w:val="480"/>
          <w:marRight w:val="0"/>
          <w:marTop w:val="0"/>
          <w:marBottom w:val="0"/>
          <w:divBdr>
            <w:top w:val="none" w:sz="0" w:space="0" w:color="auto"/>
            <w:left w:val="none" w:sz="0" w:space="0" w:color="auto"/>
            <w:bottom w:val="none" w:sz="0" w:space="0" w:color="auto"/>
            <w:right w:val="none" w:sz="0" w:space="0" w:color="auto"/>
          </w:divBdr>
        </w:div>
        <w:div w:id="806750957">
          <w:marLeft w:val="480"/>
          <w:marRight w:val="0"/>
          <w:marTop w:val="0"/>
          <w:marBottom w:val="0"/>
          <w:divBdr>
            <w:top w:val="none" w:sz="0" w:space="0" w:color="auto"/>
            <w:left w:val="none" w:sz="0" w:space="0" w:color="auto"/>
            <w:bottom w:val="none" w:sz="0" w:space="0" w:color="auto"/>
            <w:right w:val="none" w:sz="0" w:space="0" w:color="auto"/>
          </w:divBdr>
        </w:div>
        <w:div w:id="593393625">
          <w:marLeft w:val="480"/>
          <w:marRight w:val="0"/>
          <w:marTop w:val="0"/>
          <w:marBottom w:val="0"/>
          <w:divBdr>
            <w:top w:val="none" w:sz="0" w:space="0" w:color="auto"/>
            <w:left w:val="none" w:sz="0" w:space="0" w:color="auto"/>
            <w:bottom w:val="none" w:sz="0" w:space="0" w:color="auto"/>
            <w:right w:val="none" w:sz="0" w:space="0" w:color="auto"/>
          </w:divBdr>
        </w:div>
        <w:div w:id="1619407394">
          <w:marLeft w:val="480"/>
          <w:marRight w:val="0"/>
          <w:marTop w:val="0"/>
          <w:marBottom w:val="0"/>
          <w:divBdr>
            <w:top w:val="none" w:sz="0" w:space="0" w:color="auto"/>
            <w:left w:val="none" w:sz="0" w:space="0" w:color="auto"/>
            <w:bottom w:val="none" w:sz="0" w:space="0" w:color="auto"/>
            <w:right w:val="none" w:sz="0" w:space="0" w:color="auto"/>
          </w:divBdr>
        </w:div>
        <w:div w:id="1392071154">
          <w:marLeft w:val="480"/>
          <w:marRight w:val="0"/>
          <w:marTop w:val="0"/>
          <w:marBottom w:val="0"/>
          <w:divBdr>
            <w:top w:val="none" w:sz="0" w:space="0" w:color="auto"/>
            <w:left w:val="none" w:sz="0" w:space="0" w:color="auto"/>
            <w:bottom w:val="none" w:sz="0" w:space="0" w:color="auto"/>
            <w:right w:val="none" w:sz="0" w:space="0" w:color="auto"/>
          </w:divBdr>
        </w:div>
        <w:div w:id="1188176354">
          <w:marLeft w:val="480"/>
          <w:marRight w:val="0"/>
          <w:marTop w:val="0"/>
          <w:marBottom w:val="0"/>
          <w:divBdr>
            <w:top w:val="none" w:sz="0" w:space="0" w:color="auto"/>
            <w:left w:val="none" w:sz="0" w:space="0" w:color="auto"/>
            <w:bottom w:val="none" w:sz="0" w:space="0" w:color="auto"/>
            <w:right w:val="none" w:sz="0" w:space="0" w:color="auto"/>
          </w:divBdr>
        </w:div>
        <w:div w:id="2084906800">
          <w:marLeft w:val="480"/>
          <w:marRight w:val="0"/>
          <w:marTop w:val="0"/>
          <w:marBottom w:val="0"/>
          <w:divBdr>
            <w:top w:val="none" w:sz="0" w:space="0" w:color="auto"/>
            <w:left w:val="none" w:sz="0" w:space="0" w:color="auto"/>
            <w:bottom w:val="none" w:sz="0" w:space="0" w:color="auto"/>
            <w:right w:val="none" w:sz="0" w:space="0" w:color="auto"/>
          </w:divBdr>
        </w:div>
        <w:div w:id="1670907170">
          <w:marLeft w:val="480"/>
          <w:marRight w:val="0"/>
          <w:marTop w:val="0"/>
          <w:marBottom w:val="0"/>
          <w:divBdr>
            <w:top w:val="none" w:sz="0" w:space="0" w:color="auto"/>
            <w:left w:val="none" w:sz="0" w:space="0" w:color="auto"/>
            <w:bottom w:val="none" w:sz="0" w:space="0" w:color="auto"/>
            <w:right w:val="none" w:sz="0" w:space="0" w:color="auto"/>
          </w:divBdr>
        </w:div>
        <w:div w:id="1824618230">
          <w:marLeft w:val="480"/>
          <w:marRight w:val="0"/>
          <w:marTop w:val="0"/>
          <w:marBottom w:val="0"/>
          <w:divBdr>
            <w:top w:val="none" w:sz="0" w:space="0" w:color="auto"/>
            <w:left w:val="none" w:sz="0" w:space="0" w:color="auto"/>
            <w:bottom w:val="none" w:sz="0" w:space="0" w:color="auto"/>
            <w:right w:val="none" w:sz="0" w:space="0" w:color="auto"/>
          </w:divBdr>
        </w:div>
        <w:div w:id="1744571580">
          <w:marLeft w:val="480"/>
          <w:marRight w:val="0"/>
          <w:marTop w:val="0"/>
          <w:marBottom w:val="0"/>
          <w:divBdr>
            <w:top w:val="none" w:sz="0" w:space="0" w:color="auto"/>
            <w:left w:val="none" w:sz="0" w:space="0" w:color="auto"/>
            <w:bottom w:val="none" w:sz="0" w:space="0" w:color="auto"/>
            <w:right w:val="none" w:sz="0" w:space="0" w:color="auto"/>
          </w:divBdr>
        </w:div>
        <w:div w:id="137260456">
          <w:marLeft w:val="480"/>
          <w:marRight w:val="0"/>
          <w:marTop w:val="0"/>
          <w:marBottom w:val="0"/>
          <w:divBdr>
            <w:top w:val="none" w:sz="0" w:space="0" w:color="auto"/>
            <w:left w:val="none" w:sz="0" w:space="0" w:color="auto"/>
            <w:bottom w:val="none" w:sz="0" w:space="0" w:color="auto"/>
            <w:right w:val="none" w:sz="0" w:space="0" w:color="auto"/>
          </w:divBdr>
        </w:div>
        <w:div w:id="1802532682">
          <w:marLeft w:val="480"/>
          <w:marRight w:val="0"/>
          <w:marTop w:val="0"/>
          <w:marBottom w:val="0"/>
          <w:divBdr>
            <w:top w:val="none" w:sz="0" w:space="0" w:color="auto"/>
            <w:left w:val="none" w:sz="0" w:space="0" w:color="auto"/>
            <w:bottom w:val="none" w:sz="0" w:space="0" w:color="auto"/>
            <w:right w:val="none" w:sz="0" w:space="0" w:color="auto"/>
          </w:divBdr>
        </w:div>
        <w:div w:id="1833984577">
          <w:marLeft w:val="480"/>
          <w:marRight w:val="0"/>
          <w:marTop w:val="0"/>
          <w:marBottom w:val="0"/>
          <w:divBdr>
            <w:top w:val="none" w:sz="0" w:space="0" w:color="auto"/>
            <w:left w:val="none" w:sz="0" w:space="0" w:color="auto"/>
            <w:bottom w:val="none" w:sz="0" w:space="0" w:color="auto"/>
            <w:right w:val="none" w:sz="0" w:space="0" w:color="auto"/>
          </w:divBdr>
        </w:div>
        <w:div w:id="1911304437">
          <w:marLeft w:val="480"/>
          <w:marRight w:val="0"/>
          <w:marTop w:val="0"/>
          <w:marBottom w:val="0"/>
          <w:divBdr>
            <w:top w:val="none" w:sz="0" w:space="0" w:color="auto"/>
            <w:left w:val="none" w:sz="0" w:space="0" w:color="auto"/>
            <w:bottom w:val="none" w:sz="0" w:space="0" w:color="auto"/>
            <w:right w:val="none" w:sz="0" w:space="0" w:color="auto"/>
          </w:divBdr>
        </w:div>
        <w:div w:id="856969166">
          <w:marLeft w:val="480"/>
          <w:marRight w:val="0"/>
          <w:marTop w:val="0"/>
          <w:marBottom w:val="0"/>
          <w:divBdr>
            <w:top w:val="none" w:sz="0" w:space="0" w:color="auto"/>
            <w:left w:val="none" w:sz="0" w:space="0" w:color="auto"/>
            <w:bottom w:val="none" w:sz="0" w:space="0" w:color="auto"/>
            <w:right w:val="none" w:sz="0" w:space="0" w:color="auto"/>
          </w:divBdr>
        </w:div>
        <w:div w:id="1066683270">
          <w:marLeft w:val="480"/>
          <w:marRight w:val="0"/>
          <w:marTop w:val="0"/>
          <w:marBottom w:val="0"/>
          <w:divBdr>
            <w:top w:val="none" w:sz="0" w:space="0" w:color="auto"/>
            <w:left w:val="none" w:sz="0" w:space="0" w:color="auto"/>
            <w:bottom w:val="none" w:sz="0" w:space="0" w:color="auto"/>
            <w:right w:val="none" w:sz="0" w:space="0" w:color="auto"/>
          </w:divBdr>
        </w:div>
      </w:divsChild>
    </w:div>
    <w:div w:id="70856941">
      <w:bodyDiv w:val="1"/>
      <w:marLeft w:val="0"/>
      <w:marRight w:val="0"/>
      <w:marTop w:val="0"/>
      <w:marBottom w:val="0"/>
      <w:divBdr>
        <w:top w:val="none" w:sz="0" w:space="0" w:color="auto"/>
        <w:left w:val="none" w:sz="0" w:space="0" w:color="auto"/>
        <w:bottom w:val="none" w:sz="0" w:space="0" w:color="auto"/>
        <w:right w:val="none" w:sz="0" w:space="0" w:color="auto"/>
      </w:divBdr>
    </w:div>
    <w:div w:id="76437905">
      <w:bodyDiv w:val="1"/>
      <w:marLeft w:val="0"/>
      <w:marRight w:val="0"/>
      <w:marTop w:val="0"/>
      <w:marBottom w:val="0"/>
      <w:divBdr>
        <w:top w:val="none" w:sz="0" w:space="0" w:color="auto"/>
        <w:left w:val="none" w:sz="0" w:space="0" w:color="auto"/>
        <w:bottom w:val="none" w:sz="0" w:space="0" w:color="auto"/>
        <w:right w:val="none" w:sz="0" w:space="0" w:color="auto"/>
      </w:divBdr>
    </w:div>
    <w:div w:id="81219962">
      <w:bodyDiv w:val="1"/>
      <w:marLeft w:val="0"/>
      <w:marRight w:val="0"/>
      <w:marTop w:val="0"/>
      <w:marBottom w:val="0"/>
      <w:divBdr>
        <w:top w:val="none" w:sz="0" w:space="0" w:color="auto"/>
        <w:left w:val="none" w:sz="0" w:space="0" w:color="auto"/>
        <w:bottom w:val="none" w:sz="0" w:space="0" w:color="auto"/>
        <w:right w:val="none" w:sz="0" w:space="0" w:color="auto"/>
      </w:divBdr>
    </w:div>
    <w:div w:id="81417783">
      <w:bodyDiv w:val="1"/>
      <w:marLeft w:val="0"/>
      <w:marRight w:val="0"/>
      <w:marTop w:val="0"/>
      <w:marBottom w:val="0"/>
      <w:divBdr>
        <w:top w:val="none" w:sz="0" w:space="0" w:color="auto"/>
        <w:left w:val="none" w:sz="0" w:space="0" w:color="auto"/>
        <w:bottom w:val="none" w:sz="0" w:space="0" w:color="auto"/>
        <w:right w:val="none" w:sz="0" w:space="0" w:color="auto"/>
      </w:divBdr>
    </w:div>
    <w:div w:id="83495390">
      <w:bodyDiv w:val="1"/>
      <w:marLeft w:val="0"/>
      <w:marRight w:val="0"/>
      <w:marTop w:val="0"/>
      <w:marBottom w:val="0"/>
      <w:divBdr>
        <w:top w:val="none" w:sz="0" w:space="0" w:color="auto"/>
        <w:left w:val="none" w:sz="0" w:space="0" w:color="auto"/>
        <w:bottom w:val="none" w:sz="0" w:space="0" w:color="auto"/>
        <w:right w:val="none" w:sz="0" w:space="0" w:color="auto"/>
      </w:divBdr>
    </w:div>
    <w:div w:id="88088505">
      <w:bodyDiv w:val="1"/>
      <w:marLeft w:val="0"/>
      <w:marRight w:val="0"/>
      <w:marTop w:val="0"/>
      <w:marBottom w:val="0"/>
      <w:divBdr>
        <w:top w:val="none" w:sz="0" w:space="0" w:color="auto"/>
        <w:left w:val="none" w:sz="0" w:space="0" w:color="auto"/>
        <w:bottom w:val="none" w:sz="0" w:space="0" w:color="auto"/>
        <w:right w:val="none" w:sz="0" w:space="0" w:color="auto"/>
      </w:divBdr>
    </w:div>
    <w:div w:id="95099257">
      <w:bodyDiv w:val="1"/>
      <w:marLeft w:val="0"/>
      <w:marRight w:val="0"/>
      <w:marTop w:val="0"/>
      <w:marBottom w:val="0"/>
      <w:divBdr>
        <w:top w:val="none" w:sz="0" w:space="0" w:color="auto"/>
        <w:left w:val="none" w:sz="0" w:space="0" w:color="auto"/>
        <w:bottom w:val="none" w:sz="0" w:space="0" w:color="auto"/>
        <w:right w:val="none" w:sz="0" w:space="0" w:color="auto"/>
      </w:divBdr>
      <w:divsChild>
        <w:div w:id="1359431606">
          <w:marLeft w:val="480"/>
          <w:marRight w:val="0"/>
          <w:marTop w:val="0"/>
          <w:marBottom w:val="0"/>
          <w:divBdr>
            <w:top w:val="none" w:sz="0" w:space="0" w:color="auto"/>
            <w:left w:val="none" w:sz="0" w:space="0" w:color="auto"/>
            <w:bottom w:val="none" w:sz="0" w:space="0" w:color="auto"/>
            <w:right w:val="none" w:sz="0" w:space="0" w:color="auto"/>
          </w:divBdr>
        </w:div>
        <w:div w:id="950551453">
          <w:marLeft w:val="480"/>
          <w:marRight w:val="0"/>
          <w:marTop w:val="0"/>
          <w:marBottom w:val="0"/>
          <w:divBdr>
            <w:top w:val="none" w:sz="0" w:space="0" w:color="auto"/>
            <w:left w:val="none" w:sz="0" w:space="0" w:color="auto"/>
            <w:bottom w:val="none" w:sz="0" w:space="0" w:color="auto"/>
            <w:right w:val="none" w:sz="0" w:space="0" w:color="auto"/>
          </w:divBdr>
        </w:div>
        <w:div w:id="1955669588">
          <w:marLeft w:val="480"/>
          <w:marRight w:val="0"/>
          <w:marTop w:val="0"/>
          <w:marBottom w:val="0"/>
          <w:divBdr>
            <w:top w:val="none" w:sz="0" w:space="0" w:color="auto"/>
            <w:left w:val="none" w:sz="0" w:space="0" w:color="auto"/>
            <w:bottom w:val="none" w:sz="0" w:space="0" w:color="auto"/>
            <w:right w:val="none" w:sz="0" w:space="0" w:color="auto"/>
          </w:divBdr>
        </w:div>
        <w:div w:id="126436469">
          <w:marLeft w:val="480"/>
          <w:marRight w:val="0"/>
          <w:marTop w:val="0"/>
          <w:marBottom w:val="0"/>
          <w:divBdr>
            <w:top w:val="none" w:sz="0" w:space="0" w:color="auto"/>
            <w:left w:val="none" w:sz="0" w:space="0" w:color="auto"/>
            <w:bottom w:val="none" w:sz="0" w:space="0" w:color="auto"/>
            <w:right w:val="none" w:sz="0" w:space="0" w:color="auto"/>
          </w:divBdr>
        </w:div>
        <w:div w:id="1349209465">
          <w:marLeft w:val="480"/>
          <w:marRight w:val="0"/>
          <w:marTop w:val="0"/>
          <w:marBottom w:val="0"/>
          <w:divBdr>
            <w:top w:val="none" w:sz="0" w:space="0" w:color="auto"/>
            <w:left w:val="none" w:sz="0" w:space="0" w:color="auto"/>
            <w:bottom w:val="none" w:sz="0" w:space="0" w:color="auto"/>
            <w:right w:val="none" w:sz="0" w:space="0" w:color="auto"/>
          </w:divBdr>
        </w:div>
        <w:div w:id="813910374">
          <w:marLeft w:val="480"/>
          <w:marRight w:val="0"/>
          <w:marTop w:val="0"/>
          <w:marBottom w:val="0"/>
          <w:divBdr>
            <w:top w:val="none" w:sz="0" w:space="0" w:color="auto"/>
            <w:left w:val="none" w:sz="0" w:space="0" w:color="auto"/>
            <w:bottom w:val="none" w:sz="0" w:space="0" w:color="auto"/>
            <w:right w:val="none" w:sz="0" w:space="0" w:color="auto"/>
          </w:divBdr>
        </w:div>
        <w:div w:id="2113697881">
          <w:marLeft w:val="480"/>
          <w:marRight w:val="0"/>
          <w:marTop w:val="0"/>
          <w:marBottom w:val="0"/>
          <w:divBdr>
            <w:top w:val="none" w:sz="0" w:space="0" w:color="auto"/>
            <w:left w:val="none" w:sz="0" w:space="0" w:color="auto"/>
            <w:bottom w:val="none" w:sz="0" w:space="0" w:color="auto"/>
            <w:right w:val="none" w:sz="0" w:space="0" w:color="auto"/>
          </w:divBdr>
        </w:div>
        <w:div w:id="462845860">
          <w:marLeft w:val="480"/>
          <w:marRight w:val="0"/>
          <w:marTop w:val="0"/>
          <w:marBottom w:val="0"/>
          <w:divBdr>
            <w:top w:val="none" w:sz="0" w:space="0" w:color="auto"/>
            <w:left w:val="none" w:sz="0" w:space="0" w:color="auto"/>
            <w:bottom w:val="none" w:sz="0" w:space="0" w:color="auto"/>
            <w:right w:val="none" w:sz="0" w:space="0" w:color="auto"/>
          </w:divBdr>
        </w:div>
        <w:div w:id="20906554">
          <w:marLeft w:val="480"/>
          <w:marRight w:val="0"/>
          <w:marTop w:val="0"/>
          <w:marBottom w:val="0"/>
          <w:divBdr>
            <w:top w:val="none" w:sz="0" w:space="0" w:color="auto"/>
            <w:left w:val="none" w:sz="0" w:space="0" w:color="auto"/>
            <w:bottom w:val="none" w:sz="0" w:space="0" w:color="auto"/>
            <w:right w:val="none" w:sz="0" w:space="0" w:color="auto"/>
          </w:divBdr>
        </w:div>
        <w:div w:id="1756583529">
          <w:marLeft w:val="480"/>
          <w:marRight w:val="0"/>
          <w:marTop w:val="0"/>
          <w:marBottom w:val="0"/>
          <w:divBdr>
            <w:top w:val="none" w:sz="0" w:space="0" w:color="auto"/>
            <w:left w:val="none" w:sz="0" w:space="0" w:color="auto"/>
            <w:bottom w:val="none" w:sz="0" w:space="0" w:color="auto"/>
            <w:right w:val="none" w:sz="0" w:space="0" w:color="auto"/>
          </w:divBdr>
        </w:div>
        <w:div w:id="371612992">
          <w:marLeft w:val="480"/>
          <w:marRight w:val="0"/>
          <w:marTop w:val="0"/>
          <w:marBottom w:val="0"/>
          <w:divBdr>
            <w:top w:val="none" w:sz="0" w:space="0" w:color="auto"/>
            <w:left w:val="none" w:sz="0" w:space="0" w:color="auto"/>
            <w:bottom w:val="none" w:sz="0" w:space="0" w:color="auto"/>
            <w:right w:val="none" w:sz="0" w:space="0" w:color="auto"/>
          </w:divBdr>
        </w:div>
        <w:div w:id="1999377133">
          <w:marLeft w:val="480"/>
          <w:marRight w:val="0"/>
          <w:marTop w:val="0"/>
          <w:marBottom w:val="0"/>
          <w:divBdr>
            <w:top w:val="none" w:sz="0" w:space="0" w:color="auto"/>
            <w:left w:val="none" w:sz="0" w:space="0" w:color="auto"/>
            <w:bottom w:val="none" w:sz="0" w:space="0" w:color="auto"/>
            <w:right w:val="none" w:sz="0" w:space="0" w:color="auto"/>
          </w:divBdr>
        </w:div>
        <w:div w:id="259267119">
          <w:marLeft w:val="480"/>
          <w:marRight w:val="0"/>
          <w:marTop w:val="0"/>
          <w:marBottom w:val="0"/>
          <w:divBdr>
            <w:top w:val="none" w:sz="0" w:space="0" w:color="auto"/>
            <w:left w:val="none" w:sz="0" w:space="0" w:color="auto"/>
            <w:bottom w:val="none" w:sz="0" w:space="0" w:color="auto"/>
            <w:right w:val="none" w:sz="0" w:space="0" w:color="auto"/>
          </w:divBdr>
        </w:div>
        <w:div w:id="289437240">
          <w:marLeft w:val="480"/>
          <w:marRight w:val="0"/>
          <w:marTop w:val="0"/>
          <w:marBottom w:val="0"/>
          <w:divBdr>
            <w:top w:val="none" w:sz="0" w:space="0" w:color="auto"/>
            <w:left w:val="none" w:sz="0" w:space="0" w:color="auto"/>
            <w:bottom w:val="none" w:sz="0" w:space="0" w:color="auto"/>
            <w:right w:val="none" w:sz="0" w:space="0" w:color="auto"/>
          </w:divBdr>
        </w:div>
        <w:div w:id="1942370020">
          <w:marLeft w:val="480"/>
          <w:marRight w:val="0"/>
          <w:marTop w:val="0"/>
          <w:marBottom w:val="0"/>
          <w:divBdr>
            <w:top w:val="none" w:sz="0" w:space="0" w:color="auto"/>
            <w:left w:val="none" w:sz="0" w:space="0" w:color="auto"/>
            <w:bottom w:val="none" w:sz="0" w:space="0" w:color="auto"/>
            <w:right w:val="none" w:sz="0" w:space="0" w:color="auto"/>
          </w:divBdr>
        </w:div>
        <w:div w:id="1383098662">
          <w:marLeft w:val="480"/>
          <w:marRight w:val="0"/>
          <w:marTop w:val="0"/>
          <w:marBottom w:val="0"/>
          <w:divBdr>
            <w:top w:val="none" w:sz="0" w:space="0" w:color="auto"/>
            <w:left w:val="none" w:sz="0" w:space="0" w:color="auto"/>
            <w:bottom w:val="none" w:sz="0" w:space="0" w:color="auto"/>
            <w:right w:val="none" w:sz="0" w:space="0" w:color="auto"/>
          </w:divBdr>
        </w:div>
        <w:div w:id="90247172">
          <w:marLeft w:val="480"/>
          <w:marRight w:val="0"/>
          <w:marTop w:val="0"/>
          <w:marBottom w:val="0"/>
          <w:divBdr>
            <w:top w:val="none" w:sz="0" w:space="0" w:color="auto"/>
            <w:left w:val="none" w:sz="0" w:space="0" w:color="auto"/>
            <w:bottom w:val="none" w:sz="0" w:space="0" w:color="auto"/>
            <w:right w:val="none" w:sz="0" w:space="0" w:color="auto"/>
          </w:divBdr>
        </w:div>
        <w:div w:id="1988628094">
          <w:marLeft w:val="480"/>
          <w:marRight w:val="0"/>
          <w:marTop w:val="0"/>
          <w:marBottom w:val="0"/>
          <w:divBdr>
            <w:top w:val="none" w:sz="0" w:space="0" w:color="auto"/>
            <w:left w:val="none" w:sz="0" w:space="0" w:color="auto"/>
            <w:bottom w:val="none" w:sz="0" w:space="0" w:color="auto"/>
            <w:right w:val="none" w:sz="0" w:space="0" w:color="auto"/>
          </w:divBdr>
        </w:div>
      </w:divsChild>
    </w:div>
    <w:div w:id="97062337">
      <w:bodyDiv w:val="1"/>
      <w:marLeft w:val="0"/>
      <w:marRight w:val="0"/>
      <w:marTop w:val="0"/>
      <w:marBottom w:val="0"/>
      <w:divBdr>
        <w:top w:val="none" w:sz="0" w:space="0" w:color="auto"/>
        <w:left w:val="none" w:sz="0" w:space="0" w:color="auto"/>
        <w:bottom w:val="none" w:sz="0" w:space="0" w:color="auto"/>
        <w:right w:val="none" w:sz="0" w:space="0" w:color="auto"/>
      </w:divBdr>
    </w:div>
    <w:div w:id="120417008">
      <w:bodyDiv w:val="1"/>
      <w:marLeft w:val="0"/>
      <w:marRight w:val="0"/>
      <w:marTop w:val="0"/>
      <w:marBottom w:val="0"/>
      <w:divBdr>
        <w:top w:val="none" w:sz="0" w:space="0" w:color="auto"/>
        <w:left w:val="none" w:sz="0" w:space="0" w:color="auto"/>
        <w:bottom w:val="none" w:sz="0" w:space="0" w:color="auto"/>
        <w:right w:val="none" w:sz="0" w:space="0" w:color="auto"/>
      </w:divBdr>
    </w:div>
    <w:div w:id="122426146">
      <w:bodyDiv w:val="1"/>
      <w:marLeft w:val="0"/>
      <w:marRight w:val="0"/>
      <w:marTop w:val="0"/>
      <w:marBottom w:val="0"/>
      <w:divBdr>
        <w:top w:val="none" w:sz="0" w:space="0" w:color="auto"/>
        <w:left w:val="none" w:sz="0" w:space="0" w:color="auto"/>
        <w:bottom w:val="none" w:sz="0" w:space="0" w:color="auto"/>
        <w:right w:val="none" w:sz="0" w:space="0" w:color="auto"/>
      </w:divBdr>
    </w:div>
    <w:div w:id="125465403">
      <w:bodyDiv w:val="1"/>
      <w:marLeft w:val="0"/>
      <w:marRight w:val="0"/>
      <w:marTop w:val="0"/>
      <w:marBottom w:val="0"/>
      <w:divBdr>
        <w:top w:val="none" w:sz="0" w:space="0" w:color="auto"/>
        <w:left w:val="none" w:sz="0" w:space="0" w:color="auto"/>
        <w:bottom w:val="none" w:sz="0" w:space="0" w:color="auto"/>
        <w:right w:val="none" w:sz="0" w:space="0" w:color="auto"/>
      </w:divBdr>
      <w:divsChild>
        <w:div w:id="620763471">
          <w:marLeft w:val="480"/>
          <w:marRight w:val="0"/>
          <w:marTop w:val="0"/>
          <w:marBottom w:val="0"/>
          <w:divBdr>
            <w:top w:val="none" w:sz="0" w:space="0" w:color="auto"/>
            <w:left w:val="none" w:sz="0" w:space="0" w:color="auto"/>
            <w:bottom w:val="none" w:sz="0" w:space="0" w:color="auto"/>
            <w:right w:val="none" w:sz="0" w:space="0" w:color="auto"/>
          </w:divBdr>
        </w:div>
        <w:div w:id="1794054027">
          <w:marLeft w:val="480"/>
          <w:marRight w:val="0"/>
          <w:marTop w:val="0"/>
          <w:marBottom w:val="0"/>
          <w:divBdr>
            <w:top w:val="none" w:sz="0" w:space="0" w:color="auto"/>
            <w:left w:val="none" w:sz="0" w:space="0" w:color="auto"/>
            <w:bottom w:val="none" w:sz="0" w:space="0" w:color="auto"/>
            <w:right w:val="none" w:sz="0" w:space="0" w:color="auto"/>
          </w:divBdr>
        </w:div>
        <w:div w:id="881206153">
          <w:marLeft w:val="480"/>
          <w:marRight w:val="0"/>
          <w:marTop w:val="0"/>
          <w:marBottom w:val="0"/>
          <w:divBdr>
            <w:top w:val="none" w:sz="0" w:space="0" w:color="auto"/>
            <w:left w:val="none" w:sz="0" w:space="0" w:color="auto"/>
            <w:bottom w:val="none" w:sz="0" w:space="0" w:color="auto"/>
            <w:right w:val="none" w:sz="0" w:space="0" w:color="auto"/>
          </w:divBdr>
        </w:div>
        <w:div w:id="1225948502">
          <w:marLeft w:val="480"/>
          <w:marRight w:val="0"/>
          <w:marTop w:val="0"/>
          <w:marBottom w:val="0"/>
          <w:divBdr>
            <w:top w:val="none" w:sz="0" w:space="0" w:color="auto"/>
            <w:left w:val="none" w:sz="0" w:space="0" w:color="auto"/>
            <w:bottom w:val="none" w:sz="0" w:space="0" w:color="auto"/>
            <w:right w:val="none" w:sz="0" w:space="0" w:color="auto"/>
          </w:divBdr>
        </w:div>
        <w:div w:id="1737850115">
          <w:marLeft w:val="480"/>
          <w:marRight w:val="0"/>
          <w:marTop w:val="0"/>
          <w:marBottom w:val="0"/>
          <w:divBdr>
            <w:top w:val="none" w:sz="0" w:space="0" w:color="auto"/>
            <w:left w:val="none" w:sz="0" w:space="0" w:color="auto"/>
            <w:bottom w:val="none" w:sz="0" w:space="0" w:color="auto"/>
            <w:right w:val="none" w:sz="0" w:space="0" w:color="auto"/>
          </w:divBdr>
        </w:div>
        <w:div w:id="58795972">
          <w:marLeft w:val="480"/>
          <w:marRight w:val="0"/>
          <w:marTop w:val="0"/>
          <w:marBottom w:val="0"/>
          <w:divBdr>
            <w:top w:val="none" w:sz="0" w:space="0" w:color="auto"/>
            <w:left w:val="none" w:sz="0" w:space="0" w:color="auto"/>
            <w:bottom w:val="none" w:sz="0" w:space="0" w:color="auto"/>
            <w:right w:val="none" w:sz="0" w:space="0" w:color="auto"/>
          </w:divBdr>
        </w:div>
        <w:div w:id="293758222">
          <w:marLeft w:val="480"/>
          <w:marRight w:val="0"/>
          <w:marTop w:val="0"/>
          <w:marBottom w:val="0"/>
          <w:divBdr>
            <w:top w:val="none" w:sz="0" w:space="0" w:color="auto"/>
            <w:left w:val="none" w:sz="0" w:space="0" w:color="auto"/>
            <w:bottom w:val="none" w:sz="0" w:space="0" w:color="auto"/>
            <w:right w:val="none" w:sz="0" w:space="0" w:color="auto"/>
          </w:divBdr>
        </w:div>
        <w:div w:id="2098597265">
          <w:marLeft w:val="480"/>
          <w:marRight w:val="0"/>
          <w:marTop w:val="0"/>
          <w:marBottom w:val="0"/>
          <w:divBdr>
            <w:top w:val="none" w:sz="0" w:space="0" w:color="auto"/>
            <w:left w:val="none" w:sz="0" w:space="0" w:color="auto"/>
            <w:bottom w:val="none" w:sz="0" w:space="0" w:color="auto"/>
            <w:right w:val="none" w:sz="0" w:space="0" w:color="auto"/>
          </w:divBdr>
        </w:div>
        <w:div w:id="1842770571">
          <w:marLeft w:val="480"/>
          <w:marRight w:val="0"/>
          <w:marTop w:val="0"/>
          <w:marBottom w:val="0"/>
          <w:divBdr>
            <w:top w:val="none" w:sz="0" w:space="0" w:color="auto"/>
            <w:left w:val="none" w:sz="0" w:space="0" w:color="auto"/>
            <w:bottom w:val="none" w:sz="0" w:space="0" w:color="auto"/>
            <w:right w:val="none" w:sz="0" w:space="0" w:color="auto"/>
          </w:divBdr>
        </w:div>
        <w:div w:id="1811244814">
          <w:marLeft w:val="480"/>
          <w:marRight w:val="0"/>
          <w:marTop w:val="0"/>
          <w:marBottom w:val="0"/>
          <w:divBdr>
            <w:top w:val="none" w:sz="0" w:space="0" w:color="auto"/>
            <w:left w:val="none" w:sz="0" w:space="0" w:color="auto"/>
            <w:bottom w:val="none" w:sz="0" w:space="0" w:color="auto"/>
            <w:right w:val="none" w:sz="0" w:space="0" w:color="auto"/>
          </w:divBdr>
        </w:div>
        <w:div w:id="565989703">
          <w:marLeft w:val="480"/>
          <w:marRight w:val="0"/>
          <w:marTop w:val="0"/>
          <w:marBottom w:val="0"/>
          <w:divBdr>
            <w:top w:val="none" w:sz="0" w:space="0" w:color="auto"/>
            <w:left w:val="none" w:sz="0" w:space="0" w:color="auto"/>
            <w:bottom w:val="none" w:sz="0" w:space="0" w:color="auto"/>
            <w:right w:val="none" w:sz="0" w:space="0" w:color="auto"/>
          </w:divBdr>
        </w:div>
        <w:div w:id="570971004">
          <w:marLeft w:val="480"/>
          <w:marRight w:val="0"/>
          <w:marTop w:val="0"/>
          <w:marBottom w:val="0"/>
          <w:divBdr>
            <w:top w:val="none" w:sz="0" w:space="0" w:color="auto"/>
            <w:left w:val="none" w:sz="0" w:space="0" w:color="auto"/>
            <w:bottom w:val="none" w:sz="0" w:space="0" w:color="auto"/>
            <w:right w:val="none" w:sz="0" w:space="0" w:color="auto"/>
          </w:divBdr>
        </w:div>
        <w:div w:id="1850370130">
          <w:marLeft w:val="480"/>
          <w:marRight w:val="0"/>
          <w:marTop w:val="0"/>
          <w:marBottom w:val="0"/>
          <w:divBdr>
            <w:top w:val="none" w:sz="0" w:space="0" w:color="auto"/>
            <w:left w:val="none" w:sz="0" w:space="0" w:color="auto"/>
            <w:bottom w:val="none" w:sz="0" w:space="0" w:color="auto"/>
            <w:right w:val="none" w:sz="0" w:space="0" w:color="auto"/>
          </w:divBdr>
        </w:div>
        <w:div w:id="1062365064">
          <w:marLeft w:val="480"/>
          <w:marRight w:val="0"/>
          <w:marTop w:val="0"/>
          <w:marBottom w:val="0"/>
          <w:divBdr>
            <w:top w:val="none" w:sz="0" w:space="0" w:color="auto"/>
            <w:left w:val="none" w:sz="0" w:space="0" w:color="auto"/>
            <w:bottom w:val="none" w:sz="0" w:space="0" w:color="auto"/>
            <w:right w:val="none" w:sz="0" w:space="0" w:color="auto"/>
          </w:divBdr>
        </w:div>
        <w:div w:id="1737707497">
          <w:marLeft w:val="480"/>
          <w:marRight w:val="0"/>
          <w:marTop w:val="0"/>
          <w:marBottom w:val="0"/>
          <w:divBdr>
            <w:top w:val="none" w:sz="0" w:space="0" w:color="auto"/>
            <w:left w:val="none" w:sz="0" w:space="0" w:color="auto"/>
            <w:bottom w:val="none" w:sz="0" w:space="0" w:color="auto"/>
            <w:right w:val="none" w:sz="0" w:space="0" w:color="auto"/>
          </w:divBdr>
        </w:div>
        <w:div w:id="1011029648">
          <w:marLeft w:val="480"/>
          <w:marRight w:val="0"/>
          <w:marTop w:val="0"/>
          <w:marBottom w:val="0"/>
          <w:divBdr>
            <w:top w:val="none" w:sz="0" w:space="0" w:color="auto"/>
            <w:left w:val="none" w:sz="0" w:space="0" w:color="auto"/>
            <w:bottom w:val="none" w:sz="0" w:space="0" w:color="auto"/>
            <w:right w:val="none" w:sz="0" w:space="0" w:color="auto"/>
          </w:divBdr>
        </w:div>
        <w:div w:id="829752078">
          <w:marLeft w:val="480"/>
          <w:marRight w:val="0"/>
          <w:marTop w:val="0"/>
          <w:marBottom w:val="0"/>
          <w:divBdr>
            <w:top w:val="none" w:sz="0" w:space="0" w:color="auto"/>
            <w:left w:val="none" w:sz="0" w:space="0" w:color="auto"/>
            <w:bottom w:val="none" w:sz="0" w:space="0" w:color="auto"/>
            <w:right w:val="none" w:sz="0" w:space="0" w:color="auto"/>
          </w:divBdr>
        </w:div>
        <w:div w:id="1059403787">
          <w:marLeft w:val="480"/>
          <w:marRight w:val="0"/>
          <w:marTop w:val="0"/>
          <w:marBottom w:val="0"/>
          <w:divBdr>
            <w:top w:val="none" w:sz="0" w:space="0" w:color="auto"/>
            <w:left w:val="none" w:sz="0" w:space="0" w:color="auto"/>
            <w:bottom w:val="none" w:sz="0" w:space="0" w:color="auto"/>
            <w:right w:val="none" w:sz="0" w:space="0" w:color="auto"/>
          </w:divBdr>
        </w:div>
        <w:div w:id="307052569">
          <w:marLeft w:val="480"/>
          <w:marRight w:val="0"/>
          <w:marTop w:val="0"/>
          <w:marBottom w:val="0"/>
          <w:divBdr>
            <w:top w:val="none" w:sz="0" w:space="0" w:color="auto"/>
            <w:left w:val="none" w:sz="0" w:space="0" w:color="auto"/>
            <w:bottom w:val="none" w:sz="0" w:space="0" w:color="auto"/>
            <w:right w:val="none" w:sz="0" w:space="0" w:color="auto"/>
          </w:divBdr>
        </w:div>
      </w:divsChild>
    </w:div>
    <w:div w:id="125709260">
      <w:bodyDiv w:val="1"/>
      <w:marLeft w:val="0"/>
      <w:marRight w:val="0"/>
      <w:marTop w:val="0"/>
      <w:marBottom w:val="0"/>
      <w:divBdr>
        <w:top w:val="none" w:sz="0" w:space="0" w:color="auto"/>
        <w:left w:val="none" w:sz="0" w:space="0" w:color="auto"/>
        <w:bottom w:val="none" w:sz="0" w:space="0" w:color="auto"/>
        <w:right w:val="none" w:sz="0" w:space="0" w:color="auto"/>
      </w:divBdr>
    </w:div>
    <w:div w:id="130488821">
      <w:bodyDiv w:val="1"/>
      <w:marLeft w:val="0"/>
      <w:marRight w:val="0"/>
      <w:marTop w:val="0"/>
      <w:marBottom w:val="0"/>
      <w:divBdr>
        <w:top w:val="none" w:sz="0" w:space="0" w:color="auto"/>
        <w:left w:val="none" w:sz="0" w:space="0" w:color="auto"/>
        <w:bottom w:val="none" w:sz="0" w:space="0" w:color="auto"/>
        <w:right w:val="none" w:sz="0" w:space="0" w:color="auto"/>
      </w:divBdr>
    </w:div>
    <w:div w:id="133839145">
      <w:bodyDiv w:val="1"/>
      <w:marLeft w:val="0"/>
      <w:marRight w:val="0"/>
      <w:marTop w:val="0"/>
      <w:marBottom w:val="0"/>
      <w:divBdr>
        <w:top w:val="none" w:sz="0" w:space="0" w:color="auto"/>
        <w:left w:val="none" w:sz="0" w:space="0" w:color="auto"/>
        <w:bottom w:val="none" w:sz="0" w:space="0" w:color="auto"/>
        <w:right w:val="none" w:sz="0" w:space="0" w:color="auto"/>
      </w:divBdr>
    </w:div>
    <w:div w:id="137646758">
      <w:bodyDiv w:val="1"/>
      <w:marLeft w:val="0"/>
      <w:marRight w:val="0"/>
      <w:marTop w:val="0"/>
      <w:marBottom w:val="0"/>
      <w:divBdr>
        <w:top w:val="none" w:sz="0" w:space="0" w:color="auto"/>
        <w:left w:val="none" w:sz="0" w:space="0" w:color="auto"/>
        <w:bottom w:val="none" w:sz="0" w:space="0" w:color="auto"/>
        <w:right w:val="none" w:sz="0" w:space="0" w:color="auto"/>
      </w:divBdr>
    </w:div>
    <w:div w:id="149637620">
      <w:bodyDiv w:val="1"/>
      <w:marLeft w:val="0"/>
      <w:marRight w:val="0"/>
      <w:marTop w:val="0"/>
      <w:marBottom w:val="0"/>
      <w:divBdr>
        <w:top w:val="none" w:sz="0" w:space="0" w:color="auto"/>
        <w:left w:val="none" w:sz="0" w:space="0" w:color="auto"/>
        <w:bottom w:val="none" w:sz="0" w:space="0" w:color="auto"/>
        <w:right w:val="none" w:sz="0" w:space="0" w:color="auto"/>
      </w:divBdr>
      <w:divsChild>
        <w:div w:id="793017309">
          <w:marLeft w:val="0"/>
          <w:marRight w:val="0"/>
          <w:marTop w:val="0"/>
          <w:marBottom w:val="0"/>
          <w:divBdr>
            <w:top w:val="none" w:sz="0" w:space="0" w:color="auto"/>
            <w:left w:val="none" w:sz="0" w:space="0" w:color="auto"/>
            <w:bottom w:val="none" w:sz="0" w:space="0" w:color="auto"/>
            <w:right w:val="none" w:sz="0" w:space="0" w:color="auto"/>
          </w:divBdr>
          <w:divsChild>
            <w:div w:id="13193566">
              <w:marLeft w:val="0"/>
              <w:marRight w:val="0"/>
              <w:marTop w:val="0"/>
              <w:marBottom w:val="0"/>
              <w:divBdr>
                <w:top w:val="none" w:sz="0" w:space="0" w:color="auto"/>
                <w:left w:val="none" w:sz="0" w:space="0" w:color="auto"/>
                <w:bottom w:val="none" w:sz="0" w:space="0" w:color="auto"/>
                <w:right w:val="none" w:sz="0" w:space="0" w:color="auto"/>
              </w:divBdr>
              <w:divsChild>
                <w:div w:id="5551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8824">
      <w:bodyDiv w:val="1"/>
      <w:marLeft w:val="0"/>
      <w:marRight w:val="0"/>
      <w:marTop w:val="0"/>
      <w:marBottom w:val="0"/>
      <w:divBdr>
        <w:top w:val="none" w:sz="0" w:space="0" w:color="auto"/>
        <w:left w:val="none" w:sz="0" w:space="0" w:color="auto"/>
        <w:bottom w:val="none" w:sz="0" w:space="0" w:color="auto"/>
        <w:right w:val="none" w:sz="0" w:space="0" w:color="auto"/>
      </w:divBdr>
    </w:div>
    <w:div w:id="152066852">
      <w:bodyDiv w:val="1"/>
      <w:marLeft w:val="0"/>
      <w:marRight w:val="0"/>
      <w:marTop w:val="0"/>
      <w:marBottom w:val="0"/>
      <w:divBdr>
        <w:top w:val="none" w:sz="0" w:space="0" w:color="auto"/>
        <w:left w:val="none" w:sz="0" w:space="0" w:color="auto"/>
        <w:bottom w:val="none" w:sz="0" w:space="0" w:color="auto"/>
        <w:right w:val="none" w:sz="0" w:space="0" w:color="auto"/>
      </w:divBdr>
    </w:div>
    <w:div w:id="158547712">
      <w:bodyDiv w:val="1"/>
      <w:marLeft w:val="0"/>
      <w:marRight w:val="0"/>
      <w:marTop w:val="0"/>
      <w:marBottom w:val="0"/>
      <w:divBdr>
        <w:top w:val="none" w:sz="0" w:space="0" w:color="auto"/>
        <w:left w:val="none" w:sz="0" w:space="0" w:color="auto"/>
        <w:bottom w:val="none" w:sz="0" w:space="0" w:color="auto"/>
        <w:right w:val="none" w:sz="0" w:space="0" w:color="auto"/>
      </w:divBdr>
    </w:div>
    <w:div w:id="159079590">
      <w:bodyDiv w:val="1"/>
      <w:marLeft w:val="0"/>
      <w:marRight w:val="0"/>
      <w:marTop w:val="0"/>
      <w:marBottom w:val="0"/>
      <w:divBdr>
        <w:top w:val="none" w:sz="0" w:space="0" w:color="auto"/>
        <w:left w:val="none" w:sz="0" w:space="0" w:color="auto"/>
        <w:bottom w:val="none" w:sz="0" w:space="0" w:color="auto"/>
        <w:right w:val="none" w:sz="0" w:space="0" w:color="auto"/>
      </w:divBdr>
    </w:div>
    <w:div w:id="170336789">
      <w:bodyDiv w:val="1"/>
      <w:marLeft w:val="0"/>
      <w:marRight w:val="0"/>
      <w:marTop w:val="0"/>
      <w:marBottom w:val="0"/>
      <w:divBdr>
        <w:top w:val="none" w:sz="0" w:space="0" w:color="auto"/>
        <w:left w:val="none" w:sz="0" w:space="0" w:color="auto"/>
        <w:bottom w:val="none" w:sz="0" w:space="0" w:color="auto"/>
        <w:right w:val="none" w:sz="0" w:space="0" w:color="auto"/>
      </w:divBdr>
    </w:div>
    <w:div w:id="172692429">
      <w:bodyDiv w:val="1"/>
      <w:marLeft w:val="0"/>
      <w:marRight w:val="0"/>
      <w:marTop w:val="0"/>
      <w:marBottom w:val="0"/>
      <w:divBdr>
        <w:top w:val="none" w:sz="0" w:space="0" w:color="auto"/>
        <w:left w:val="none" w:sz="0" w:space="0" w:color="auto"/>
        <w:bottom w:val="none" w:sz="0" w:space="0" w:color="auto"/>
        <w:right w:val="none" w:sz="0" w:space="0" w:color="auto"/>
      </w:divBdr>
    </w:div>
    <w:div w:id="176358612">
      <w:bodyDiv w:val="1"/>
      <w:marLeft w:val="0"/>
      <w:marRight w:val="0"/>
      <w:marTop w:val="0"/>
      <w:marBottom w:val="0"/>
      <w:divBdr>
        <w:top w:val="none" w:sz="0" w:space="0" w:color="auto"/>
        <w:left w:val="none" w:sz="0" w:space="0" w:color="auto"/>
        <w:bottom w:val="none" w:sz="0" w:space="0" w:color="auto"/>
        <w:right w:val="none" w:sz="0" w:space="0" w:color="auto"/>
      </w:divBdr>
      <w:divsChild>
        <w:div w:id="400755736">
          <w:marLeft w:val="0"/>
          <w:marRight w:val="0"/>
          <w:marTop w:val="0"/>
          <w:marBottom w:val="0"/>
          <w:divBdr>
            <w:top w:val="none" w:sz="0" w:space="0" w:color="auto"/>
            <w:left w:val="none" w:sz="0" w:space="0" w:color="auto"/>
            <w:bottom w:val="none" w:sz="0" w:space="0" w:color="auto"/>
            <w:right w:val="none" w:sz="0" w:space="0" w:color="auto"/>
          </w:divBdr>
          <w:divsChild>
            <w:div w:id="1839804150">
              <w:marLeft w:val="0"/>
              <w:marRight w:val="0"/>
              <w:marTop w:val="0"/>
              <w:marBottom w:val="0"/>
              <w:divBdr>
                <w:top w:val="none" w:sz="0" w:space="0" w:color="auto"/>
                <w:left w:val="none" w:sz="0" w:space="0" w:color="auto"/>
                <w:bottom w:val="none" w:sz="0" w:space="0" w:color="auto"/>
                <w:right w:val="none" w:sz="0" w:space="0" w:color="auto"/>
              </w:divBdr>
              <w:divsChild>
                <w:div w:id="6315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1865">
      <w:bodyDiv w:val="1"/>
      <w:marLeft w:val="0"/>
      <w:marRight w:val="0"/>
      <w:marTop w:val="0"/>
      <w:marBottom w:val="0"/>
      <w:divBdr>
        <w:top w:val="none" w:sz="0" w:space="0" w:color="auto"/>
        <w:left w:val="none" w:sz="0" w:space="0" w:color="auto"/>
        <w:bottom w:val="none" w:sz="0" w:space="0" w:color="auto"/>
        <w:right w:val="none" w:sz="0" w:space="0" w:color="auto"/>
      </w:divBdr>
    </w:div>
    <w:div w:id="195656815">
      <w:bodyDiv w:val="1"/>
      <w:marLeft w:val="0"/>
      <w:marRight w:val="0"/>
      <w:marTop w:val="0"/>
      <w:marBottom w:val="0"/>
      <w:divBdr>
        <w:top w:val="none" w:sz="0" w:space="0" w:color="auto"/>
        <w:left w:val="none" w:sz="0" w:space="0" w:color="auto"/>
        <w:bottom w:val="none" w:sz="0" w:space="0" w:color="auto"/>
        <w:right w:val="none" w:sz="0" w:space="0" w:color="auto"/>
      </w:divBdr>
    </w:div>
    <w:div w:id="195849694">
      <w:bodyDiv w:val="1"/>
      <w:marLeft w:val="0"/>
      <w:marRight w:val="0"/>
      <w:marTop w:val="0"/>
      <w:marBottom w:val="0"/>
      <w:divBdr>
        <w:top w:val="none" w:sz="0" w:space="0" w:color="auto"/>
        <w:left w:val="none" w:sz="0" w:space="0" w:color="auto"/>
        <w:bottom w:val="none" w:sz="0" w:space="0" w:color="auto"/>
        <w:right w:val="none" w:sz="0" w:space="0" w:color="auto"/>
      </w:divBdr>
    </w:div>
    <w:div w:id="207298863">
      <w:bodyDiv w:val="1"/>
      <w:marLeft w:val="0"/>
      <w:marRight w:val="0"/>
      <w:marTop w:val="0"/>
      <w:marBottom w:val="0"/>
      <w:divBdr>
        <w:top w:val="none" w:sz="0" w:space="0" w:color="auto"/>
        <w:left w:val="none" w:sz="0" w:space="0" w:color="auto"/>
        <w:bottom w:val="none" w:sz="0" w:space="0" w:color="auto"/>
        <w:right w:val="none" w:sz="0" w:space="0" w:color="auto"/>
      </w:divBdr>
    </w:div>
    <w:div w:id="210116443">
      <w:bodyDiv w:val="1"/>
      <w:marLeft w:val="0"/>
      <w:marRight w:val="0"/>
      <w:marTop w:val="0"/>
      <w:marBottom w:val="0"/>
      <w:divBdr>
        <w:top w:val="none" w:sz="0" w:space="0" w:color="auto"/>
        <w:left w:val="none" w:sz="0" w:space="0" w:color="auto"/>
        <w:bottom w:val="none" w:sz="0" w:space="0" w:color="auto"/>
        <w:right w:val="none" w:sz="0" w:space="0" w:color="auto"/>
      </w:divBdr>
    </w:div>
    <w:div w:id="218563075">
      <w:bodyDiv w:val="1"/>
      <w:marLeft w:val="0"/>
      <w:marRight w:val="0"/>
      <w:marTop w:val="0"/>
      <w:marBottom w:val="0"/>
      <w:divBdr>
        <w:top w:val="none" w:sz="0" w:space="0" w:color="auto"/>
        <w:left w:val="none" w:sz="0" w:space="0" w:color="auto"/>
        <w:bottom w:val="none" w:sz="0" w:space="0" w:color="auto"/>
        <w:right w:val="none" w:sz="0" w:space="0" w:color="auto"/>
      </w:divBdr>
    </w:div>
    <w:div w:id="218790617">
      <w:bodyDiv w:val="1"/>
      <w:marLeft w:val="0"/>
      <w:marRight w:val="0"/>
      <w:marTop w:val="0"/>
      <w:marBottom w:val="0"/>
      <w:divBdr>
        <w:top w:val="none" w:sz="0" w:space="0" w:color="auto"/>
        <w:left w:val="none" w:sz="0" w:space="0" w:color="auto"/>
        <w:bottom w:val="none" w:sz="0" w:space="0" w:color="auto"/>
        <w:right w:val="none" w:sz="0" w:space="0" w:color="auto"/>
      </w:divBdr>
      <w:divsChild>
        <w:div w:id="255093186">
          <w:marLeft w:val="480"/>
          <w:marRight w:val="0"/>
          <w:marTop w:val="0"/>
          <w:marBottom w:val="0"/>
          <w:divBdr>
            <w:top w:val="none" w:sz="0" w:space="0" w:color="auto"/>
            <w:left w:val="none" w:sz="0" w:space="0" w:color="auto"/>
            <w:bottom w:val="none" w:sz="0" w:space="0" w:color="auto"/>
            <w:right w:val="none" w:sz="0" w:space="0" w:color="auto"/>
          </w:divBdr>
        </w:div>
        <w:div w:id="1639257432">
          <w:marLeft w:val="480"/>
          <w:marRight w:val="0"/>
          <w:marTop w:val="0"/>
          <w:marBottom w:val="0"/>
          <w:divBdr>
            <w:top w:val="none" w:sz="0" w:space="0" w:color="auto"/>
            <w:left w:val="none" w:sz="0" w:space="0" w:color="auto"/>
            <w:bottom w:val="none" w:sz="0" w:space="0" w:color="auto"/>
            <w:right w:val="none" w:sz="0" w:space="0" w:color="auto"/>
          </w:divBdr>
        </w:div>
        <w:div w:id="1774284502">
          <w:marLeft w:val="480"/>
          <w:marRight w:val="0"/>
          <w:marTop w:val="0"/>
          <w:marBottom w:val="0"/>
          <w:divBdr>
            <w:top w:val="none" w:sz="0" w:space="0" w:color="auto"/>
            <w:left w:val="none" w:sz="0" w:space="0" w:color="auto"/>
            <w:bottom w:val="none" w:sz="0" w:space="0" w:color="auto"/>
            <w:right w:val="none" w:sz="0" w:space="0" w:color="auto"/>
          </w:divBdr>
        </w:div>
        <w:div w:id="786773654">
          <w:marLeft w:val="480"/>
          <w:marRight w:val="0"/>
          <w:marTop w:val="0"/>
          <w:marBottom w:val="0"/>
          <w:divBdr>
            <w:top w:val="none" w:sz="0" w:space="0" w:color="auto"/>
            <w:left w:val="none" w:sz="0" w:space="0" w:color="auto"/>
            <w:bottom w:val="none" w:sz="0" w:space="0" w:color="auto"/>
            <w:right w:val="none" w:sz="0" w:space="0" w:color="auto"/>
          </w:divBdr>
        </w:div>
        <w:div w:id="825516619">
          <w:marLeft w:val="480"/>
          <w:marRight w:val="0"/>
          <w:marTop w:val="0"/>
          <w:marBottom w:val="0"/>
          <w:divBdr>
            <w:top w:val="none" w:sz="0" w:space="0" w:color="auto"/>
            <w:left w:val="none" w:sz="0" w:space="0" w:color="auto"/>
            <w:bottom w:val="none" w:sz="0" w:space="0" w:color="auto"/>
            <w:right w:val="none" w:sz="0" w:space="0" w:color="auto"/>
          </w:divBdr>
        </w:div>
        <w:div w:id="78139415">
          <w:marLeft w:val="480"/>
          <w:marRight w:val="0"/>
          <w:marTop w:val="0"/>
          <w:marBottom w:val="0"/>
          <w:divBdr>
            <w:top w:val="none" w:sz="0" w:space="0" w:color="auto"/>
            <w:left w:val="none" w:sz="0" w:space="0" w:color="auto"/>
            <w:bottom w:val="none" w:sz="0" w:space="0" w:color="auto"/>
            <w:right w:val="none" w:sz="0" w:space="0" w:color="auto"/>
          </w:divBdr>
        </w:div>
        <w:div w:id="757016330">
          <w:marLeft w:val="480"/>
          <w:marRight w:val="0"/>
          <w:marTop w:val="0"/>
          <w:marBottom w:val="0"/>
          <w:divBdr>
            <w:top w:val="none" w:sz="0" w:space="0" w:color="auto"/>
            <w:left w:val="none" w:sz="0" w:space="0" w:color="auto"/>
            <w:bottom w:val="none" w:sz="0" w:space="0" w:color="auto"/>
            <w:right w:val="none" w:sz="0" w:space="0" w:color="auto"/>
          </w:divBdr>
        </w:div>
        <w:div w:id="1131172814">
          <w:marLeft w:val="480"/>
          <w:marRight w:val="0"/>
          <w:marTop w:val="0"/>
          <w:marBottom w:val="0"/>
          <w:divBdr>
            <w:top w:val="none" w:sz="0" w:space="0" w:color="auto"/>
            <w:left w:val="none" w:sz="0" w:space="0" w:color="auto"/>
            <w:bottom w:val="none" w:sz="0" w:space="0" w:color="auto"/>
            <w:right w:val="none" w:sz="0" w:space="0" w:color="auto"/>
          </w:divBdr>
        </w:div>
        <w:div w:id="594363020">
          <w:marLeft w:val="480"/>
          <w:marRight w:val="0"/>
          <w:marTop w:val="0"/>
          <w:marBottom w:val="0"/>
          <w:divBdr>
            <w:top w:val="none" w:sz="0" w:space="0" w:color="auto"/>
            <w:left w:val="none" w:sz="0" w:space="0" w:color="auto"/>
            <w:bottom w:val="none" w:sz="0" w:space="0" w:color="auto"/>
            <w:right w:val="none" w:sz="0" w:space="0" w:color="auto"/>
          </w:divBdr>
        </w:div>
        <w:div w:id="29303503">
          <w:marLeft w:val="480"/>
          <w:marRight w:val="0"/>
          <w:marTop w:val="0"/>
          <w:marBottom w:val="0"/>
          <w:divBdr>
            <w:top w:val="none" w:sz="0" w:space="0" w:color="auto"/>
            <w:left w:val="none" w:sz="0" w:space="0" w:color="auto"/>
            <w:bottom w:val="none" w:sz="0" w:space="0" w:color="auto"/>
            <w:right w:val="none" w:sz="0" w:space="0" w:color="auto"/>
          </w:divBdr>
        </w:div>
        <w:div w:id="1687558184">
          <w:marLeft w:val="480"/>
          <w:marRight w:val="0"/>
          <w:marTop w:val="0"/>
          <w:marBottom w:val="0"/>
          <w:divBdr>
            <w:top w:val="none" w:sz="0" w:space="0" w:color="auto"/>
            <w:left w:val="none" w:sz="0" w:space="0" w:color="auto"/>
            <w:bottom w:val="none" w:sz="0" w:space="0" w:color="auto"/>
            <w:right w:val="none" w:sz="0" w:space="0" w:color="auto"/>
          </w:divBdr>
        </w:div>
        <w:div w:id="1111633351">
          <w:marLeft w:val="480"/>
          <w:marRight w:val="0"/>
          <w:marTop w:val="0"/>
          <w:marBottom w:val="0"/>
          <w:divBdr>
            <w:top w:val="none" w:sz="0" w:space="0" w:color="auto"/>
            <w:left w:val="none" w:sz="0" w:space="0" w:color="auto"/>
            <w:bottom w:val="none" w:sz="0" w:space="0" w:color="auto"/>
            <w:right w:val="none" w:sz="0" w:space="0" w:color="auto"/>
          </w:divBdr>
        </w:div>
        <w:div w:id="1063797303">
          <w:marLeft w:val="480"/>
          <w:marRight w:val="0"/>
          <w:marTop w:val="0"/>
          <w:marBottom w:val="0"/>
          <w:divBdr>
            <w:top w:val="none" w:sz="0" w:space="0" w:color="auto"/>
            <w:left w:val="none" w:sz="0" w:space="0" w:color="auto"/>
            <w:bottom w:val="none" w:sz="0" w:space="0" w:color="auto"/>
            <w:right w:val="none" w:sz="0" w:space="0" w:color="auto"/>
          </w:divBdr>
        </w:div>
        <w:div w:id="1485505828">
          <w:marLeft w:val="480"/>
          <w:marRight w:val="0"/>
          <w:marTop w:val="0"/>
          <w:marBottom w:val="0"/>
          <w:divBdr>
            <w:top w:val="none" w:sz="0" w:space="0" w:color="auto"/>
            <w:left w:val="none" w:sz="0" w:space="0" w:color="auto"/>
            <w:bottom w:val="none" w:sz="0" w:space="0" w:color="auto"/>
            <w:right w:val="none" w:sz="0" w:space="0" w:color="auto"/>
          </w:divBdr>
        </w:div>
        <w:div w:id="1298029256">
          <w:marLeft w:val="480"/>
          <w:marRight w:val="0"/>
          <w:marTop w:val="0"/>
          <w:marBottom w:val="0"/>
          <w:divBdr>
            <w:top w:val="none" w:sz="0" w:space="0" w:color="auto"/>
            <w:left w:val="none" w:sz="0" w:space="0" w:color="auto"/>
            <w:bottom w:val="none" w:sz="0" w:space="0" w:color="auto"/>
            <w:right w:val="none" w:sz="0" w:space="0" w:color="auto"/>
          </w:divBdr>
        </w:div>
        <w:div w:id="1369335124">
          <w:marLeft w:val="480"/>
          <w:marRight w:val="0"/>
          <w:marTop w:val="0"/>
          <w:marBottom w:val="0"/>
          <w:divBdr>
            <w:top w:val="none" w:sz="0" w:space="0" w:color="auto"/>
            <w:left w:val="none" w:sz="0" w:space="0" w:color="auto"/>
            <w:bottom w:val="none" w:sz="0" w:space="0" w:color="auto"/>
            <w:right w:val="none" w:sz="0" w:space="0" w:color="auto"/>
          </w:divBdr>
        </w:div>
        <w:div w:id="1910384433">
          <w:marLeft w:val="480"/>
          <w:marRight w:val="0"/>
          <w:marTop w:val="0"/>
          <w:marBottom w:val="0"/>
          <w:divBdr>
            <w:top w:val="none" w:sz="0" w:space="0" w:color="auto"/>
            <w:left w:val="none" w:sz="0" w:space="0" w:color="auto"/>
            <w:bottom w:val="none" w:sz="0" w:space="0" w:color="auto"/>
            <w:right w:val="none" w:sz="0" w:space="0" w:color="auto"/>
          </w:divBdr>
        </w:div>
        <w:div w:id="183978922">
          <w:marLeft w:val="480"/>
          <w:marRight w:val="0"/>
          <w:marTop w:val="0"/>
          <w:marBottom w:val="0"/>
          <w:divBdr>
            <w:top w:val="none" w:sz="0" w:space="0" w:color="auto"/>
            <w:left w:val="none" w:sz="0" w:space="0" w:color="auto"/>
            <w:bottom w:val="none" w:sz="0" w:space="0" w:color="auto"/>
            <w:right w:val="none" w:sz="0" w:space="0" w:color="auto"/>
          </w:divBdr>
        </w:div>
        <w:div w:id="1605917257">
          <w:marLeft w:val="480"/>
          <w:marRight w:val="0"/>
          <w:marTop w:val="0"/>
          <w:marBottom w:val="0"/>
          <w:divBdr>
            <w:top w:val="none" w:sz="0" w:space="0" w:color="auto"/>
            <w:left w:val="none" w:sz="0" w:space="0" w:color="auto"/>
            <w:bottom w:val="none" w:sz="0" w:space="0" w:color="auto"/>
            <w:right w:val="none" w:sz="0" w:space="0" w:color="auto"/>
          </w:divBdr>
        </w:div>
        <w:div w:id="994921317">
          <w:marLeft w:val="480"/>
          <w:marRight w:val="0"/>
          <w:marTop w:val="0"/>
          <w:marBottom w:val="0"/>
          <w:divBdr>
            <w:top w:val="none" w:sz="0" w:space="0" w:color="auto"/>
            <w:left w:val="none" w:sz="0" w:space="0" w:color="auto"/>
            <w:bottom w:val="none" w:sz="0" w:space="0" w:color="auto"/>
            <w:right w:val="none" w:sz="0" w:space="0" w:color="auto"/>
          </w:divBdr>
        </w:div>
      </w:divsChild>
    </w:div>
    <w:div w:id="226769790">
      <w:bodyDiv w:val="1"/>
      <w:marLeft w:val="0"/>
      <w:marRight w:val="0"/>
      <w:marTop w:val="0"/>
      <w:marBottom w:val="0"/>
      <w:divBdr>
        <w:top w:val="none" w:sz="0" w:space="0" w:color="auto"/>
        <w:left w:val="none" w:sz="0" w:space="0" w:color="auto"/>
        <w:bottom w:val="none" w:sz="0" w:space="0" w:color="auto"/>
        <w:right w:val="none" w:sz="0" w:space="0" w:color="auto"/>
      </w:divBdr>
    </w:div>
    <w:div w:id="228153441">
      <w:bodyDiv w:val="1"/>
      <w:marLeft w:val="0"/>
      <w:marRight w:val="0"/>
      <w:marTop w:val="0"/>
      <w:marBottom w:val="0"/>
      <w:divBdr>
        <w:top w:val="none" w:sz="0" w:space="0" w:color="auto"/>
        <w:left w:val="none" w:sz="0" w:space="0" w:color="auto"/>
        <w:bottom w:val="none" w:sz="0" w:space="0" w:color="auto"/>
        <w:right w:val="none" w:sz="0" w:space="0" w:color="auto"/>
      </w:divBdr>
      <w:divsChild>
        <w:div w:id="1457136088">
          <w:marLeft w:val="480"/>
          <w:marRight w:val="0"/>
          <w:marTop w:val="0"/>
          <w:marBottom w:val="0"/>
          <w:divBdr>
            <w:top w:val="none" w:sz="0" w:space="0" w:color="auto"/>
            <w:left w:val="none" w:sz="0" w:space="0" w:color="auto"/>
            <w:bottom w:val="none" w:sz="0" w:space="0" w:color="auto"/>
            <w:right w:val="none" w:sz="0" w:space="0" w:color="auto"/>
          </w:divBdr>
        </w:div>
        <w:div w:id="1668825487">
          <w:marLeft w:val="480"/>
          <w:marRight w:val="0"/>
          <w:marTop w:val="0"/>
          <w:marBottom w:val="0"/>
          <w:divBdr>
            <w:top w:val="none" w:sz="0" w:space="0" w:color="auto"/>
            <w:left w:val="none" w:sz="0" w:space="0" w:color="auto"/>
            <w:bottom w:val="none" w:sz="0" w:space="0" w:color="auto"/>
            <w:right w:val="none" w:sz="0" w:space="0" w:color="auto"/>
          </w:divBdr>
        </w:div>
        <w:div w:id="850726297">
          <w:marLeft w:val="480"/>
          <w:marRight w:val="0"/>
          <w:marTop w:val="0"/>
          <w:marBottom w:val="0"/>
          <w:divBdr>
            <w:top w:val="none" w:sz="0" w:space="0" w:color="auto"/>
            <w:left w:val="none" w:sz="0" w:space="0" w:color="auto"/>
            <w:bottom w:val="none" w:sz="0" w:space="0" w:color="auto"/>
            <w:right w:val="none" w:sz="0" w:space="0" w:color="auto"/>
          </w:divBdr>
        </w:div>
        <w:div w:id="611936318">
          <w:marLeft w:val="480"/>
          <w:marRight w:val="0"/>
          <w:marTop w:val="0"/>
          <w:marBottom w:val="0"/>
          <w:divBdr>
            <w:top w:val="none" w:sz="0" w:space="0" w:color="auto"/>
            <w:left w:val="none" w:sz="0" w:space="0" w:color="auto"/>
            <w:bottom w:val="none" w:sz="0" w:space="0" w:color="auto"/>
            <w:right w:val="none" w:sz="0" w:space="0" w:color="auto"/>
          </w:divBdr>
        </w:div>
        <w:div w:id="763064822">
          <w:marLeft w:val="480"/>
          <w:marRight w:val="0"/>
          <w:marTop w:val="0"/>
          <w:marBottom w:val="0"/>
          <w:divBdr>
            <w:top w:val="none" w:sz="0" w:space="0" w:color="auto"/>
            <w:left w:val="none" w:sz="0" w:space="0" w:color="auto"/>
            <w:bottom w:val="none" w:sz="0" w:space="0" w:color="auto"/>
            <w:right w:val="none" w:sz="0" w:space="0" w:color="auto"/>
          </w:divBdr>
        </w:div>
        <w:div w:id="75904484">
          <w:marLeft w:val="480"/>
          <w:marRight w:val="0"/>
          <w:marTop w:val="0"/>
          <w:marBottom w:val="0"/>
          <w:divBdr>
            <w:top w:val="none" w:sz="0" w:space="0" w:color="auto"/>
            <w:left w:val="none" w:sz="0" w:space="0" w:color="auto"/>
            <w:bottom w:val="none" w:sz="0" w:space="0" w:color="auto"/>
            <w:right w:val="none" w:sz="0" w:space="0" w:color="auto"/>
          </w:divBdr>
        </w:div>
        <w:div w:id="1892031391">
          <w:marLeft w:val="480"/>
          <w:marRight w:val="0"/>
          <w:marTop w:val="0"/>
          <w:marBottom w:val="0"/>
          <w:divBdr>
            <w:top w:val="none" w:sz="0" w:space="0" w:color="auto"/>
            <w:left w:val="none" w:sz="0" w:space="0" w:color="auto"/>
            <w:bottom w:val="none" w:sz="0" w:space="0" w:color="auto"/>
            <w:right w:val="none" w:sz="0" w:space="0" w:color="auto"/>
          </w:divBdr>
        </w:div>
        <w:div w:id="713236733">
          <w:marLeft w:val="480"/>
          <w:marRight w:val="0"/>
          <w:marTop w:val="0"/>
          <w:marBottom w:val="0"/>
          <w:divBdr>
            <w:top w:val="none" w:sz="0" w:space="0" w:color="auto"/>
            <w:left w:val="none" w:sz="0" w:space="0" w:color="auto"/>
            <w:bottom w:val="none" w:sz="0" w:space="0" w:color="auto"/>
            <w:right w:val="none" w:sz="0" w:space="0" w:color="auto"/>
          </w:divBdr>
        </w:div>
        <w:div w:id="594628520">
          <w:marLeft w:val="480"/>
          <w:marRight w:val="0"/>
          <w:marTop w:val="0"/>
          <w:marBottom w:val="0"/>
          <w:divBdr>
            <w:top w:val="none" w:sz="0" w:space="0" w:color="auto"/>
            <w:left w:val="none" w:sz="0" w:space="0" w:color="auto"/>
            <w:bottom w:val="none" w:sz="0" w:space="0" w:color="auto"/>
            <w:right w:val="none" w:sz="0" w:space="0" w:color="auto"/>
          </w:divBdr>
        </w:div>
        <w:div w:id="1981350182">
          <w:marLeft w:val="480"/>
          <w:marRight w:val="0"/>
          <w:marTop w:val="0"/>
          <w:marBottom w:val="0"/>
          <w:divBdr>
            <w:top w:val="none" w:sz="0" w:space="0" w:color="auto"/>
            <w:left w:val="none" w:sz="0" w:space="0" w:color="auto"/>
            <w:bottom w:val="none" w:sz="0" w:space="0" w:color="auto"/>
            <w:right w:val="none" w:sz="0" w:space="0" w:color="auto"/>
          </w:divBdr>
        </w:div>
        <w:div w:id="668607001">
          <w:marLeft w:val="480"/>
          <w:marRight w:val="0"/>
          <w:marTop w:val="0"/>
          <w:marBottom w:val="0"/>
          <w:divBdr>
            <w:top w:val="none" w:sz="0" w:space="0" w:color="auto"/>
            <w:left w:val="none" w:sz="0" w:space="0" w:color="auto"/>
            <w:bottom w:val="none" w:sz="0" w:space="0" w:color="auto"/>
            <w:right w:val="none" w:sz="0" w:space="0" w:color="auto"/>
          </w:divBdr>
        </w:div>
        <w:div w:id="778455500">
          <w:marLeft w:val="480"/>
          <w:marRight w:val="0"/>
          <w:marTop w:val="0"/>
          <w:marBottom w:val="0"/>
          <w:divBdr>
            <w:top w:val="none" w:sz="0" w:space="0" w:color="auto"/>
            <w:left w:val="none" w:sz="0" w:space="0" w:color="auto"/>
            <w:bottom w:val="none" w:sz="0" w:space="0" w:color="auto"/>
            <w:right w:val="none" w:sz="0" w:space="0" w:color="auto"/>
          </w:divBdr>
        </w:div>
        <w:div w:id="1028678285">
          <w:marLeft w:val="480"/>
          <w:marRight w:val="0"/>
          <w:marTop w:val="0"/>
          <w:marBottom w:val="0"/>
          <w:divBdr>
            <w:top w:val="none" w:sz="0" w:space="0" w:color="auto"/>
            <w:left w:val="none" w:sz="0" w:space="0" w:color="auto"/>
            <w:bottom w:val="none" w:sz="0" w:space="0" w:color="auto"/>
            <w:right w:val="none" w:sz="0" w:space="0" w:color="auto"/>
          </w:divBdr>
        </w:div>
        <w:div w:id="1900743615">
          <w:marLeft w:val="480"/>
          <w:marRight w:val="0"/>
          <w:marTop w:val="0"/>
          <w:marBottom w:val="0"/>
          <w:divBdr>
            <w:top w:val="none" w:sz="0" w:space="0" w:color="auto"/>
            <w:left w:val="none" w:sz="0" w:space="0" w:color="auto"/>
            <w:bottom w:val="none" w:sz="0" w:space="0" w:color="auto"/>
            <w:right w:val="none" w:sz="0" w:space="0" w:color="auto"/>
          </w:divBdr>
        </w:div>
        <w:div w:id="592588657">
          <w:marLeft w:val="480"/>
          <w:marRight w:val="0"/>
          <w:marTop w:val="0"/>
          <w:marBottom w:val="0"/>
          <w:divBdr>
            <w:top w:val="none" w:sz="0" w:space="0" w:color="auto"/>
            <w:left w:val="none" w:sz="0" w:space="0" w:color="auto"/>
            <w:bottom w:val="none" w:sz="0" w:space="0" w:color="auto"/>
            <w:right w:val="none" w:sz="0" w:space="0" w:color="auto"/>
          </w:divBdr>
        </w:div>
        <w:div w:id="691879179">
          <w:marLeft w:val="480"/>
          <w:marRight w:val="0"/>
          <w:marTop w:val="0"/>
          <w:marBottom w:val="0"/>
          <w:divBdr>
            <w:top w:val="none" w:sz="0" w:space="0" w:color="auto"/>
            <w:left w:val="none" w:sz="0" w:space="0" w:color="auto"/>
            <w:bottom w:val="none" w:sz="0" w:space="0" w:color="auto"/>
            <w:right w:val="none" w:sz="0" w:space="0" w:color="auto"/>
          </w:divBdr>
        </w:div>
        <w:div w:id="1507674705">
          <w:marLeft w:val="480"/>
          <w:marRight w:val="0"/>
          <w:marTop w:val="0"/>
          <w:marBottom w:val="0"/>
          <w:divBdr>
            <w:top w:val="none" w:sz="0" w:space="0" w:color="auto"/>
            <w:left w:val="none" w:sz="0" w:space="0" w:color="auto"/>
            <w:bottom w:val="none" w:sz="0" w:space="0" w:color="auto"/>
            <w:right w:val="none" w:sz="0" w:space="0" w:color="auto"/>
          </w:divBdr>
        </w:div>
        <w:div w:id="681857525">
          <w:marLeft w:val="480"/>
          <w:marRight w:val="0"/>
          <w:marTop w:val="0"/>
          <w:marBottom w:val="0"/>
          <w:divBdr>
            <w:top w:val="none" w:sz="0" w:space="0" w:color="auto"/>
            <w:left w:val="none" w:sz="0" w:space="0" w:color="auto"/>
            <w:bottom w:val="none" w:sz="0" w:space="0" w:color="auto"/>
            <w:right w:val="none" w:sz="0" w:space="0" w:color="auto"/>
          </w:divBdr>
        </w:div>
        <w:div w:id="1252930265">
          <w:marLeft w:val="480"/>
          <w:marRight w:val="0"/>
          <w:marTop w:val="0"/>
          <w:marBottom w:val="0"/>
          <w:divBdr>
            <w:top w:val="none" w:sz="0" w:space="0" w:color="auto"/>
            <w:left w:val="none" w:sz="0" w:space="0" w:color="auto"/>
            <w:bottom w:val="none" w:sz="0" w:space="0" w:color="auto"/>
            <w:right w:val="none" w:sz="0" w:space="0" w:color="auto"/>
          </w:divBdr>
        </w:div>
        <w:div w:id="914363280">
          <w:marLeft w:val="480"/>
          <w:marRight w:val="0"/>
          <w:marTop w:val="0"/>
          <w:marBottom w:val="0"/>
          <w:divBdr>
            <w:top w:val="none" w:sz="0" w:space="0" w:color="auto"/>
            <w:left w:val="none" w:sz="0" w:space="0" w:color="auto"/>
            <w:bottom w:val="none" w:sz="0" w:space="0" w:color="auto"/>
            <w:right w:val="none" w:sz="0" w:space="0" w:color="auto"/>
          </w:divBdr>
        </w:div>
      </w:divsChild>
    </w:div>
    <w:div w:id="233011772">
      <w:bodyDiv w:val="1"/>
      <w:marLeft w:val="0"/>
      <w:marRight w:val="0"/>
      <w:marTop w:val="0"/>
      <w:marBottom w:val="0"/>
      <w:divBdr>
        <w:top w:val="none" w:sz="0" w:space="0" w:color="auto"/>
        <w:left w:val="none" w:sz="0" w:space="0" w:color="auto"/>
        <w:bottom w:val="none" w:sz="0" w:space="0" w:color="auto"/>
        <w:right w:val="none" w:sz="0" w:space="0" w:color="auto"/>
      </w:divBdr>
    </w:div>
    <w:div w:id="235281620">
      <w:bodyDiv w:val="1"/>
      <w:marLeft w:val="0"/>
      <w:marRight w:val="0"/>
      <w:marTop w:val="0"/>
      <w:marBottom w:val="0"/>
      <w:divBdr>
        <w:top w:val="none" w:sz="0" w:space="0" w:color="auto"/>
        <w:left w:val="none" w:sz="0" w:space="0" w:color="auto"/>
        <w:bottom w:val="none" w:sz="0" w:space="0" w:color="auto"/>
        <w:right w:val="none" w:sz="0" w:space="0" w:color="auto"/>
      </w:divBdr>
    </w:div>
    <w:div w:id="243034953">
      <w:bodyDiv w:val="1"/>
      <w:marLeft w:val="0"/>
      <w:marRight w:val="0"/>
      <w:marTop w:val="0"/>
      <w:marBottom w:val="0"/>
      <w:divBdr>
        <w:top w:val="none" w:sz="0" w:space="0" w:color="auto"/>
        <w:left w:val="none" w:sz="0" w:space="0" w:color="auto"/>
        <w:bottom w:val="none" w:sz="0" w:space="0" w:color="auto"/>
        <w:right w:val="none" w:sz="0" w:space="0" w:color="auto"/>
      </w:divBdr>
    </w:div>
    <w:div w:id="248660450">
      <w:bodyDiv w:val="1"/>
      <w:marLeft w:val="0"/>
      <w:marRight w:val="0"/>
      <w:marTop w:val="0"/>
      <w:marBottom w:val="0"/>
      <w:divBdr>
        <w:top w:val="none" w:sz="0" w:space="0" w:color="auto"/>
        <w:left w:val="none" w:sz="0" w:space="0" w:color="auto"/>
        <w:bottom w:val="none" w:sz="0" w:space="0" w:color="auto"/>
        <w:right w:val="none" w:sz="0" w:space="0" w:color="auto"/>
      </w:divBdr>
    </w:div>
    <w:div w:id="249119970">
      <w:bodyDiv w:val="1"/>
      <w:marLeft w:val="0"/>
      <w:marRight w:val="0"/>
      <w:marTop w:val="0"/>
      <w:marBottom w:val="0"/>
      <w:divBdr>
        <w:top w:val="none" w:sz="0" w:space="0" w:color="auto"/>
        <w:left w:val="none" w:sz="0" w:space="0" w:color="auto"/>
        <w:bottom w:val="none" w:sz="0" w:space="0" w:color="auto"/>
        <w:right w:val="none" w:sz="0" w:space="0" w:color="auto"/>
      </w:divBdr>
    </w:div>
    <w:div w:id="250047116">
      <w:bodyDiv w:val="1"/>
      <w:marLeft w:val="0"/>
      <w:marRight w:val="0"/>
      <w:marTop w:val="0"/>
      <w:marBottom w:val="0"/>
      <w:divBdr>
        <w:top w:val="none" w:sz="0" w:space="0" w:color="auto"/>
        <w:left w:val="none" w:sz="0" w:space="0" w:color="auto"/>
        <w:bottom w:val="none" w:sz="0" w:space="0" w:color="auto"/>
        <w:right w:val="none" w:sz="0" w:space="0" w:color="auto"/>
      </w:divBdr>
      <w:divsChild>
        <w:div w:id="1132603223">
          <w:marLeft w:val="480"/>
          <w:marRight w:val="0"/>
          <w:marTop w:val="0"/>
          <w:marBottom w:val="0"/>
          <w:divBdr>
            <w:top w:val="none" w:sz="0" w:space="0" w:color="auto"/>
            <w:left w:val="none" w:sz="0" w:space="0" w:color="auto"/>
            <w:bottom w:val="none" w:sz="0" w:space="0" w:color="auto"/>
            <w:right w:val="none" w:sz="0" w:space="0" w:color="auto"/>
          </w:divBdr>
        </w:div>
        <w:div w:id="1062290467">
          <w:marLeft w:val="480"/>
          <w:marRight w:val="0"/>
          <w:marTop w:val="0"/>
          <w:marBottom w:val="0"/>
          <w:divBdr>
            <w:top w:val="none" w:sz="0" w:space="0" w:color="auto"/>
            <w:left w:val="none" w:sz="0" w:space="0" w:color="auto"/>
            <w:bottom w:val="none" w:sz="0" w:space="0" w:color="auto"/>
            <w:right w:val="none" w:sz="0" w:space="0" w:color="auto"/>
          </w:divBdr>
        </w:div>
        <w:div w:id="402683243">
          <w:marLeft w:val="480"/>
          <w:marRight w:val="0"/>
          <w:marTop w:val="0"/>
          <w:marBottom w:val="0"/>
          <w:divBdr>
            <w:top w:val="none" w:sz="0" w:space="0" w:color="auto"/>
            <w:left w:val="none" w:sz="0" w:space="0" w:color="auto"/>
            <w:bottom w:val="none" w:sz="0" w:space="0" w:color="auto"/>
            <w:right w:val="none" w:sz="0" w:space="0" w:color="auto"/>
          </w:divBdr>
        </w:div>
        <w:div w:id="673454056">
          <w:marLeft w:val="480"/>
          <w:marRight w:val="0"/>
          <w:marTop w:val="0"/>
          <w:marBottom w:val="0"/>
          <w:divBdr>
            <w:top w:val="none" w:sz="0" w:space="0" w:color="auto"/>
            <w:left w:val="none" w:sz="0" w:space="0" w:color="auto"/>
            <w:bottom w:val="none" w:sz="0" w:space="0" w:color="auto"/>
            <w:right w:val="none" w:sz="0" w:space="0" w:color="auto"/>
          </w:divBdr>
        </w:div>
        <w:div w:id="694117893">
          <w:marLeft w:val="480"/>
          <w:marRight w:val="0"/>
          <w:marTop w:val="0"/>
          <w:marBottom w:val="0"/>
          <w:divBdr>
            <w:top w:val="none" w:sz="0" w:space="0" w:color="auto"/>
            <w:left w:val="none" w:sz="0" w:space="0" w:color="auto"/>
            <w:bottom w:val="none" w:sz="0" w:space="0" w:color="auto"/>
            <w:right w:val="none" w:sz="0" w:space="0" w:color="auto"/>
          </w:divBdr>
        </w:div>
        <w:div w:id="26564161">
          <w:marLeft w:val="480"/>
          <w:marRight w:val="0"/>
          <w:marTop w:val="0"/>
          <w:marBottom w:val="0"/>
          <w:divBdr>
            <w:top w:val="none" w:sz="0" w:space="0" w:color="auto"/>
            <w:left w:val="none" w:sz="0" w:space="0" w:color="auto"/>
            <w:bottom w:val="none" w:sz="0" w:space="0" w:color="auto"/>
            <w:right w:val="none" w:sz="0" w:space="0" w:color="auto"/>
          </w:divBdr>
        </w:div>
        <w:div w:id="484662873">
          <w:marLeft w:val="480"/>
          <w:marRight w:val="0"/>
          <w:marTop w:val="0"/>
          <w:marBottom w:val="0"/>
          <w:divBdr>
            <w:top w:val="none" w:sz="0" w:space="0" w:color="auto"/>
            <w:left w:val="none" w:sz="0" w:space="0" w:color="auto"/>
            <w:bottom w:val="none" w:sz="0" w:space="0" w:color="auto"/>
            <w:right w:val="none" w:sz="0" w:space="0" w:color="auto"/>
          </w:divBdr>
        </w:div>
        <w:div w:id="665671819">
          <w:marLeft w:val="480"/>
          <w:marRight w:val="0"/>
          <w:marTop w:val="0"/>
          <w:marBottom w:val="0"/>
          <w:divBdr>
            <w:top w:val="none" w:sz="0" w:space="0" w:color="auto"/>
            <w:left w:val="none" w:sz="0" w:space="0" w:color="auto"/>
            <w:bottom w:val="none" w:sz="0" w:space="0" w:color="auto"/>
            <w:right w:val="none" w:sz="0" w:space="0" w:color="auto"/>
          </w:divBdr>
        </w:div>
        <w:div w:id="1764716897">
          <w:marLeft w:val="480"/>
          <w:marRight w:val="0"/>
          <w:marTop w:val="0"/>
          <w:marBottom w:val="0"/>
          <w:divBdr>
            <w:top w:val="none" w:sz="0" w:space="0" w:color="auto"/>
            <w:left w:val="none" w:sz="0" w:space="0" w:color="auto"/>
            <w:bottom w:val="none" w:sz="0" w:space="0" w:color="auto"/>
            <w:right w:val="none" w:sz="0" w:space="0" w:color="auto"/>
          </w:divBdr>
        </w:div>
        <w:div w:id="1277179592">
          <w:marLeft w:val="480"/>
          <w:marRight w:val="0"/>
          <w:marTop w:val="0"/>
          <w:marBottom w:val="0"/>
          <w:divBdr>
            <w:top w:val="none" w:sz="0" w:space="0" w:color="auto"/>
            <w:left w:val="none" w:sz="0" w:space="0" w:color="auto"/>
            <w:bottom w:val="none" w:sz="0" w:space="0" w:color="auto"/>
            <w:right w:val="none" w:sz="0" w:space="0" w:color="auto"/>
          </w:divBdr>
        </w:div>
        <w:div w:id="467822228">
          <w:marLeft w:val="480"/>
          <w:marRight w:val="0"/>
          <w:marTop w:val="0"/>
          <w:marBottom w:val="0"/>
          <w:divBdr>
            <w:top w:val="none" w:sz="0" w:space="0" w:color="auto"/>
            <w:left w:val="none" w:sz="0" w:space="0" w:color="auto"/>
            <w:bottom w:val="none" w:sz="0" w:space="0" w:color="auto"/>
            <w:right w:val="none" w:sz="0" w:space="0" w:color="auto"/>
          </w:divBdr>
        </w:div>
        <w:div w:id="1620454165">
          <w:marLeft w:val="480"/>
          <w:marRight w:val="0"/>
          <w:marTop w:val="0"/>
          <w:marBottom w:val="0"/>
          <w:divBdr>
            <w:top w:val="none" w:sz="0" w:space="0" w:color="auto"/>
            <w:left w:val="none" w:sz="0" w:space="0" w:color="auto"/>
            <w:bottom w:val="none" w:sz="0" w:space="0" w:color="auto"/>
            <w:right w:val="none" w:sz="0" w:space="0" w:color="auto"/>
          </w:divBdr>
        </w:div>
        <w:div w:id="1679044223">
          <w:marLeft w:val="480"/>
          <w:marRight w:val="0"/>
          <w:marTop w:val="0"/>
          <w:marBottom w:val="0"/>
          <w:divBdr>
            <w:top w:val="none" w:sz="0" w:space="0" w:color="auto"/>
            <w:left w:val="none" w:sz="0" w:space="0" w:color="auto"/>
            <w:bottom w:val="none" w:sz="0" w:space="0" w:color="auto"/>
            <w:right w:val="none" w:sz="0" w:space="0" w:color="auto"/>
          </w:divBdr>
        </w:div>
        <w:div w:id="1257976609">
          <w:marLeft w:val="480"/>
          <w:marRight w:val="0"/>
          <w:marTop w:val="0"/>
          <w:marBottom w:val="0"/>
          <w:divBdr>
            <w:top w:val="none" w:sz="0" w:space="0" w:color="auto"/>
            <w:left w:val="none" w:sz="0" w:space="0" w:color="auto"/>
            <w:bottom w:val="none" w:sz="0" w:space="0" w:color="auto"/>
            <w:right w:val="none" w:sz="0" w:space="0" w:color="auto"/>
          </w:divBdr>
        </w:div>
        <w:div w:id="376591437">
          <w:marLeft w:val="480"/>
          <w:marRight w:val="0"/>
          <w:marTop w:val="0"/>
          <w:marBottom w:val="0"/>
          <w:divBdr>
            <w:top w:val="none" w:sz="0" w:space="0" w:color="auto"/>
            <w:left w:val="none" w:sz="0" w:space="0" w:color="auto"/>
            <w:bottom w:val="none" w:sz="0" w:space="0" w:color="auto"/>
            <w:right w:val="none" w:sz="0" w:space="0" w:color="auto"/>
          </w:divBdr>
        </w:div>
        <w:div w:id="1056659089">
          <w:marLeft w:val="480"/>
          <w:marRight w:val="0"/>
          <w:marTop w:val="0"/>
          <w:marBottom w:val="0"/>
          <w:divBdr>
            <w:top w:val="none" w:sz="0" w:space="0" w:color="auto"/>
            <w:left w:val="none" w:sz="0" w:space="0" w:color="auto"/>
            <w:bottom w:val="none" w:sz="0" w:space="0" w:color="auto"/>
            <w:right w:val="none" w:sz="0" w:space="0" w:color="auto"/>
          </w:divBdr>
        </w:div>
        <w:div w:id="539126181">
          <w:marLeft w:val="480"/>
          <w:marRight w:val="0"/>
          <w:marTop w:val="0"/>
          <w:marBottom w:val="0"/>
          <w:divBdr>
            <w:top w:val="none" w:sz="0" w:space="0" w:color="auto"/>
            <w:left w:val="none" w:sz="0" w:space="0" w:color="auto"/>
            <w:bottom w:val="none" w:sz="0" w:space="0" w:color="auto"/>
            <w:right w:val="none" w:sz="0" w:space="0" w:color="auto"/>
          </w:divBdr>
        </w:div>
        <w:div w:id="44649262">
          <w:marLeft w:val="480"/>
          <w:marRight w:val="0"/>
          <w:marTop w:val="0"/>
          <w:marBottom w:val="0"/>
          <w:divBdr>
            <w:top w:val="none" w:sz="0" w:space="0" w:color="auto"/>
            <w:left w:val="none" w:sz="0" w:space="0" w:color="auto"/>
            <w:bottom w:val="none" w:sz="0" w:space="0" w:color="auto"/>
            <w:right w:val="none" w:sz="0" w:space="0" w:color="auto"/>
          </w:divBdr>
        </w:div>
        <w:div w:id="1176189576">
          <w:marLeft w:val="480"/>
          <w:marRight w:val="0"/>
          <w:marTop w:val="0"/>
          <w:marBottom w:val="0"/>
          <w:divBdr>
            <w:top w:val="none" w:sz="0" w:space="0" w:color="auto"/>
            <w:left w:val="none" w:sz="0" w:space="0" w:color="auto"/>
            <w:bottom w:val="none" w:sz="0" w:space="0" w:color="auto"/>
            <w:right w:val="none" w:sz="0" w:space="0" w:color="auto"/>
          </w:divBdr>
        </w:div>
      </w:divsChild>
    </w:div>
    <w:div w:id="255598445">
      <w:bodyDiv w:val="1"/>
      <w:marLeft w:val="0"/>
      <w:marRight w:val="0"/>
      <w:marTop w:val="0"/>
      <w:marBottom w:val="0"/>
      <w:divBdr>
        <w:top w:val="none" w:sz="0" w:space="0" w:color="auto"/>
        <w:left w:val="none" w:sz="0" w:space="0" w:color="auto"/>
        <w:bottom w:val="none" w:sz="0" w:space="0" w:color="auto"/>
        <w:right w:val="none" w:sz="0" w:space="0" w:color="auto"/>
      </w:divBdr>
    </w:div>
    <w:div w:id="267129645">
      <w:bodyDiv w:val="1"/>
      <w:marLeft w:val="0"/>
      <w:marRight w:val="0"/>
      <w:marTop w:val="0"/>
      <w:marBottom w:val="0"/>
      <w:divBdr>
        <w:top w:val="none" w:sz="0" w:space="0" w:color="auto"/>
        <w:left w:val="none" w:sz="0" w:space="0" w:color="auto"/>
        <w:bottom w:val="none" w:sz="0" w:space="0" w:color="auto"/>
        <w:right w:val="none" w:sz="0" w:space="0" w:color="auto"/>
      </w:divBdr>
    </w:div>
    <w:div w:id="275604464">
      <w:bodyDiv w:val="1"/>
      <w:marLeft w:val="0"/>
      <w:marRight w:val="0"/>
      <w:marTop w:val="0"/>
      <w:marBottom w:val="0"/>
      <w:divBdr>
        <w:top w:val="none" w:sz="0" w:space="0" w:color="auto"/>
        <w:left w:val="none" w:sz="0" w:space="0" w:color="auto"/>
        <w:bottom w:val="none" w:sz="0" w:space="0" w:color="auto"/>
        <w:right w:val="none" w:sz="0" w:space="0" w:color="auto"/>
      </w:divBdr>
    </w:div>
    <w:div w:id="289484496">
      <w:bodyDiv w:val="1"/>
      <w:marLeft w:val="0"/>
      <w:marRight w:val="0"/>
      <w:marTop w:val="0"/>
      <w:marBottom w:val="0"/>
      <w:divBdr>
        <w:top w:val="none" w:sz="0" w:space="0" w:color="auto"/>
        <w:left w:val="none" w:sz="0" w:space="0" w:color="auto"/>
        <w:bottom w:val="none" w:sz="0" w:space="0" w:color="auto"/>
        <w:right w:val="none" w:sz="0" w:space="0" w:color="auto"/>
      </w:divBdr>
    </w:div>
    <w:div w:id="293146179">
      <w:bodyDiv w:val="1"/>
      <w:marLeft w:val="0"/>
      <w:marRight w:val="0"/>
      <w:marTop w:val="0"/>
      <w:marBottom w:val="0"/>
      <w:divBdr>
        <w:top w:val="none" w:sz="0" w:space="0" w:color="auto"/>
        <w:left w:val="none" w:sz="0" w:space="0" w:color="auto"/>
        <w:bottom w:val="none" w:sz="0" w:space="0" w:color="auto"/>
        <w:right w:val="none" w:sz="0" w:space="0" w:color="auto"/>
      </w:divBdr>
    </w:div>
    <w:div w:id="295844089">
      <w:bodyDiv w:val="1"/>
      <w:marLeft w:val="0"/>
      <w:marRight w:val="0"/>
      <w:marTop w:val="0"/>
      <w:marBottom w:val="0"/>
      <w:divBdr>
        <w:top w:val="none" w:sz="0" w:space="0" w:color="auto"/>
        <w:left w:val="none" w:sz="0" w:space="0" w:color="auto"/>
        <w:bottom w:val="none" w:sz="0" w:space="0" w:color="auto"/>
        <w:right w:val="none" w:sz="0" w:space="0" w:color="auto"/>
      </w:divBdr>
    </w:div>
    <w:div w:id="302270211">
      <w:bodyDiv w:val="1"/>
      <w:marLeft w:val="0"/>
      <w:marRight w:val="0"/>
      <w:marTop w:val="0"/>
      <w:marBottom w:val="0"/>
      <w:divBdr>
        <w:top w:val="none" w:sz="0" w:space="0" w:color="auto"/>
        <w:left w:val="none" w:sz="0" w:space="0" w:color="auto"/>
        <w:bottom w:val="none" w:sz="0" w:space="0" w:color="auto"/>
        <w:right w:val="none" w:sz="0" w:space="0" w:color="auto"/>
      </w:divBdr>
      <w:divsChild>
        <w:div w:id="608239960">
          <w:marLeft w:val="0"/>
          <w:marRight w:val="0"/>
          <w:marTop w:val="0"/>
          <w:marBottom w:val="0"/>
          <w:divBdr>
            <w:top w:val="none" w:sz="0" w:space="0" w:color="auto"/>
            <w:left w:val="none" w:sz="0" w:space="0" w:color="auto"/>
            <w:bottom w:val="none" w:sz="0" w:space="0" w:color="auto"/>
            <w:right w:val="none" w:sz="0" w:space="0" w:color="auto"/>
          </w:divBdr>
        </w:div>
        <w:div w:id="585189038">
          <w:marLeft w:val="0"/>
          <w:marRight w:val="0"/>
          <w:marTop w:val="0"/>
          <w:marBottom w:val="0"/>
          <w:divBdr>
            <w:top w:val="none" w:sz="0" w:space="0" w:color="auto"/>
            <w:left w:val="none" w:sz="0" w:space="0" w:color="auto"/>
            <w:bottom w:val="none" w:sz="0" w:space="0" w:color="auto"/>
            <w:right w:val="none" w:sz="0" w:space="0" w:color="auto"/>
          </w:divBdr>
        </w:div>
      </w:divsChild>
    </w:div>
    <w:div w:id="302346471">
      <w:bodyDiv w:val="1"/>
      <w:marLeft w:val="0"/>
      <w:marRight w:val="0"/>
      <w:marTop w:val="0"/>
      <w:marBottom w:val="0"/>
      <w:divBdr>
        <w:top w:val="none" w:sz="0" w:space="0" w:color="auto"/>
        <w:left w:val="none" w:sz="0" w:space="0" w:color="auto"/>
        <w:bottom w:val="none" w:sz="0" w:space="0" w:color="auto"/>
        <w:right w:val="none" w:sz="0" w:space="0" w:color="auto"/>
      </w:divBdr>
    </w:div>
    <w:div w:id="306477939">
      <w:bodyDiv w:val="1"/>
      <w:marLeft w:val="0"/>
      <w:marRight w:val="0"/>
      <w:marTop w:val="0"/>
      <w:marBottom w:val="0"/>
      <w:divBdr>
        <w:top w:val="none" w:sz="0" w:space="0" w:color="auto"/>
        <w:left w:val="none" w:sz="0" w:space="0" w:color="auto"/>
        <w:bottom w:val="none" w:sz="0" w:space="0" w:color="auto"/>
        <w:right w:val="none" w:sz="0" w:space="0" w:color="auto"/>
      </w:divBdr>
    </w:div>
    <w:div w:id="313340036">
      <w:bodyDiv w:val="1"/>
      <w:marLeft w:val="0"/>
      <w:marRight w:val="0"/>
      <w:marTop w:val="0"/>
      <w:marBottom w:val="0"/>
      <w:divBdr>
        <w:top w:val="none" w:sz="0" w:space="0" w:color="auto"/>
        <w:left w:val="none" w:sz="0" w:space="0" w:color="auto"/>
        <w:bottom w:val="none" w:sz="0" w:space="0" w:color="auto"/>
        <w:right w:val="none" w:sz="0" w:space="0" w:color="auto"/>
      </w:divBdr>
      <w:divsChild>
        <w:div w:id="1214776405">
          <w:marLeft w:val="480"/>
          <w:marRight w:val="0"/>
          <w:marTop w:val="0"/>
          <w:marBottom w:val="0"/>
          <w:divBdr>
            <w:top w:val="none" w:sz="0" w:space="0" w:color="auto"/>
            <w:left w:val="none" w:sz="0" w:space="0" w:color="auto"/>
            <w:bottom w:val="none" w:sz="0" w:space="0" w:color="auto"/>
            <w:right w:val="none" w:sz="0" w:space="0" w:color="auto"/>
          </w:divBdr>
        </w:div>
        <w:div w:id="880360749">
          <w:marLeft w:val="480"/>
          <w:marRight w:val="0"/>
          <w:marTop w:val="0"/>
          <w:marBottom w:val="0"/>
          <w:divBdr>
            <w:top w:val="none" w:sz="0" w:space="0" w:color="auto"/>
            <w:left w:val="none" w:sz="0" w:space="0" w:color="auto"/>
            <w:bottom w:val="none" w:sz="0" w:space="0" w:color="auto"/>
            <w:right w:val="none" w:sz="0" w:space="0" w:color="auto"/>
          </w:divBdr>
        </w:div>
        <w:div w:id="247734211">
          <w:marLeft w:val="480"/>
          <w:marRight w:val="0"/>
          <w:marTop w:val="0"/>
          <w:marBottom w:val="0"/>
          <w:divBdr>
            <w:top w:val="none" w:sz="0" w:space="0" w:color="auto"/>
            <w:left w:val="none" w:sz="0" w:space="0" w:color="auto"/>
            <w:bottom w:val="none" w:sz="0" w:space="0" w:color="auto"/>
            <w:right w:val="none" w:sz="0" w:space="0" w:color="auto"/>
          </w:divBdr>
        </w:div>
        <w:div w:id="87387862">
          <w:marLeft w:val="480"/>
          <w:marRight w:val="0"/>
          <w:marTop w:val="0"/>
          <w:marBottom w:val="0"/>
          <w:divBdr>
            <w:top w:val="none" w:sz="0" w:space="0" w:color="auto"/>
            <w:left w:val="none" w:sz="0" w:space="0" w:color="auto"/>
            <w:bottom w:val="none" w:sz="0" w:space="0" w:color="auto"/>
            <w:right w:val="none" w:sz="0" w:space="0" w:color="auto"/>
          </w:divBdr>
        </w:div>
        <w:div w:id="763842610">
          <w:marLeft w:val="480"/>
          <w:marRight w:val="0"/>
          <w:marTop w:val="0"/>
          <w:marBottom w:val="0"/>
          <w:divBdr>
            <w:top w:val="none" w:sz="0" w:space="0" w:color="auto"/>
            <w:left w:val="none" w:sz="0" w:space="0" w:color="auto"/>
            <w:bottom w:val="none" w:sz="0" w:space="0" w:color="auto"/>
            <w:right w:val="none" w:sz="0" w:space="0" w:color="auto"/>
          </w:divBdr>
        </w:div>
        <w:div w:id="507446775">
          <w:marLeft w:val="480"/>
          <w:marRight w:val="0"/>
          <w:marTop w:val="0"/>
          <w:marBottom w:val="0"/>
          <w:divBdr>
            <w:top w:val="none" w:sz="0" w:space="0" w:color="auto"/>
            <w:left w:val="none" w:sz="0" w:space="0" w:color="auto"/>
            <w:bottom w:val="none" w:sz="0" w:space="0" w:color="auto"/>
            <w:right w:val="none" w:sz="0" w:space="0" w:color="auto"/>
          </w:divBdr>
        </w:div>
        <w:div w:id="1509566149">
          <w:marLeft w:val="480"/>
          <w:marRight w:val="0"/>
          <w:marTop w:val="0"/>
          <w:marBottom w:val="0"/>
          <w:divBdr>
            <w:top w:val="none" w:sz="0" w:space="0" w:color="auto"/>
            <w:left w:val="none" w:sz="0" w:space="0" w:color="auto"/>
            <w:bottom w:val="none" w:sz="0" w:space="0" w:color="auto"/>
            <w:right w:val="none" w:sz="0" w:space="0" w:color="auto"/>
          </w:divBdr>
        </w:div>
        <w:div w:id="1932277378">
          <w:marLeft w:val="480"/>
          <w:marRight w:val="0"/>
          <w:marTop w:val="0"/>
          <w:marBottom w:val="0"/>
          <w:divBdr>
            <w:top w:val="none" w:sz="0" w:space="0" w:color="auto"/>
            <w:left w:val="none" w:sz="0" w:space="0" w:color="auto"/>
            <w:bottom w:val="none" w:sz="0" w:space="0" w:color="auto"/>
            <w:right w:val="none" w:sz="0" w:space="0" w:color="auto"/>
          </w:divBdr>
        </w:div>
        <w:div w:id="881289428">
          <w:marLeft w:val="480"/>
          <w:marRight w:val="0"/>
          <w:marTop w:val="0"/>
          <w:marBottom w:val="0"/>
          <w:divBdr>
            <w:top w:val="none" w:sz="0" w:space="0" w:color="auto"/>
            <w:left w:val="none" w:sz="0" w:space="0" w:color="auto"/>
            <w:bottom w:val="none" w:sz="0" w:space="0" w:color="auto"/>
            <w:right w:val="none" w:sz="0" w:space="0" w:color="auto"/>
          </w:divBdr>
        </w:div>
        <w:div w:id="862984078">
          <w:marLeft w:val="480"/>
          <w:marRight w:val="0"/>
          <w:marTop w:val="0"/>
          <w:marBottom w:val="0"/>
          <w:divBdr>
            <w:top w:val="none" w:sz="0" w:space="0" w:color="auto"/>
            <w:left w:val="none" w:sz="0" w:space="0" w:color="auto"/>
            <w:bottom w:val="none" w:sz="0" w:space="0" w:color="auto"/>
            <w:right w:val="none" w:sz="0" w:space="0" w:color="auto"/>
          </w:divBdr>
        </w:div>
        <w:div w:id="534781621">
          <w:marLeft w:val="480"/>
          <w:marRight w:val="0"/>
          <w:marTop w:val="0"/>
          <w:marBottom w:val="0"/>
          <w:divBdr>
            <w:top w:val="none" w:sz="0" w:space="0" w:color="auto"/>
            <w:left w:val="none" w:sz="0" w:space="0" w:color="auto"/>
            <w:bottom w:val="none" w:sz="0" w:space="0" w:color="auto"/>
            <w:right w:val="none" w:sz="0" w:space="0" w:color="auto"/>
          </w:divBdr>
        </w:div>
        <w:div w:id="289089725">
          <w:marLeft w:val="480"/>
          <w:marRight w:val="0"/>
          <w:marTop w:val="0"/>
          <w:marBottom w:val="0"/>
          <w:divBdr>
            <w:top w:val="none" w:sz="0" w:space="0" w:color="auto"/>
            <w:left w:val="none" w:sz="0" w:space="0" w:color="auto"/>
            <w:bottom w:val="none" w:sz="0" w:space="0" w:color="auto"/>
            <w:right w:val="none" w:sz="0" w:space="0" w:color="auto"/>
          </w:divBdr>
        </w:div>
        <w:div w:id="2129157277">
          <w:marLeft w:val="480"/>
          <w:marRight w:val="0"/>
          <w:marTop w:val="0"/>
          <w:marBottom w:val="0"/>
          <w:divBdr>
            <w:top w:val="none" w:sz="0" w:space="0" w:color="auto"/>
            <w:left w:val="none" w:sz="0" w:space="0" w:color="auto"/>
            <w:bottom w:val="none" w:sz="0" w:space="0" w:color="auto"/>
            <w:right w:val="none" w:sz="0" w:space="0" w:color="auto"/>
          </w:divBdr>
        </w:div>
        <w:div w:id="482622216">
          <w:marLeft w:val="480"/>
          <w:marRight w:val="0"/>
          <w:marTop w:val="0"/>
          <w:marBottom w:val="0"/>
          <w:divBdr>
            <w:top w:val="none" w:sz="0" w:space="0" w:color="auto"/>
            <w:left w:val="none" w:sz="0" w:space="0" w:color="auto"/>
            <w:bottom w:val="none" w:sz="0" w:space="0" w:color="auto"/>
            <w:right w:val="none" w:sz="0" w:space="0" w:color="auto"/>
          </w:divBdr>
        </w:div>
        <w:div w:id="1272127247">
          <w:marLeft w:val="480"/>
          <w:marRight w:val="0"/>
          <w:marTop w:val="0"/>
          <w:marBottom w:val="0"/>
          <w:divBdr>
            <w:top w:val="none" w:sz="0" w:space="0" w:color="auto"/>
            <w:left w:val="none" w:sz="0" w:space="0" w:color="auto"/>
            <w:bottom w:val="none" w:sz="0" w:space="0" w:color="auto"/>
            <w:right w:val="none" w:sz="0" w:space="0" w:color="auto"/>
          </w:divBdr>
        </w:div>
        <w:div w:id="172570943">
          <w:marLeft w:val="480"/>
          <w:marRight w:val="0"/>
          <w:marTop w:val="0"/>
          <w:marBottom w:val="0"/>
          <w:divBdr>
            <w:top w:val="none" w:sz="0" w:space="0" w:color="auto"/>
            <w:left w:val="none" w:sz="0" w:space="0" w:color="auto"/>
            <w:bottom w:val="none" w:sz="0" w:space="0" w:color="auto"/>
            <w:right w:val="none" w:sz="0" w:space="0" w:color="auto"/>
          </w:divBdr>
        </w:div>
        <w:div w:id="934021332">
          <w:marLeft w:val="480"/>
          <w:marRight w:val="0"/>
          <w:marTop w:val="0"/>
          <w:marBottom w:val="0"/>
          <w:divBdr>
            <w:top w:val="none" w:sz="0" w:space="0" w:color="auto"/>
            <w:left w:val="none" w:sz="0" w:space="0" w:color="auto"/>
            <w:bottom w:val="none" w:sz="0" w:space="0" w:color="auto"/>
            <w:right w:val="none" w:sz="0" w:space="0" w:color="auto"/>
          </w:divBdr>
        </w:div>
        <w:div w:id="1164659167">
          <w:marLeft w:val="480"/>
          <w:marRight w:val="0"/>
          <w:marTop w:val="0"/>
          <w:marBottom w:val="0"/>
          <w:divBdr>
            <w:top w:val="none" w:sz="0" w:space="0" w:color="auto"/>
            <w:left w:val="none" w:sz="0" w:space="0" w:color="auto"/>
            <w:bottom w:val="none" w:sz="0" w:space="0" w:color="auto"/>
            <w:right w:val="none" w:sz="0" w:space="0" w:color="auto"/>
          </w:divBdr>
        </w:div>
        <w:div w:id="118114416">
          <w:marLeft w:val="480"/>
          <w:marRight w:val="0"/>
          <w:marTop w:val="0"/>
          <w:marBottom w:val="0"/>
          <w:divBdr>
            <w:top w:val="none" w:sz="0" w:space="0" w:color="auto"/>
            <w:left w:val="none" w:sz="0" w:space="0" w:color="auto"/>
            <w:bottom w:val="none" w:sz="0" w:space="0" w:color="auto"/>
            <w:right w:val="none" w:sz="0" w:space="0" w:color="auto"/>
          </w:divBdr>
        </w:div>
        <w:div w:id="2070495577">
          <w:marLeft w:val="480"/>
          <w:marRight w:val="0"/>
          <w:marTop w:val="0"/>
          <w:marBottom w:val="0"/>
          <w:divBdr>
            <w:top w:val="none" w:sz="0" w:space="0" w:color="auto"/>
            <w:left w:val="none" w:sz="0" w:space="0" w:color="auto"/>
            <w:bottom w:val="none" w:sz="0" w:space="0" w:color="auto"/>
            <w:right w:val="none" w:sz="0" w:space="0" w:color="auto"/>
          </w:divBdr>
        </w:div>
      </w:divsChild>
    </w:div>
    <w:div w:id="314069837">
      <w:bodyDiv w:val="1"/>
      <w:marLeft w:val="0"/>
      <w:marRight w:val="0"/>
      <w:marTop w:val="0"/>
      <w:marBottom w:val="0"/>
      <w:divBdr>
        <w:top w:val="none" w:sz="0" w:space="0" w:color="auto"/>
        <w:left w:val="none" w:sz="0" w:space="0" w:color="auto"/>
        <w:bottom w:val="none" w:sz="0" w:space="0" w:color="auto"/>
        <w:right w:val="none" w:sz="0" w:space="0" w:color="auto"/>
      </w:divBdr>
      <w:divsChild>
        <w:div w:id="17512240">
          <w:marLeft w:val="480"/>
          <w:marRight w:val="0"/>
          <w:marTop w:val="0"/>
          <w:marBottom w:val="0"/>
          <w:divBdr>
            <w:top w:val="none" w:sz="0" w:space="0" w:color="auto"/>
            <w:left w:val="none" w:sz="0" w:space="0" w:color="auto"/>
            <w:bottom w:val="none" w:sz="0" w:space="0" w:color="auto"/>
            <w:right w:val="none" w:sz="0" w:space="0" w:color="auto"/>
          </w:divBdr>
        </w:div>
        <w:div w:id="254632744">
          <w:marLeft w:val="480"/>
          <w:marRight w:val="0"/>
          <w:marTop w:val="0"/>
          <w:marBottom w:val="0"/>
          <w:divBdr>
            <w:top w:val="none" w:sz="0" w:space="0" w:color="auto"/>
            <w:left w:val="none" w:sz="0" w:space="0" w:color="auto"/>
            <w:bottom w:val="none" w:sz="0" w:space="0" w:color="auto"/>
            <w:right w:val="none" w:sz="0" w:space="0" w:color="auto"/>
          </w:divBdr>
        </w:div>
        <w:div w:id="382406231">
          <w:marLeft w:val="480"/>
          <w:marRight w:val="0"/>
          <w:marTop w:val="0"/>
          <w:marBottom w:val="0"/>
          <w:divBdr>
            <w:top w:val="none" w:sz="0" w:space="0" w:color="auto"/>
            <w:left w:val="none" w:sz="0" w:space="0" w:color="auto"/>
            <w:bottom w:val="none" w:sz="0" w:space="0" w:color="auto"/>
            <w:right w:val="none" w:sz="0" w:space="0" w:color="auto"/>
          </w:divBdr>
        </w:div>
        <w:div w:id="505365073">
          <w:marLeft w:val="480"/>
          <w:marRight w:val="0"/>
          <w:marTop w:val="0"/>
          <w:marBottom w:val="0"/>
          <w:divBdr>
            <w:top w:val="none" w:sz="0" w:space="0" w:color="auto"/>
            <w:left w:val="none" w:sz="0" w:space="0" w:color="auto"/>
            <w:bottom w:val="none" w:sz="0" w:space="0" w:color="auto"/>
            <w:right w:val="none" w:sz="0" w:space="0" w:color="auto"/>
          </w:divBdr>
        </w:div>
        <w:div w:id="516119936">
          <w:marLeft w:val="480"/>
          <w:marRight w:val="0"/>
          <w:marTop w:val="0"/>
          <w:marBottom w:val="0"/>
          <w:divBdr>
            <w:top w:val="none" w:sz="0" w:space="0" w:color="auto"/>
            <w:left w:val="none" w:sz="0" w:space="0" w:color="auto"/>
            <w:bottom w:val="none" w:sz="0" w:space="0" w:color="auto"/>
            <w:right w:val="none" w:sz="0" w:space="0" w:color="auto"/>
          </w:divBdr>
        </w:div>
        <w:div w:id="583536016">
          <w:marLeft w:val="480"/>
          <w:marRight w:val="0"/>
          <w:marTop w:val="0"/>
          <w:marBottom w:val="0"/>
          <w:divBdr>
            <w:top w:val="none" w:sz="0" w:space="0" w:color="auto"/>
            <w:left w:val="none" w:sz="0" w:space="0" w:color="auto"/>
            <w:bottom w:val="none" w:sz="0" w:space="0" w:color="auto"/>
            <w:right w:val="none" w:sz="0" w:space="0" w:color="auto"/>
          </w:divBdr>
        </w:div>
        <w:div w:id="659966424">
          <w:marLeft w:val="480"/>
          <w:marRight w:val="0"/>
          <w:marTop w:val="0"/>
          <w:marBottom w:val="0"/>
          <w:divBdr>
            <w:top w:val="none" w:sz="0" w:space="0" w:color="auto"/>
            <w:left w:val="none" w:sz="0" w:space="0" w:color="auto"/>
            <w:bottom w:val="none" w:sz="0" w:space="0" w:color="auto"/>
            <w:right w:val="none" w:sz="0" w:space="0" w:color="auto"/>
          </w:divBdr>
        </w:div>
        <w:div w:id="870412633">
          <w:marLeft w:val="480"/>
          <w:marRight w:val="0"/>
          <w:marTop w:val="0"/>
          <w:marBottom w:val="0"/>
          <w:divBdr>
            <w:top w:val="none" w:sz="0" w:space="0" w:color="auto"/>
            <w:left w:val="none" w:sz="0" w:space="0" w:color="auto"/>
            <w:bottom w:val="none" w:sz="0" w:space="0" w:color="auto"/>
            <w:right w:val="none" w:sz="0" w:space="0" w:color="auto"/>
          </w:divBdr>
        </w:div>
        <w:div w:id="874267706">
          <w:marLeft w:val="480"/>
          <w:marRight w:val="0"/>
          <w:marTop w:val="0"/>
          <w:marBottom w:val="0"/>
          <w:divBdr>
            <w:top w:val="none" w:sz="0" w:space="0" w:color="auto"/>
            <w:left w:val="none" w:sz="0" w:space="0" w:color="auto"/>
            <w:bottom w:val="none" w:sz="0" w:space="0" w:color="auto"/>
            <w:right w:val="none" w:sz="0" w:space="0" w:color="auto"/>
          </w:divBdr>
        </w:div>
        <w:div w:id="935669366">
          <w:marLeft w:val="480"/>
          <w:marRight w:val="0"/>
          <w:marTop w:val="0"/>
          <w:marBottom w:val="0"/>
          <w:divBdr>
            <w:top w:val="none" w:sz="0" w:space="0" w:color="auto"/>
            <w:left w:val="none" w:sz="0" w:space="0" w:color="auto"/>
            <w:bottom w:val="none" w:sz="0" w:space="0" w:color="auto"/>
            <w:right w:val="none" w:sz="0" w:space="0" w:color="auto"/>
          </w:divBdr>
        </w:div>
        <w:div w:id="1489050534">
          <w:marLeft w:val="480"/>
          <w:marRight w:val="0"/>
          <w:marTop w:val="0"/>
          <w:marBottom w:val="0"/>
          <w:divBdr>
            <w:top w:val="none" w:sz="0" w:space="0" w:color="auto"/>
            <w:left w:val="none" w:sz="0" w:space="0" w:color="auto"/>
            <w:bottom w:val="none" w:sz="0" w:space="0" w:color="auto"/>
            <w:right w:val="none" w:sz="0" w:space="0" w:color="auto"/>
          </w:divBdr>
        </w:div>
        <w:div w:id="1600024261">
          <w:marLeft w:val="480"/>
          <w:marRight w:val="0"/>
          <w:marTop w:val="0"/>
          <w:marBottom w:val="0"/>
          <w:divBdr>
            <w:top w:val="none" w:sz="0" w:space="0" w:color="auto"/>
            <w:left w:val="none" w:sz="0" w:space="0" w:color="auto"/>
            <w:bottom w:val="none" w:sz="0" w:space="0" w:color="auto"/>
            <w:right w:val="none" w:sz="0" w:space="0" w:color="auto"/>
          </w:divBdr>
        </w:div>
        <w:div w:id="1646659944">
          <w:marLeft w:val="480"/>
          <w:marRight w:val="0"/>
          <w:marTop w:val="0"/>
          <w:marBottom w:val="0"/>
          <w:divBdr>
            <w:top w:val="none" w:sz="0" w:space="0" w:color="auto"/>
            <w:left w:val="none" w:sz="0" w:space="0" w:color="auto"/>
            <w:bottom w:val="none" w:sz="0" w:space="0" w:color="auto"/>
            <w:right w:val="none" w:sz="0" w:space="0" w:color="auto"/>
          </w:divBdr>
        </w:div>
        <w:div w:id="1814712270">
          <w:marLeft w:val="480"/>
          <w:marRight w:val="0"/>
          <w:marTop w:val="0"/>
          <w:marBottom w:val="0"/>
          <w:divBdr>
            <w:top w:val="none" w:sz="0" w:space="0" w:color="auto"/>
            <w:left w:val="none" w:sz="0" w:space="0" w:color="auto"/>
            <w:bottom w:val="none" w:sz="0" w:space="0" w:color="auto"/>
            <w:right w:val="none" w:sz="0" w:space="0" w:color="auto"/>
          </w:divBdr>
        </w:div>
        <w:div w:id="1937402980">
          <w:marLeft w:val="480"/>
          <w:marRight w:val="0"/>
          <w:marTop w:val="0"/>
          <w:marBottom w:val="0"/>
          <w:divBdr>
            <w:top w:val="none" w:sz="0" w:space="0" w:color="auto"/>
            <w:left w:val="none" w:sz="0" w:space="0" w:color="auto"/>
            <w:bottom w:val="none" w:sz="0" w:space="0" w:color="auto"/>
            <w:right w:val="none" w:sz="0" w:space="0" w:color="auto"/>
          </w:divBdr>
        </w:div>
      </w:divsChild>
    </w:div>
    <w:div w:id="314261473">
      <w:bodyDiv w:val="1"/>
      <w:marLeft w:val="0"/>
      <w:marRight w:val="0"/>
      <w:marTop w:val="0"/>
      <w:marBottom w:val="0"/>
      <w:divBdr>
        <w:top w:val="none" w:sz="0" w:space="0" w:color="auto"/>
        <w:left w:val="none" w:sz="0" w:space="0" w:color="auto"/>
        <w:bottom w:val="none" w:sz="0" w:space="0" w:color="auto"/>
        <w:right w:val="none" w:sz="0" w:space="0" w:color="auto"/>
      </w:divBdr>
    </w:div>
    <w:div w:id="319891032">
      <w:bodyDiv w:val="1"/>
      <w:marLeft w:val="0"/>
      <w:marRight w:val="0"/>
      <w:marTop w:val="0"/>
      <w:marBottom w:val="0"/>
      <w:divBdr>
        <w:top w:val="none" w:sz="0" w:space="0" w:color="auto"/>
        <w:left w:val="none" w:sz="0" w:space="0" w:color="auto"/>
        <w:bottom w:val="none" w:sz="0" w:space="0" w:color="auto"/>
        <w:right w:val="none" w:sz="0" w:space="0" w:color="auto"/>
      </w:divBdr>
    </w:div>
    <w:div w:id="349381455">
      <w:bodyDiv w:val="1"/>
      <w:marLeft w:val="0"/>
      <w:marRight w:val="0"/>
      <w:marTop w:val="0"/>
      <w:marBottom w:val="0"/>
      <w:divBdr>
        <w:top w:val="none" w:sz="0" w:space="0" w:color="auto"/>
        <w:left w:val="none" w:sz="0" w:space="0" w:color="auto"/>
        <w:bottom w:val="none" w:sz="0" w:space="0" w:color="auto"/>
        <w:right w:val="none" w:sz="0" w:space="0" w:color="auto"/>
      </w:divBdr>
    </w:div>
    <w:div w:id="350228597">
      <w:bodyDiv w:val="1"/>
      <w:marLeft w:val="0"/>
      <w:marRight w:val="0"/>
      <w:marTop w:val="0"/>
      <w:marBottom w:val="0"/>
      <w:divBdr>
        <w:top w:val="none" w:sz="0" w:space="0" w:color="auto"/>
        <w:left w:val="none" w:sz="0" w:space="0" w:color="auto"/>
        <w:bottom w:val="none" w:sz="0" w:space="0" w:color="auto"/>
        <w:right w:val="none" w:sz="0" w:space="0" w:color="auto"/>
      </w:divBdr>
    </w:div>
    <w:div w:id="362559264">
      <w:bodyDiv w:val="1"/>
      <w:marLeft w:val="0"/>
      <w:marRight w:val="0"/>
      <w:marTop w:val="0"/>
      <w:marBottom w:val="0"/>
      <w:divBdr>
        <w:top w:val="none" w:sz="0" w:space="0" w:color="auto"/>
        <w:left w:val="none" w:sz="0" w:space="0" w:color="auto"/>
        <w:bottom w:val="none" w:sz="0" w:space="0" w:color="auto"/>
        <w:right w:val="none" w:sz="0" w:space="0" w:color="auto"/>
      </w:divBdr>
    </w:div>
    <w:div w:id="368996447">
      <w:bodyDiv w:val="1"/>
      <w:marLeft w:val="0"/>
      <w:marRight w:val="0"/>
      <w:marTop w:val="0"/>
      <w:marBottom w:val="0"/>
      <w:divBdr>
        <w:top w:val="none" w:sz="0" w:space="0" w:color="auto"/>
        <w:left w:val="none" w:sz="0" w:space="0" w:color="auto"/>
        <w:bottom w:val="none" w:sz="0" w:space="0" w:color="auto"/>
        <w:right w:val="none" w:sz="0" w:space="0" w:color="auto"/>
      </w:divBdr>
    </w:div>
    <w:div w:id="374083315">
      <w:bodyDiv w:val="1"/>
      <w:marLeft w:val="0"/>
      <w:marRight w:val="0"/>
      <w:marTop w:val="0"/>
      <w:marBottom w:val="0"/>
      <w:divBdr>
        <w:top w:val="none" w:sz="0" w:space="0" w:color="auto"/>
        <w:left w:val="none" w:sz="0" w:space="0" w:color="auto"/>
        <w:bottom w:val="none" w:sz="0" w:space="0" w:color="auto"/>
        <w:right w:val="none" w:sz="0" w:space="0" w:color="auto"/>
      </w:divBdr>
    </w:div>
    <w:div w:id="379399621">
      <w:bodyDiv w:val="1"/>
      <w:marLeft w:val="0"/>
      <w:marRight w:val="0"/>
      <w:marTop w:val="0"/>
      <w:marBottom w:val="0"/>
      <w:divBdr>
        <w:top w:val="none" w:sz="0" w:space="0" w:color="auto"/>
        <w:left w:val="none" w:sz="0" w:space="0" w:color="auto"/>
        <w:bottom w:val="none" w:sz="0" w:space="0" w:color="auto"/>
        <w:right w:val="none" w:sz="0" w:space="0" w:color="auto"/>
      </w:divBdr>
    </w:div>
    <w:div w:id="392238718">
      <w:bodyDiv w:val="1"/>
      <w:marLeft w:val="0"/>
      <w:marRight w:val="0"/>
      <w:marTop w:val="0"/>
      <w:marBottom w:val="0"/>
      <w:divBdr>
        <w:top w:val="none" w:sz="0" w:space="0" w:color="auto"/>
        <w:left w:val="none" w:sz="0" w:space="0" w:color="auto"/>
        <w:bottom w:val="none" w:sz="0" w:space="0" w:color="auto"/>
        <w:right w:val="none" w:sz="0" w:space="0" w:color="auto"/>
      </w:divBdr>
    </w:div>
    <w:div w:id="394858983">
      <w:bodyDiv w:val="1"/>
      <w:marLeft w:val="0"/>
      <w:marRight w:val="0"/>
      <w:marTop w:val="0"/>
      <w:marBottom w:val="0"/>
      <w:divBdr>
        <w:top w:val="none" w:sz="0" w:space="0" w:color="auto"/>
        <w:left w:val="none" w:sz="0" w:space="0" w:color="auto"/>
        <w:bottom w:val="none" w:sz="0" w:space="0" w:color="auto"/>
        <w:right w:val="none" w:sz="0" w:space="0" w:color="auto"/>
      </w:divBdr>
    </w:div>
    <w:div w:id="398136278">
      <w:bodyDiv w:val="1"/>
      <w:marLeft w:val="0"/>
      <w:marRight w:val="0"/>
      <w:marTop w:val="0"/>
      <w:marBottom w:val="0"/>
      <w:divBdr>
        <w:top w:val="none" w:sz="0" w:space="0" w:color="auto"/>
        <w:left w:val="none" w:sz="0" w:space="0" w:color="auto"/>
        <w:bottom w:val="none" w:sz="0" w:space="0" w:color="auto"/>
        <w:right w:val="none" w:sz="0" w:space="0" w:color="auto"/>
      </w:divBdr>
      <w:divsChild>
        <w:div w:id="1022242304">
          <w:marLeft w:val="480"/>
          <w:marRight w:val="0"/>
          <w:marTop w:val="0"/>
          <w:marBottom w:val="0"/>
          <w:divBdr>
            <w:top w:val="none" w:sz="0" w:space="0" w:color="auto"/>
            <w:left w:val="none" w:sz="0" w:space="0" w:color="auto"/>
            <w:bottom w:val="none" w:sz="0" w:space="0" w:color="auto"/>
            <w:right w:val="none" w:sz="0" w:space="0" w:color="auto"/>
          </w:divBdr>
        </w:div>
        <w:div w:id="1036545642">
          <w:marLeft w:val="480"/>
          <w:marRight w:val="0"/>
          <w:marTop w:val="0"/>
          <w:marBottom w:val="0"/>
          <w:divBdr>
            <w:top w:val="none" w:sz="0" w:space="0" w:color="auto"/>
            <w:left w:val="none" w:sz="0" w:space="0" w:color="auto"/>
            <w:bottom w:val="none" w:sz="0" w:space="0" w:color="auto"/>
            <w:right w:val="none" w:sz="0" w:space="0" w:color="auto"/>
          </w:divBdr>
        </w:div>
        <w:div w:id="329456277">
          <w:marLeft w:val="480"/>
          <w:marRight w:val="0"/>
          <w:marTop w:val="0"/>
          <w:marBottom w:val="0"/>
          <w:divBdr>
            <w:top w:val="none" w:sz="0" w:space="0" w:color="auto"/>
            <w:left w:val="none" w:sz="0" w:space="0" w:color="auto"/>
            <w:bottom w:val="none" w:sz="0" w:space="0" w:color="auto"/>
            <w:right w:val="none" w:sz="0" w:space="0" w:color="auto"/>
          </w:divBdr>
        </w:div>
        <w:div w:id="1415056762">
          <w:marLeft w:val="480"/>
          <w:marRight w:val="0"/>
          <w:marTop w:val="0"/>
          <w:marBottom w:val="0"/>
          <w:divBdr>
            <w:top w:val="none" w:sz="0" w:space="0" w:color="auto"/>
            <w:left w:val="none" w:sz="0" w:space="0" w:color="auto"/>
            <w:bottom w:val="none" w:sz="0" w:space="0" w:color="auto"/>
            <w:right w:val="none" w:sz="0" w:space="0" w:color="auto"/>
          </w:divBdr>
        </w:div>
        <w:div w:id="507209096">
          <w:marLeft w:val="480"/>
          <w:marRight w:val="0"/>
          <w:marTop w:val="0"/>
          <w:marBottom w:val="0"/>
          <w:divBdr>
            <w:top w:val="none" w:sz="0" w:space="0" w:color="auto"/>
            <w:left w:val="none" w:sz="0" w:space="0" w:color="auto"/>
            <w:bottom w:val="none" w:sz="0" w:space="0" w:color="auto"/>
            <w:right w:val="none" w:sz="0" w:space="0" w:color="auto"/>
          </w:divBdr>
        </w:div>
        <w:div w:id="651370040">
          <w:marLeft w:val="480"/>
          <w:marRight w:val="0"/>
          <w:marTop w:val="0"/>
          <w:marBottom w:val="0"/>
          <w:divBdr>
            <w:top w:val="none" w:sz="0" w:space="0" w:color="auto"/>
            <w:left w:val="none" w:sz="0" w:space="0" w:color="auto"/>
            <w:bottom w:val="none" w:sz="0" w:space="0" w:color="auto"/>
            <w:right w:val="none" w:sz="0" w:space="0" w:color="auto"/>
          </w:divBdr>
        </w:div>
        <w:div w:id="1356733386">
          <w:marLeft w:val="480"/>
          <w:marRight w:val="0"/>
          <w:marTop w:val="0"/>
          <w:marBottom w:val="0"/>
          <w:divBdr>
            <w:top w:val="none" w:sz="0" w:space="0" w:color="auto"/>
            <w:left w:val="none" w:sz="0" w:space="0" w:color="auto"/>
            <w:bottom w:val="none" w:sz="0" w:space="0" w:color="auto"/>
            <w:right w:val="none" w:sz="0" w:space="0" w:color="auto"/>
          </w:divBdr>
        </w:div>
        <w:div w:id="544565517">
          <w:marLeft w:val="480"/>
          <w:marRight w:val="0"/>
          <w:marTop w:val="0"/>
          <w:marBottom w:val="0"/>
          <w:divBdr>
            <w:top w:val="none" w:sz="0" w:space="0" w:color="auto"/>
            <w:left w:val="none" w:sz="0" w:space="0" w:color="auto"/>
            <w:bottom w:val="none" w:sz="0" w:space="0" w:color="auto"/>
            <w:right w:val="none" w:sz="0" w:space="0" w:color="auto"/>
          </w:divBdr>
        </w:div>
        <w:div w:id="862741668">
          <w:marLeft w:val="480"/>
          <w:marRight w:val="0"/>
          <w:marTop w:val="0"/>
          <w:marBottom w:val="0"/>
          <w:divBdr>
            <w:top w:val="none" w:sz="0" w:space="0" w:color="auto"/>
            <w:left w:val="none" w:sz="0" w:space="0" w:color="auto"/>
            <w:bottom w:val="none" w:sz="0" w:space="0" w:color="auto"/>
            <w:right w:val="none" w:sz="0" w:space="0" w:color="auto"/>
          </w:divBdr>
        </w:div>
        <w:div w:id="431362973">
          <w:marLeft w:val="480"/>
          <w:marRight w:val="0"/>
          <w:marTop w:val="0"/>
          <w:marBottom w:val="0"/>
          <w:divBdr>
            <w:top w:val="none" w:sz="0" w:space="0" w:color="auto"/>
            <w:left w:val="none" w:sz="0" w:space="0" w:color="auto"/>
            <w:bottom w:val="none" w:sz="0" w:space="0" w:color="auto"/>
            <w:right w:val="none" w:sz="0" w:space="0" w:color="auto"/>
          </w:divBdr>
        </w:div>
        <w:div w:id="1982492892">
          <w:marLeft w:val="480"/>
          <w:marRight w:val="0"/>
          <w:marTop w:val="0"/>
          <w:marBottom w:val="0"/>
          <w:divBdr>
            <w:top w:val="none" w:sz="0" w:space="0" w:color="auto"/>
            <w:left w:val="none" w:sz="0" w:space="0" w:color="auto"/>
            <w:bottom w:val="none" w:sz="0" w:space="0" w:color="auto"/>
            <w:right w:val="none" w:sz="0" w:space="0" w:color="auto"/>
          </w:divBdr>
        </w:div>
        <w:div w:id="1255361774">
          <w:marLeft w:val="480"/>
          <w:marRight w:val="0"/>
          <w:marTop w:val="0"/>
          <w:marBottom w:val="0"/>
          <w:divBdr>
            <w:top w:val="none" w:sz="0" w:space="0" w:color="auto"/>
            <w:left w:val="none" w:sz="0" w:space="0" w:color="auto"/>
            <w:bottom w:val="none" w:sz="0" w:space="0" w:color="auto"/>
            <w:right w:val="none" w:sz="0" w:space="0" w:color="auto"/>
          </w:divBdr>
        </w:div>
        <w:div w:id="1409306149">
          <w:marLeft w:val="480"/>
          <w:marRight w:val="0"/>
          <w:marTop w:val="0"/>
          <w:marBottom w:val="0"/>
          <w:divBdr>
            <w:top w:val="none" w:sz="0" w:space="0" w:color="auto"/>
            <w:left w:val="none" w:sz="0" w:space="0" w:color="auto"/>
            <w:bottom w:val="none" w:sz="0" w:space="0" w:color="auto"/>
            <w:right w:val="none" w:sz="0" w:space="0" w:color="auto"/>
          </w:divBdr>
        </w:div>
        <w:div w:id="157960586">
          <w:marLeft w:val="480"/>
          <w:marRight w:val="0"/>
          <w:marTop w:val="0"/>
          <w:marBottom w:val="0"/>
          <w:divBdr>
            <w:top w:val="none" w:sz="0" w:space="0" w:color="auto"/>
            <w:left w:val="none" w:sz="0" w:space="0" w:color="auto"/>
            <w:bottom w:val="none" w:sz="0" w:space="0" w:color="auto"/>
            <w:right w:val="none" w:sz="0" w:space="0" w:color="auto"/>
          </w:divBdr>
        </w:div>
        <w:div w:id="1363945924">
          <w:marLeft w:val="480"/>
          <w:marRight w:val="0"/>
          <w:marTop w:val="0"/>
          <w:marBottom w:val="0"/>
          <w:divBdr>
            <w:top w:val="none" w:sz="0" w:space="0" w:color="auto"/>
            <w:left w:val="none" w:sz="0" w:space="0" w:color="auto"/>
            <w:bottom w:val="none" w:sz="0" w:space="0" w:color="auto"/>
            <w:right w:val="none" w:sz="0" w:space="0" w:color="auto"/>
          </w:divBdr>
        </w:div>
        <w:div w:id="1807434053">
          <w:marLeft w:val="480"/>
          <w:marRight w:val="0"/>
          <w:marTop w:val="0"/>
          <w:marBottom w:val="0"/>
          <w:divBdr>
            <w:top w:val="none" w:sz="0" w:space="0" w:color="auto"/>
            <w:left w:val="none" w:sz="0" w:space="0" w:color="auto"/>
            <w:bottom w:val="none" w:sz="0" w:space="0" w:color="auto"/>
            <w:right w:val="none" w:sz="0" w:space="0" w:color="auto"/>
          </w:divBdr>
        </w:div>
        <w:div w:id="74476600">
          <w:marLeft w:val="480"/>
          <w:marRight w:val="0"/>
          <w:marTop w:val="0"/>
          <w:marBottom w:val="0"/>
          <w:divBdr>
            <w:top w:val="none" w:sz="0" w:space="0" w:color="auto"/>
            <w:left w:val="none" w:sz="0" w:space="0" w:color="auto"/>
            <w:bottom w:val="none" w:sz="0" w:space="0" w:color="auto"/>
            <w:right w:val="none" w:sz="0" w:space="0" w:color="auto"/>
          </w:divBdr>
        </w:div>
        <w:div w:id="1036738362">
          <w:marLeft w:val="480"/>
          <w:marRight w:val="0"/>
          <w:marTop w:val="0"/>
          <w:marBottom w:val="0"/>
          <w:divBdr>
            <w:top w:val="none" w:sz="0" w:space="0" w:color="auto"/>
            <w:left w:val="none" w:sz="0" w:space="0" w:color="auto"/>
            <w:bottom w:val="none" w:sz="0" w:space="0" w:color="auto"/>
            <w:right w:val="none" w:sz="0" w:space="0" w:color="auto"/>
          </w:divBdr>
        </w:div>
        <w:div w:id="1306860106">
          <w:marLeft w:val="480"/>
          <w:marRight w:val="0"/>
          <w:marTop w:val="0"/>
          <w:marBottom w:val="0"/>
          <w:divBdr>
            <w:top w:val="none" w:sz="0" w:space="0" w:color="auto"/>
            <w:left w:val="none" w:sz="0" w:space="0" w:color="auto"/>
            <w:bottom w:val="none" w:sz="0" w:space="0" w:color="auto"/>
            <w:right w:val="none" w:sz="0" w:space="0" w:color="auto"/>
          </w:divBdr>
        </w:div>
        <w:div w:id="322127656">
          <w:marLeft w:val="480"/>
          <w:marRight w:val="0"/>
          <w:marTop w:val="0"/>
          <w:marBottom w:val="0"/>
          <w:divBdr>
            <w:top w:val="none" w:sz="0" w:space="0" w:color="auto"/>
            <w:left w:val="none" w:sz="0" w:space="0" w:color="auto"/>
            <w:bottom w:val="none" w:sz="0" w:space="0" w:color="auto"/>
            <w:right w:val="none" w:sz="0" w:space="0" w:color="auto"/>
          </w:divBdr>
        </w:div>
        <w:div w:id="1968078494">
          <w:marLeft w:val="480"/>
          <w:marRight w:val="0"/>
          <w:marTop w:val="0"/>
          <w:marBottom w:val="0"/>
          <w:divBdr>
            <w:top w:val="none" w:sz="0" w:space="0" w:color="auto"/>
            <w:left w:val="none" w:sz="0" w:space="0" w:color="auto"/>
            <w:bottom w:val="none" w:sz="0" w:space="0" w:color="auto"/>
            <w:right w:val="none" w:sz="0" w:space="0" w:color="auto"/>
          </w:divBdr>
        </w:div>
      </w:divsChild>
    </w:div>
    <w:div w:id="402064232">
      <w:bodyDiv w:val="1"/>
      <w:marLeft w:val="0"/>
      <w:marRight w:val="0"/>
      <w:marTop w:val="0"/>
      <w:marBottom w:val="0"/>
      <w:divBdr>
        <w:top w:val="none" w:sz="0" w:space="0" w:color="auto"/>
        <w:left w:val="none" w:sz="0" w:space="0" w:color="auto"/>
        <w:bottom w:val="none" w:sz="0" w:space="0" w:color="auto"/>
        <w:right w:val="none" w:sz="0" w:space="0" w:color="auto"/>
      </w:divBdr>
    </w:div>
    <w:div w:id="405419089">
      <w:bodyDiv w:val="1"/>
      <w:marLeft w:val="0"/>
      <w:marRight w:val="0"/>
      <w:marTop w:val="0"/>
      <w:marBottom w:val="0"/>
      <w:divBdr>
        <w:top w:val="none" w:sz="0" w:space="0" w:color="auto"/>
        <w:left w:val="none" w:sz="0" w:space="0" w:color="auto"/>
        <w:bottom w:val="none" w:sz="0" w:space="0" w:color="auto"/>
        <w:right w:val="none" w:sz="0" w:space="0" w:color="auto"/>
      </w:divBdr>
    </w:div>
    <w:div w:id="407119117">
      <w:bodyDiv w:val="1"/>
      <w:marLeft w:val="0"/>
      <w:marRight w:val="0"/>
      <w:marTop w:val="0"/>
      <w:marBottom w:val="0"/>
      <w:divBdr>
        <w:top w:val="none" w:sz="0" w:space="0" w:color="auto"/>
        <w:left w:val="none" w:sz="0" w:space="0" w:color="auto"/>
        <w:bottom w:val="none" w:sz="0" w:space="0" w:color="auto"/>
        <w:right w:val="none" w:sz="0" w:space="0" w:color="auto"/>
      </w:divBdr>
    </w:div>
    <w:div w:id="407726520">
      <w:bodyDiv w:val="1"/>
      <w:marLeft w:val="0"/>
      <w:marRight w:val="0"/>
      <w:marTop w:val="0"/>
      <w:marBottom w:val="0"/>
      <w:divBdr>
        <w:top w:val="none" w:sz="0" w:space="0" w:color="auto"/>
        <w:left w:val="none" w:sz="0" w:space="0" w:color="auto"/>
        <w:bottom w:val="none" w:sz="0" w:space="0" w:color="auto"/>
        <w:right w:val="none" w:sz="0" w:space="0" w:color="auto"/>
      </w:divBdr>
    </w:div>
    <w:div w:id="423189942">
      <w:bodyDiv w:val="1"/>
      <w:marLeft w:val="0"/>
      <w:marRight w:val="0"/>
      <w:marTop w:val="0"/>
      <w:marBottom w:val="0"/>
      <w:divBdr>
        <w:top w:val="none" w:sz="0" w:space="0" w:color="auto"/>
        <w:left w:val="none" w:sz="0" w:space="0" w:color="auto"/>
        <w:bottom w:val="none" w:sz="0" w:space="0" w:color="auto"/>
        <w:right w:val="none" w:sz="0" w:space="0" w:color="auto"/>
      </w:divBdr>
    </w:div>
    <w:div w:id="427239078">
      <w:bodyDiv w:val="1"/>
      <w:marLeft w:val="0"/>
      <w:marRight w:val="0"/>
      <w:marTop w:val="0"/>
      <w:marBottom w:val="0"/>
      <w:divBdr>
        <w:top w:val="none" w:sz="0" w:space="0" w:color="auto"/>
        <w:left w:val="none" w:sz="0" w:space="0" w:color="auto"/>
        <w:bottom w:val="none" w:sz="0" w:space="0" w:color="auto"/>
        <w:right w:val="none" w:sz="0" w:space="0" w:color="auto"/>
      </w:divBdr>
      <w:divsChild>
        <w:div w:id="1907302559">
          <w:marLeft w:val="480"/>
          <w:marRight w:val="0"/>
          <w:marTop w:val="0"/>
          <w:marBottom w:val="0"/>
          <w:divBdr>
            <w:top w:val="none" w:sz="0" w:space="0" w:color="auto"/>
            <w:left w:val="none" w:sz="0" w:space="0" w:color="auto"/>
            <w:bottom w:val="none" w:sz="0" w:space="0" w:color="auto"/>
            <w:right w:val="none" w:sz="0" w:space="0" w:color="auto"/>
          </w:divBdr>
        </w:div>
        <w:div w:id="248274802">
          <w:marLeft w:val="480"/>
          <w:marRight w:val="0"/>
          <w:marTop w:val="0"/>
          <w:marBottom w:val="0"/>
          <w:divBdr>
            <w:top w:val="none" w:sz="0" w:space="0" w:color="auto"/>
            <w:left w:val="none" w:sz="0" w:space="0" w:color="auto"/>
            <w:bottom w:val="none" w:sz="0" w:space="0" w:color="auto"/>
            <w:right w:val="none" w:sz="0" w:space="0" w:color="auto"/>
          </w:divBdr>
        </w:div>
        <w:div w:id="859706741">
          <w:marLeft w:val="480"/>
          <w:marRight w:val="0"/>
          <w:marTop w:val="0"/>
          <w:marBottom w:val="0"/>
          <w:divBdr>
            <w:top w:val="none" w:sz="0" w:space="0" w:color="auto"/>
            <w:left w:val="none" w:sz="0" w:space="0" w:color="auto"/>
            <w:bottom w:val="none" w:sz="0" w:space="0" w:color="auto"/>
            <w:right w:val="none" w:sz="0" w:space="0" w:color="auto"/>
          </w:divBdr>
        </w:div>
        <w:div w:id="928273780">
          <w:marLeft w:val="480"/>
          <w:marRight w:val="0"/>
          <w:marTop w:val="0"/>
          <w:marBottom w:val="0"/>
          <w:divBdr>
            <w:top w:val="none" w:sz="0" w:space="0" w:color="auto"/>
            <w:left w:val="none" w:sz="0" w:space="0" w:color="auto"/>
            <w:bottom w:val="none" w:sz="0" w:space="0" w:color="auto"/>
            <w:right w:val="none" w:sz="0" w:space="0" w:color="auto"/>
          </w:divBdr>
        </w:div>
        <w:div w:id="1736927826">
          <w:marLeft w:val="480"/>
          <w:marRight w:val="0"/>
          <w:marTop w:val="0"/>
          <w:marBottom w:val="0"/>
          <w:divBdr>
            <w:top w:val="none" w:sz="0" w:space="0" w:color="auto"/>
            <w:left w:val="none" w:sz="0" w:space="0" w:color="auto"/>
            <w:bottom w:val="none" w:sz="0" w:space="0" w:color="auto"/>
            <w:right w:val="none" w:sz="0" w:space="0" w:color="auto"/>
          </w:divBdr>
        </w:div>
        <w:div w:id="2130270149">
          <w:marLeft w:val="480"/>
          <w:marRight w:val="0"/>
          <w:marTop w:val="0"/>
          <w:marBottom w:val="0"/>
          <w:divBdr>
            <w:top w:val="none" w:sz="0" w:space="0" w:color="auto"/>
            <w:left w:val="none" w:sz="0" w:space="0" w:color="auto"/>
            <w:bottom w:val="none" w:sz="0" w:space="0" w:color="auto"/>
            <w:right w:val="none" w:sz="0" w:space="0" w:color="auto"/>
          </w:divBdr>
        </w:div>
        <w:div w:id="1284846948">
          <w:marLeft w:val="480"/>
          <w:marRight w:val="0"/>
          <w:marTop w:val="0"/>
          <w:marBottom w:val="0"/>
          <w:divBdr>
            <w:top w:val="none" w:sz="0" w:space="0" w:color="auto"/>
            <w:left w:val="none" w:sz="0" w:space="0" w:color="auto"/>
            <w:bottom w:val="none" w:sz="0" w:space="0" w:color="auto"/>
            <w:right w:val="none" w:sz="0" w:space="0" w:color="auto"/>
          </w:divBdr>
        </w:div>
        <w:div w:id="1621763361">
          <w:marLeft w:val="480"/>
          <w:marRight w:val="0"/>
          <w:marTop w:val="0"/>
          <w:marBottom w:val="0"/>
          <w:divBdr>
            <w:top w:val="none" w:sz="0" w:space="0" w:color="auto"/>
            <w:left w:val="none" w:sz="0" w:space="0" w:color="auto"/>
            <w:bottom w:val="none" w:sz="0" w:space="0" w:color="auto"/>
            <w:right w:val="none" w:sz="0" w:space="0" w:color="auto"/>
          </w:divBdr>
        </w:div>
        <w:div w:id="2019843235">
          <w:marLeft w:val="480"/>
          <w:marRight w:val="0"/>
          <w:marTop w:val="0"/>
          <w:marBottom w:val="0"/>
          <w:divBdr>
            <w:top w:val="none" w:sz="0" w:space="0" w:color="auto"/>
            <w:left w:val="none" w:sz="0" w:space="0" w:color="auto"/>
            <w:bottom w:val="none" w:sz="0" w:space="0" w:color="auto"/>
            <w:right w:val="none" w:sz="0" w:space="0" w:color="auto"/>
          </w:divBdr>
        </w:div>
        <w:div w:id="38627242">
          <w:marLeft w:val="480"/>
          <w:marRight w:val="0"/>
          <w:marTop w:val="0"/>
          <w:marBottom w:val="0"/>
          <w:divBdr>
            <w:top w:val="none" w:sz="0" w:space="0" w:color="auto"/>
            <w:left w:val="none" w:sz="0" w:space="0" w:color="auto"/>
            <w:bottom w:val="none" w:sz="0" w:space="0" w:color="auto"/>
            <w:right w:val="none" w:sz="0" w:space="0" w:color="auto"/>
          </w:divBdr>
        </w:div>
        <w:div w:id="140271051">
          <w:marLeft w:val="480"/>
          <w:marRight w:val="0"/>
          <w:marTop w:val="0"/>
          <w:marBottom w:val="0"/>
          <w:divBdr>
            <w:top w:val="none" w:sz="0" w:space="0" w:color="auto"/>
            <w:left w:val="none" w:sz="0" w:space="0" w:color="auto"/>
            <w:bottom w:val="none" w:sz="0" w:space="0" w:color="auto"/>
            <w:right w:val="none" w:sz="0" w:space="0" w:color="auto"/>
          </w:divBdr>
        </w:div>
        <w:div w:id="1319264812">
          <w:marLeft w:val="480"/>
          <w:marRight w:val="0"/>
          <w:marTop w:val="0"/>
          <w:marBottom w:val="0"/>
          <w:divBdr>
            <w:top w:val="none" w:sz="0" w:space="0" w:color="auto"/>
            <w:left w:val="none" w:sz="0" w:space="0" w:color="auto"/>
            <w:bottom w:val="none" w:sz="0" w:space="0" w:color="auto"/>
            <w:right w:val="none" w:sz="0" w:space="0" w:color="auto"/>
          </w:divBdr>
        </w:div>
        <w:div w:id="1409964603">
          <w:marLeft w:val="480"/>
          <w:marRight w:val="0"/>
          <w:marTop w:val="0"/>
          <w:marBottom w:val="0"/>
          <w:divBdr>
            <w:top w:val="none" w:sz="0" w:space="0" w:color="auto"/>
            <w:left w:val="none" w:sz="0" w:space="0" w:color="auto"/>
            <w:bottom w:val="none" w:sz="0" w:space="0" w:color="auto"/>
            <w:right w:val="none" w:sz="0" w:space="0" w:color="auto"/>
          </w:divBdr>
        </w:div>
        <w:div w:id="675956759">
          <w:marLeft w:val="480"/>
          <w:marRight w:val="0"/>
          <w:marTop w:val="0"/>
          <w:marBottom w:val="0"/>
          <w:divBdr>
            <w:top w:val="none" w:sz="0" w:space="0" w:color="auto"/>
            <w:left w:val="none" w:sz="0" w:space="0" w:color="auto"/>
            <w:bottom w:val="none" w:sz="0" w:space="0" w:color="auto"/>
            <w:right w:val="none" w:sz="0" w:space="0" w:color="auto"/>
          </w:divBdr>
        </w:div>
        <w:div w:id="1205799824">
          <w:marLeft w:val="480"/>
          <w:marRight w:val="0"/>
          <w:marTop w:val="0"/>
          <w:marBottom w:val="0"/>
          <w:divBdr>
            <w:top w:val="none" w:sz="0" w:space="0" w:color="auto"/>
            <w:left w:val="none" w:sz="0" w:space="0" w:color="auto"/>
            <w:bottom w:val="none" w:sz="0" w:space="0" w:color="auto"/>
            <w:right w:val="none" w:sz="0" w:space="0" w:color="auto"/>
          </w:divBdr>
        </w:div>
        <w:div w:id="505049980">
          <w:marLeft w:val="480"/>
          <w:marRight w:val="0"/>
          <w:marTop w:val="0"/>
          <w:marBottom w:val="0"/>
          <w:divBdr>
            <w:top w:val="none" w:sz="0" w:space="0" w:color="auto"/>
            <w:left w:val="none" w:sz="0" w:space="0" w:color="auto"/>
            <w:bottom w:val="none" w:sz="0" w:space="0" w:color="auto"/>
            <w:right w:val="none" w:sz="0" w:space="0" w:color="auto"/>
          </w:divBdr>
        </w:div>
        <w:div w:id="154414927">
          <w:marLeft w:val="480"/>
          <w:marRight w:val="0"/>
          <w:marTop w:val="0"/>
          <w:marBottom w:val="0"/>
          <w:divBdr>
            <w:top w:val="none" w:sz="0" w:space="0" w:color="auto"/>
            <w:left w:val="none" w:sz="0" w:space="0" w:color="auto"/>
            <w:bottom w:val="none" w:sz="0" w:space="0" w:color="auto"/>
            <w:right w:val="none" w:sz="0" w:space="0" w:color="auto"/>
          </w:divBdr>
        </w:div>
        <w:div w:id="274751055">
          <w:marLeft w:val="480"/>
          <w:marRight w:val="0"/>
          <w:marTop w:val="0"/>
          <w:marBottom w:val="0"/>
          <w:divBdr>
            <w:top w:val="none" w:sz="0" w:space="0" w:color="auto"/>
            <w:left w:val="none" w:sz="0" w:space="0" w:color="auto"/>
            <w:bottom w:val="none" w:sz="0" w:space="0" w:color="auto"/>
            <w:right w:val="none" w:sz="0" w:space="0" w:color="auto"/>
          </w:divBdr>
        </w:div>
        <w:div w:id="359013842">
          <w:marLeft w:val="480"/>
          <w:marRight w:val="0"/>
          <w:marTop w:val="0"/>
          <w:marBottom w:val="0"/>
          <w:divBdr>
            <w:top w:val="none" w:sz="0" w:space="0" w:color="auto"/>
            <w:left w:val="none" w:sz="0" w:space="0" w:color="auto"/>
            <w:bottom w:val="none" w:sz="0" w:space="0" w:color="auto"/>
            <w:right w:val="none" w:sz="0" w:space="0" w:color="auto"/>
          </w:divBdr>
        </w:div>
      </w:divsChild>
    </w:div>
    <w:div w:id="433476356">
      <w:bodyDiv w:val="1"/>
      <w:marLeft w:val="0"/>
      <w:marRight w:val="0"/>
      <w:marTop w:val="0"/>
      <w:marBottom w:val="0"/>
      <w:divBdr>
        <w:top w:val="none" w:sz="0" w:space="0" w:color="auto"/>
        <w:left w:val="none" w:sz="0" w:space="0" w:color="auto"/>
        <w:bottom w:val="none" w:sz="0" w:space="0" w:color="auto"/>
        <w:right w:val="none" w:sz="0" w:space="0" w:color="auto"/>
      </w:divBdr>
    </w:div>
    <w:div w:id="437021010">
      <w:bodyDiv w:val="1"/>
      <w:marLeft w:val="0"/>
      <w:marRight w:val="0"/>
      <w:marTop w:val="0"/>
      <w:marBottom w:val="0"/>
      <w:divBdr>
        <w:top w:val="none" w:sz="0" w:space="0" w:color="auto"/>
        <w:left w:val="none" w:sz="0" w:space="0" w:color="auto"/>
        <w:bottom w:val="none" w:sz="0" w:space="0" w:color="auto"/>
        <w:right w:val="none" w:sz="0" w:space="0" w:color="auto"/>
      </w:divBdr>
    </w:div>
    <w:div w:id="442459154">
      <w:bodyDiv w:val="1"/>
      <w:marLeft w:val="0"/>
      <w:marRight w:val="0"/>
      <w:marTop w:val="0"/>
      <w:marBottom w:val="0"/>
      <w:divBdr>
        <w:top w:val="none" w:sz="0" w:space="0" w:color="auto"/>
        <w:left w:val="none" w:sz="0" w:space="0" w:color="auto"/>
        <w:bottom w:val="none" w:sz="0" w:space="0" w:color="auto"/>
        <w:right w:val="none" w:sz="0" w:space="0" w:color="auto"/>
      </w:divBdr>
    </w:div>
    <w:div w:id="444886429">
      <w:bodyDiv w:val="1"/>
      <w:marLeft w:val="0"/>
      <w:marRight w:val="0"/>
      <w:marTop w:val="0"/>
      <w:marBottom w:val="0"/>
      <w:divBdr>
        <w:top w:val="none" w:sz="0" w:space="0" w:color="auto"/>
        <w:left w:val="none" w:sz="0" w:space="0" w:color="auto"/>
        <w:bottom w:val="none" w:sz="0" w:space="0" w:color="auto"/>
        <w:right w:val="none" w:sz="0" w:space="0" w:color="auto"/>
      </w:divBdr>
      <w:divsChild>
        <w:div w:id="1420522355">
          <w:marLeft w:val="0"/>
          <w:marRight w:val="0"/>
          <w:marTop w:val="0"/>
          <w:marBottom w:val="0"/>
          <w:divBdr>
            <w:top w:val="none" w:sz="0" w:space="0" w:color="auto"/>
            <w:left w:val="none" w:sz="0" w:space="0" w:color="auto"/>
            <w:bottom w:val="none" w:sz="0" w:space="0" w:color="auto"/>
            <w:right w:val="none" w:sz="0" w:space="0" w:color="auto"/>
          </w:divBdr>
          <w:divsChild>
            <w:div w:id="343172272">
              <w:marLeft w:val="0"/>
              <w:marRight w:val="0"/>
              <w:marTop w:val="0"/>
              <w:marBottom w:val="0"/>
              <w:divBdr>
                <w:top w:val="none" w:sz="0" w:space="0" w:color="auto"/>
                <w:left w:val="none" w:sz="0" w:space="0" w:color="auto"/>
                <w:bottom w:val="none" w:sz="0" w:space="0" w:color="auto"/>
                <w:right w:val="none" w:sz="0" w:space="0" w:color="auto"/>
              </w:divBdr>
              <w:divsChild>
                <w:div w:id="14757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77526">
      <w:bodyDiv w:val="1"/>
      <w:marLeft w:val="0"/>
      <w:marRight w:val="0"/>
      <w:marTop w:val="0"/>
      <w:marBottom w:val="0"/>
      <w:divBdr>
        <w:top w:val="none" w:sz="0" w:space="0" w:color="auto"/>
        <w:left w:val="none" w:sz="0" w:space="0" w:color="auto"/>
        <w:bottom w:val="none" w:sz="0" w:space="0" w:color="auto"/>
        <w:right w:val="none" w:sz="0" w:space="0" w:color="auto"/>
      </w:divBdr>
      <w:divsChild>
        <w:div w:id="77098351">
          <w:marLeft w:val="480"/>
          <w:marRight w:val="0"/>
          <w:marTop w:val="0"/>
          <w:marBottom w:val="0"/>
          <w:divBdr>
            <w:top w:val="none" w:sz="0" w:space="0" w:color="auto"/>
            <w:left w:val="none" w:sz="0" w:space="0" w:color="auto"/>
            <w:bottom w:val="none" w:sz="0" w:space="0" w:color="auto"/>
            <w:right w:val="none" w:sz="0" w:space="0" w:color="auto"/>
          </w:divBdr>
        </w:div>
        <w:div w:id="1400208903">
          <w:marLeft w:val="480"/>
          <w:marRight w:val="0"/>
          <w:marTop w:val="0"/>
          <w:marBottom w:val="0"/>
          <w:divBdr>
            <w:top w:val="none" w:sz="0" w:space="0" w:color="auto"/>
            <w:left w:val="none" w:sz="0" w:space="0" w:color="auto"/>
            <w:bottom w:val="none" w:sz="0" w:space="0" w:color="auto"/>
            <w:right w:val="none" w:sz="0" w:space="0" w:color="auto"/>
          </w:divBdr>
        </w:div>
        <w:div w:id="1832527337">
          <w:marLeft w:val="480"/>
          <w:marRight w:val="0"/>
          <w:marTop w:val="0"/>
          <w:marBottom w:val="0"/>
          <w:divBdr>
            <w:top w:val="none" w:sz="0" w:space="0" w:color="auto"/>
            <w:left w:val="none" w:sz="0" w:space="0" w:color="auto"/>
            <w:bottom w:val="none" w:sz="0" w:space="0" w:color="auto"/>
            <w:right w:val="none" w:sz="0" w:space="0" w:color="auto"/>
          </w:divBdr>
        </w:div>
        <w:div w:id="2034527347">
          <w:marLeft w:val="480"/>
          <w:marRight w:val="0"/>
          <w:marTop w:val="0"/>
          <w:marBottom w:val="0"/>
          <w:divBdr>
            <w:top w:val="none" w:sz="0" w:space="0" w:color="auto"/>
            <w:left w:val="none" w:sz="0" w:space="0" w:color="auto"/>
            <w:bottom w:val="none" w:sz="0" w:space="0" w:color="auto"/>
            <w:right w:val="none" w:sz="0" w:space="0" w:color="auto"/>
          </w:divBdr>
        </w:div>
        <w:div w:id="600338627">
          <w:marLeft w:val="480"/>
          <w:marRight w:val="0"/>
          <w:marTop w:val="0"/>
          <w:marBottom w:val="0"/>
          <w:divBdr>
            <w:top w:val="none" w:sz="0" w:space="0" w:color="auto"/>
            <w:left w:val="none" w:sz="0" w:space="0" w:color="auto"/>
            <w:bottom w:val="none" w:sz="0" w:space="0" w:color="auto"/>
            <w:right w:val="none" w:sz="0" w:space="0" w:color="auto"/>
          </w:divBdr>
        </w:div>
        <w:div w:id="117646758">
          <w:marLeft w:val="480"/>
          <w:marRight w:val="0"/>
          <w:marTop w:val="0"/>
          <w:marBottom w:val="0"/>
          <w:divBdr>
            <w:top w:val="none" w:sz="0" w:space="0" w:color="auto"/>
            <w:left w:val="none" w:sz="0" w:space="0" w:color="auto"/>
            <w:bottom w:val="none" w:sz="0" w:space="0" w:color="auto"/>
            <w:right w:val="none" w:sz="0" w:space="0" w:color="auto"/>
          </w:divBdr>
        </w:div>
        <w:div w:id="1885680272">
          <w:marLeft w:val="480"/>
          <w:marRight w:val="0"/>
          <w:marTop w:val="0"/>
          <w:marBottom w:val="0"/>
          <w:divBdr>
            <w:top w:val="none" w:sz="0" w:space="0" w:color="auto"/>
            <w:left w:val="none" w:sz="0" w:space="0" w:color="auto"/>
            <w:bottom w:val="none" w:sz="0" w:space="0" w:color="auto"/>
            <w:right w:val="none" w:sz="0" w:space="0" w:color="auto"/>
          </w:divBdr>
        </w:div>
        <w:div w:id="1153327906">
          <w:marLeft w:val="480"/>
          <w:marRight w:val="0"/>
          <w:marTop w:val="0"/>
          <w:marBottom w:val="0"/>
          <w:divBdr>
            <w:top w:val="none" w:sz="0" w:space="0" w:color="auto"/>
            <w:left w:val="none" w:sz="0" w:space="0" w:color="auto"/>
            <w:bottom w:val="none" w:sz="0" w:space="0" w:color="auto"/>
            <w:right w:val="none" w:sz="0" w:space="0" w:color="auto"/>
          </w:divBdr>
        </w:div>
        <w:div w:id="823819308">
          <w:marLeft w:val="480"/>
          <w:marRight w:val="0"/>
          <w:marTop w:val="0"/>
          <w:marBottom w:val="0"/>
          <w:divBdr>
            <w:top w:val="none" w:sz="0" w:space="0" w:color="auto"/>
            <w:left w:val="none" w:sz="0" w:space="0" w:color="auto"/>
            <w:bottom w:val="none" w:sz="0" w:space="0" w:color="auto"/>
            <w:right w:val="none" w:sz="0" w:space="0" w:color="auto"/>
          </w:divBdr>
        </w:div>
        <w:div w:id="1334802551">
          <w:marLeft w:val="480"/>
          <w:marRight w:val="0"/>
          <w:marTop w:val="0"/>
          <w:marBottom w:val="0"/>
          <w:divBdr>
            <w:top w:val="none" w:sz="0" w:space="0" w:color="auto"/>
            <w:left w:val="none" w:sz="0" w:space="0" w:color="auto"/>
            <w:bottom w:val="none" w:sz="0" w:space="0" w:color="auto"/>
            <w:right w:val="none" w:sz="0" w:space="0" w:color="auto"/>
          </w:divBdr>
        </w:div>
        <w:div w:id="578177641">
          <w:marLeft w:val="480"/>
          <w:marRight w:val="0"/>
          <w:marTop w:val="0"/>
          <w:marBottom w:val="0"/>
          <w:divBdr>
            <w:top w:val="none" w:sz="0" w:space="0" w:color="auto"/>
            <w:left w:val="none" w:sz="0" w:space="0" w:color="auto"/>
            <w:bottom w:val="none" w:sz="0" w:space="0" w:color="auto"/>
            <w:right w:val="none" w:sz="0" w:space="0" w:color="auto"/>
          </w:divBdr>
        </w:div>
        <w:div w:id="1046687114">
          <w:marLeft w:val="480"/>
          <w:marRight w:val="0"/>
          <w:marTop w:val="0"/>
          <w:marBottom w:val="0"/>
          <w:divBdr>
            <w:top w:val="none" w:sz="0" w:space="0" w:color="auto"/>
            <w:left w:val="none" w:sz="0" w:space="0" w:color="auto"/>
            <w:bottom w:val="none" w:sz="0" w:space="0" w:color="auto"/>
            <w:right w:val="none" w:sz="0" w:space="0" w:color="auto"/>
          </w:divBdr>
        </w:div>
        <w:div w:id="532964537">
          <w:marLeft w:val="480"/>
          <w:marRight w:val="0"/>
          <w:marTop w:val="0"/>
          <w:marBottom w:val="0"/>
          <w:divBdr>
            <w:top w:val="none" w:sz="0" w:space="0" w:color="auto"/>
            <w:left w:val="none" w:sz="0" w:space="0" w:color="auto"/>
            <w:bottom w:val="none" w:sz="0" w:space="0" w:color="auto"/>
            <w:right w:val="none" w:sz="0" w:space="0" w:color="auto"/>
          </w:divBdr>
        </w:div>
        <w:div w:id="1063598168">
          <w:marLeft w:val="480"/>
          <w:marRight w:val="0"/>
          <w:marTop w:val="0"/>
          <w:marBottom w:val="0"/>
          <w:divBdr>
            <w:top w:val="none" w:sz="0" w:space="0" w:color="auto"/>
            <w:left w:val="none" w:sz="0" w:space="0" w:color="auto"/>
            <w:bottom w:val="none" w:sz="0" w:space="0" w:color="auto"/>
            <w:right w:val="none" w:sz="0" w:space="0" w:color="auto"/>
          </w:divBdr>
        </w:div>
        <w:div w:id="333806759">
          <w:marLeft w:val="480"/>
          <w:marRight w:val="0"/>
          <w:marTop w:val="0"/>
          <w:marBottom w:val="0"/>
          <w:divBdr>
            <w:top w:val="none" w:sz="0" w:space="0" w:color="auto"/>
            <w:left w:val="none" w:sz="0" w:space="0" w:color="auto"/>
            <w:bottom w:val="none" w:sz="0" w:space="0" w:color="auto"/>
            <w:right w:val="none" w:sz="0" w:space="0" w:color="auto"/>
          </w:divBdr>
        </w:div>
        <w:div w:id="1203712549">
          <w:marLeft w:val="480"/>
          <w:marRight w:val="0"/>
          <w:marTop w:val="0"/>
          <w:marBottom w:val="0"/>
          <w:divBdr>
            <w:top w:val="none" w:sz="0" w:space="0" w:color="auto"/>
            <w:left w:val="none" w:sz="0" w:space="0" w:color="auto"/>
            <w:bottom w:val="none" w:sz="0" w:space="0" w:color="auto"/>
            <w:right w:val="none" w:sz="0" w:space="0" w:color="auto"/>
          </w:divBdr>
        </w:div>
        <w:div w:id="1299070811">
          <w:marLeft w:val="480"/>
          <w:marRight w:val="0"/>
          <w:marTop w:val="0"/>
          <w:marBottom w:val="0"/>
          <w:divBdr>
            <w:top w:val="none" w:sz="0" w:space="0" w:color="auto"/>
            <w:left w:val="none" w:sz="0" w:space="0" w:color="auto"/>
            <w:bottom w:val="none" w:sz="0" w:space="0" w:color="auto"/>
            <w:right w:val="none" w:sz="0" w:space="0" w:color="auto"/>
          </w:divBdr>
        </w:div>
        <w:div w:id="419110128">
          <w:marLeft w:val="480"/>
          <w:marRight w:val="0"/>
          <w:marTop w:val="0"/>
          <w:marBottom w:val="0"/>
          <w:divBdr>
            <w:top w:val="none" w:sz="0" w:space="0" w:color="auto"/>
            <w:left w:val="none" w:sz="0" w:space="0" w:color="auto"/>
            <w:bottom w:val="none" w:sz="0" w:space="0" w:color="auto"/>
            <w:right w:val="none" w:sz="0" w:space="0" w:color="auto"/>
          </w:divBdr>
        </w:div>
        <w:div w:id="576283015">
          <w:marLeft w:val="480"/>
          <w:marRight w:val="0"/>
          <w:marTop w:val="0"/>
          <w:marBottom w:val="0"/>
          <w:divBdr>
            <w:top w:val="none" w:sz="0" w:space="0" w:color="auto"/>
            <w:left w:val="none" w:sz="0" w:space="0" w:color="auto"/>
            <w:bottom w:val="none" w:sz="0" w:space="0" w:color="auto"/>
            <w:right w:val="none" w:sz="0" w:space="0" w:color="auto"/>
          </w:divBdr>
        </w:div>
        <w:div w:id="222570877">
          <w:marLeft w:val="480"/>
          <w:marRight w:val="0"/>
          <w:marTop w:val="0"/>
          <w:marBottom w:val="0"/>
          <w:divBdr>
            <w:top w:val="none" w:sz="0" w:space="0" w:color="auto"/>
            <w:left w:val="none" w:sz="0" w:space="0" w:color="auto"/>
            <w:bottom w:val="none" w:sz="0" w:space="0" w:color="auto"/>
            <w:right w:val="none" w:sz="0" w:space="0" w:color="auto"/>
          </w:divBdr>
        </w:div>
        <w:div w:id="688796483">
          <w:marLeft w:val="480"/>
          <w:marRight w:val="0"/>
          <w:marTop w:val="0"/>
          <w:marBottom w:val="0"/>
          <w:divBdr>
            <w:top w:val="none" w:sz="0" w:space="0" w:color="auto"/>
            <w:left w:val="none" w:sz="0" w:space="0" w:color="auto"/>
            <w:bottom w:val="none" w:sz="0" w:space="0" w:color="auto"/>
            <w:right w:val="none" w:sz="0" w:space="0" w:color="auto"/>
          </w:divBdr>
        </w:div>
        <w:div w:id="392386940">
          <w:marLeft w:val="480"/>
          <w:marRight w:val="0"/>
          <w:marTop w:val="0"/>
          <w:marBottom w:val="0"/>
          <w:divBdr>
            <w:top w:val="none" w:sz="0" w:space="0" w:color="auto"/>
            <w:left w:val="none" w:sz="0" w:space="0" w:color="auto"/>
            <w:bottom w:val="none" w:sz="0" w:space="0" w:color="auto"/>
            <w:right w:val="none" w:sz="0" w:space="0" w:color="auto"/>
          </w:divBdr>
        </w:div>
      </w:divsChild>
    </w:div>
    <w:div w:id="445857377">
      <w:bodyDiv w:val="1"/>
      <w:marLeft w:val="0"/>
      <w:marRight w:val="0"/>
      <w:marTop w:val="0"/>
      <w:marBottom w:val="0"/>
      <w:divBdr>
        <w:top w:val="none" w:sz="0" w:space="0" w:color="auto"/>
        <w:left w:val="none" w:sz="0" w:space="0" w:color="auto"/>
        <w:bottom w:val="none" w:sz="0" w:space="0" w:color="auto"/>
        <w:right w:val="none" w:sz="0" w:space="0" w:color="auto"/>
      </w:divBdr>
    </w:div>
    <w:div w:id="451443068">
      <w:bodyDiv w:val="1"/>
      <w:marLeft w:val="0"/>
      <w:marRight w:val="0"/>
      <w:marTop w:val="0"/>
      <w:marBottom w:val="0"/>
      <w:divBdr>
        <w:top w:val="none" w:sz="0" w:space="0" w:color="auto"/>
        <w:left w:val="none" w:sz="0" w:space="0" w:color="auto"/>
        <w:bottom w:val="none" w:sz="0" w:space="0" w:color="auto"/>
        <w:right w:val="none" w:sz="0" w:space="0" w:color="auto"/>
      </w:divBdr>
    </w:div>
    <w:div w:id="452095135">
      <w:bodyDiv w:val="1"/>
      <w:marLeft w:val="0"/>
      <w:marRight w:val="0"/>
      <w:marTop w:val="0"/>
      <w:marBottom w:val="0"/>
      <w:divBdr>
        <w:top w:val="none" w:sz="0" w:space="0" w:color="auto"/>
        <w:left w:val="none" w:sz="0" w:space="0" w:color="auto"/>
        <w:bottom w:val="none" w:sz="0" w:space="0" w:color="auto"/>
        <w:right w:val="none" w:sz="0" w:space="0" w:color="auto"/>
      </w:divBdr>
      <w:divsChild>
        <w:div w:id="1644696521">
          <w:marLeft w:val="0"/>
          <w:marRight w:val="0"/>
          <w:marTop w:val="0"/>
          <w:marBottom w:val="0"/>
          <w:divBdr>
            <w:top w:val="none" w:sz="0" w:space="0" w:color="auto"/>
            <w:left w:val="none" w:sz="0" w:space="0" w:color="auto"/>
            <w:bottom w:val="none" w:sz="0" w:space="0" w:color="auto"/>
            <w:right w:val="none" w:sz="0" w:space="0" w:color="auto"/>
          </w:divBdr>
          <w:divsChild>
            <w:div w:id="1399749443">
              <w:marLeft w:val="0"/>
              <w:marRight w:val="0"/>
              <w:marTop w:val="0"/>
              <w:marBottom w:val="0"/>
              <w:divBdr>
                <w:top w:val="none" w:sz="0" w:space="0" w:color="auto"/>
                <w:left w:val="none" w:sz="0" w:space="0" w:color="auto"/>
                <w:bottom w:val="none" w:sz="0" w:space="0" w:color="auto"/>
                <w:right w:val="none" w:sz="0" w:space="0" w:color="auto"/>
              </w:divBdr>
              <w:divsChild>
                <w:div w:id="2674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0234">
      <w:bodyDiv w:val="1"/>
      <w:marLeft w:val="0"/>
      <w:marRight w:val="0"/>
      <w:marTop w:val="0"/>
      <w:marBottom w:val="0"/>
      <w:divBdr>
        <w:top w:val="none" w:sz="0" w:space="0" w:color="auto"/>
        <w:left w:val="none" w:sz="0" w:space="0" w:color="auto"/>
        <w:bottom w:val="none" w:sz="0" w:space="0" w:color="auto"/>
        <w:right w:val="none" w:sz="0" w:space="0" w:color="auto"/>
      </w:divBdr>
    </w:div>
    <w:div w:id="462580747">
      <w:bodyDiv w:val="1"/>
      <w:marLeft w:val="0"/>
      <w:marRight w:val="0"/>
      <w:marTop w:val="0"/>
      <w:marBottom w:val="0"/>
      <w:divBdr>
        <w:top w:val="none" w:sz="0" w:space="0" w:color="auto"/>
        <w:left w:val="none" w:sz="0" w:space="0" w:color="auto"/>
        <w:bottom w:val="none" w:sz="0" w:space="0" w:color="auto"/>
        <w:right w:val="none" w:sz="0" w:space="0" w:color="auto"/>
      </w:divBdr>
    </w:div>
    <w:div w:id="471099729">
      <w:bodyDiv w:val="1"/>
      <w:marLeft w:val="0"/>
      <w:marRight w:val="0"/>
      <w:marTop w:val="0"/>
      <w:marBottom w:val="0"/>
      <w:divBdr>
        <w:top w:val="none" w:sz="0" w:space="0" w:color="auto"/>
        <w:left w:val="none" w:sz="0" w:space="0" w:color="auto"/>
        <w:bottom w:val="none" w:sz="0" w:space="0" w:color="auto"/>
        <w:right w:val="none" w:sz="0" w:space="0" w:color="auto"/>
      </w:divBdr>
    </w:div>
    <w:div w:id="479620415">
      <w:bodyDiv w:val="1"/>
      <w:marLeft w:val="0"/>
      <w:marRight w:val="0"/>
      <w:marTop w:val="0"/>
      <w:marBottom w:val="0"/>
      <w:divBdr>
        <w:top w:val="none" w:sz="0" w:space="0" w:color="auto"/>
        <w:left w:val="none" w:sz="0" w:space="0" w:color="auto"/>
        <w:bottom w:val="none" w:sz="0" w:space="0" w:color="auto"/>
        <w:right w:val="none" w:sz="0" w:space="0" w:color="auto"/>
      </w:divBdr>
    </w:div>
    <w:div w:id="483007585">
      <w:bodyDiv w:val="1"/>
      <w:marLeft w:val="0"/>
      <w:marRight w:val="0"/>
      <w:marTop w:val="0"/>
      <w:marBottom w:val="0"/>
      <w:divBdr>
        <w:top w:val="none" w:sz="0" w:space="0" w:color="auto"/>
        <w:left w:val="none" w:sz="0" w:space="0" w:color="auto"/>
        <w:bottom w:val="none" w:sz="0" w:space="0" w:color="auto"/>
        <w:right w:val="none" w:sz="0" w:space="0" w:color="auto"/>
      </w:divBdr>
    </w:div>
    <w:div w:id="490603952">
      <w:bodyDiv w:val="1"/>
      <w:marLeft w:val="0"/>
      <w:marRight w:val="0"/>
      <w:marTop w:val="0"/>
      <w:marBottom w:val="0"/>
      <w:divBdr>
        <w:top w:val="none" w:sz="0" w:space="0" w:color="auto"/>
        <w:left w:val="none" w:sz="0" w:space="0" w:color="auto"/>
        <w:bottom w:val="none" w:sz="0" w:space="0" w:color="auto"/>
        <w:right w:val="none" w:sz="0" w:space="0" w:color="auto"/>
      </w:divBdr>
    </w:div>
    <w:div w:id="499658550">
      <w:bodyDiv w:val="1"/>
      <w:marLeft w:val="0"/>
      <w:marRight w:val="0"/>
      <w:marTop w:val="0"/>
      <w:marBottom w:val="0"/>
      <w:divBdr>
        <w:top w:val="none" w:sz="0" w:space="0" w:color="auto"/>
        <w:left w:val="none" w:sz="0" w:space="0" w:color="auto"/>
        <w:bottom w:val="none" w:sz="0" w:space="0" w:color="auto"/>
        <w:right w:val="none" w:sz="0" w:space="0" w:color="auto"/>
      </w:divBdr>
    </w:div>
    <w:div w:id="502624671">
      <w:bodyDiv w:val="1"/>
      <w:marLeft w:val="0"/>
      <w:marRight w:val="0"/>
      <w:marTop w:val="0"/>
      <w:marBottom w:val="0"/>
      <w:divBdr>
        <w:top w:val="none" w:sz="0" w:space="0" w:color="auto"/>
        <w:left w:val="none" w:sz="0" w:space="0" w:color="auto"/>
        <w:bottom w:val="none" w:sz="0" w:space="0" w:color="auto"/>
        <w:right w:val="none" w:sz="0" w:space="0" w:color="auto"/>
      </w:divBdr>
    </w:div>
    <w:div w:id="504327666">
      <w:bodyDiv w:val="1"/>
      <w:marLeft w:val="0"/>
      <w:marRight w:val="0"/>
      <w:marTop w:val="0"/>
      <w:marBottom w:val="0"/>
      <w:divBdr>
        <w:top w:val="none" w:sz="0" w:space="0" w:color="auto"/>
        <w:left w:val="none" w:sz="0" w:space="0" w:color="auto"/>
        <w:bottom w:val="none" w:sz="0" w:space="0" w:color="auto"/>
        <w:right w:val="none" w:sz="0" w:space="0" w:color="auto"/>
      </w:divBdr>
    </w:div>
    <w:div w:id="513425260">
      <w:bodyDiv w:val="1"/>
      <w:marLeft w:val="0"/>
      <w:marRight w:val="0"/>
      <w:marTop w:val="0"/>
      <w:marBottom w:val="0"/>
      <w:divBdr>
        <w:top w:val="none" w:sz="0" w:space="0" w:color="auto"/>
        <w:left w:val="none" w:sz="0" w:space="0" w:color="auto"/>
        <w:bottom w:val="none" w:sz="0" w:space="0" w:color="auto"/>
        <w:right w:val="none" w:sz="0" w:space="0" w:color="auto"/>
      </w:divBdr>
      <w:divsChild>
        <w:div w:id="1675378617">
          <w:marLeft w:val="480"/>
          <w:marRight w:val="0"/>
          <w:marTop w:val="0"/>
          <w:marBottom w:val="0"/>
          <w:divBdr>
            <w:top w:val="none" w:sz="0" w:space="0" w:color="auto"/>
            <w:left w:val="none" w:sz="0" w:space="0" w:color="auto"/>
            <w:bottom w:val="none" w:sz="0" w:space="0" w:color="auto"/>
            <w:right w:val="none" w:sz="0" w:space="0" w:color="auto"/>
          </w:divBdr>
        </w:div>
        <w:div w:id="1047216320">
          <w:marLeft w:val="480"/>
          <w:marRight w:val="0"/>
          <w:marTop w:val="0"/>
          <w:marBottom w:val="0"/>
          <w:divBdr>
            <w:top w:val="none" w:sz="0" w:space="0" w:color="auto"/>
            <w:left w:val="none" w:sz="0" w:space="0" w:color="auto"/>
            <w:bottom w:val="none" w:sz="0" w:space="0" w:color="auto"/>
            <w:right w:val="none" w:sz="0" w:space="0" w:color="auto"/>
          </w:divBdr>
        </w:div>
        <w:div w:id="847211979">
          <w:marLeft w:val="480"/>
          <w:marRight w:val="0"/>
          <w:marTop w:val="0"/>
          <w:marBottom w:val="0"/>
          <w:divBdr>
            <w:top w:val="none" w:sz="0" w:space="0" w:color="auto"/>
            <w:left w:val="none" w:sz="0" w:space="0" w:color="auto"/>
            <w:bottom w:val="none" w:sz="0" w:space="0" w:color="auto"/>
            <w:right w:val="none" w:sz="0" w:space="0" w:color="auto"/>
          </w:divBdr>
        </w:div>
        <w:div w:id="1023898543">
          <w:marLeft w:val="480"/>
          <w:marRight w:val="0"/>
          <w:marTop w:val="0"/>
          <w:marBottom w:val="0"/>
          <w:divBdr>
            <w:top w:val="none" w:sz="0" w:space="0" w:color="auto"/>
            <w:left w:val="none" w:sz="0" w:space="0" w:color="auto"/>
            <w:bottom w:val="none" w:sz="0" w:space="0" w:color="auto"/>
            <w:right w:val="none" w:sz="0" w:space="0" w:color="auto"/>
          </w:divBdr>
        </w:div>
        <w:div w:id="808864701">
          <w:marLeft w:val="480"/>
          <w:marRight w:val="0"/>
          <w:marTop w:val="0"/>
          <w:marBottom w:val="0"/>
          <w:divBdr>
            <w:top w:val="none" w:sz="0" w:space="0" w:color="auto"/>
            <w:left w:val="none" w:sz="0" w:space="0" w:color="auto"/>
            <w:bottom w:val="none" w:sz="0" w:space="0" w:color="auto"/>
            <w:right w:val="none" w:sz="0" w:space="0" w:color="auto"/>
          </w:divBdr>
        </w:div>
        <w:div w:id="1004480395">
          <w:marLeft w:val="480"/>
          <w:marRight w:val="0"/>
          <w:marTop w:val="0"/>
          <w:marBottom w:val="0"/>
          <w:divBdr>
            <w:top w:val="none" w:sz="0" w:space="0" w:color="auto"/>
            <w:left w:val="none" w:sz="0" w:space="0" w:color="auto"/>
            <w:bottom w:val="none" w:sz="0" w:space="0" w:color="auto"/>
            <w:right w:val="none" w:sz="0" w:space="0" w:color="auto"/>
          </w:divBdr>
        </w:div>
        <w:div w:id="367418185">
          <w:marLeft w:val="480"/>
          <w:marRight w:val="0"/>
          <w:marTop w:val="0"/>
          <w:marBottom w:val="0"/>
          <w:divBdr>
            <w:top w:val="none" w:sz="0" w:space="0" w:color="auto"/>
            <w:left w:val="none" w:sz="0" w:space="0" w:color="auto"/>
            <w:bottom w:val="none" w:sz="0" w:space="0" w:color="auto"/>
            <w:right w:val="none" w:sz="0" w:space="0" w:color="auto"/>
          </w:divBdr>
        </w:div>
        <w:div w:id="855730467">
          <w:marLeft w:val="480"/>
          <w:marRight w:val="0"/>
          <w:marTop w:val="0"/>
          <w:marBottom w:val="0"/>
          <w:divBdr>
            <w:top w:val="none" w:sz="0" w:space="0" w:color="auto"/>
            <w:left w:val="none" w:sz="0" w:space="0" w:color="auto"/>
            <w:bottom w:val="none" w:sz="0" w:space="0" w:color="auto"/>
            <w:right w:val="none" w:sz="0" w:space="0" w:color="auto"/>
          </w:divBdr>
        </w:div>
        <w:div w:id="407191377">
          <w:marLeft w:val="480"/>
          <w:marRight w:val="0"/>
          <w:marTop w:val="0"/>
          <w:marBottom w:val="0"/>
          <w:divBdr>
            <w:top w:val="none" w:sz="0" w:space="0" w:color="auto"/>
            <w:left w:val="none" w:sz="0" w:space="0" w:color="auto"/>
            <w:bottom w:val="none" w:sz="0" w:space="0" w:color="auto"/>
            <w:right w:val="none" w:sz="0" w:space="0" w:color="auto"/>
          </w:divBdr>
        </w:div>
        <w:div w:id="568467722">
          <w:marLeft w:val="480"/>
          <w:marRight w:val="0"/>
          <w:marTop w:val="0"/>
          <w:marBottom w:val="0"/>
          <w:divBdr>
            <w:top w:val="none" w:sz="0" w:space="0" w:color="auto"/>
            <w:left w:val="none" w:sz="0" w:space="0" w:color="auto"/>
            <w:bottom w:val="none" w:sz="0" w:space="0" w:color="auto"/>
            <w:right w:val="none" w:sz="0" w:space="0" w:color="auto"/>
          </w:divBdr>
        </w:div>
        <w:div w:id="2097435052">
          <w:marLeft w:val="480"/>
          <w:marRight w:val="0"/>
          <w:marTop w:val="0"/>
          <w:marBottom w:val="0"/>
          <w:divBdr>
            <w:top w:val="none" w:sz="0" w:space="0" w:color="auto"/>
            <w:left w:val="none" w:sz="0" w:space="0" w:color="auto"/>
            <w:bottom w:val="none" w:sz="0" w:space="0" w:color="auto"/>
            <w:right w:val="none" w:sz="0" w:space="0" w:color="auto"/>
          </w:divBdr>
        </w:div>
        <w:div w:id="1646274945">
          <w:marLeft w:val="480"/>
          <w:marRight w:val="0"/>
          <w:marTop w:val="0"/>
          <w:marBottom w:val="0"/>
          <w:divBdr>
            <w:top w:val="none" w:sz="0" w:space="0" w:color="auto"/>
            <w:left w:val="none" w:sz="0" w:space="0" w:color="auto"/>
            <w:bottom w:val="none" w:sz="0" w:space="0" w:color="auto"/>
            <w:right w:val="none" w:sz="0" w:space="0" w:color="auto"/>
          </w:divBdr>
        </w:div>
        <w:div w:id="1044595834">
          <w:marLeft w:val="480"/>
          <w:marRight w:val="0"/>
          <w:marTop w:val="0"/>
          <w:marBottom w:val="0"/>
          <w:divBdr>
            <w:top w:val="none" w:sz="0" w:space="0" w:color="auto"/>
            <w:left w:val="none" w:sz="0" w:space="0" w:color="auto"/>
            <w:bottom w:val="none" w:sz="0" w:space="0" w:color="auto"/>
            <w:right w:val="none" w:sz="0" w:space="0" w:color="auto"/>
          </w:divBdr>
        </w:div>
        <w:div w:id="251205018">
          <w:marLeft w:val="480"/>
          <w:marRight w:val="0"/>
          <w:marTop w:val="0"/>
          <w:marBottom w:val="0"/>
          <w:divBdr>
            <w:top w:val="none" w:sz="0" w:space="0" w:color="auto"/>
            <w:left w:val="none" w:sz="0" w:space="0" w:color="auto"/>
            <w:bottom w:val="none" w:sz="0" w:space="0" w:color="auto"/>
            <w:right w:val="none" w:sz="0" w:space="0" w:color="auto"/>
          </w:divBdr>
        </w:div>
        <w:div w:id="1083843866">
          <w:marLeft w:val="480"/>
          <w:marRight w:val="0"/>
          <w:marTop w:val="0"/>
          <w:marBottom w:val="0"/>
          <w:divBdr>
            <w:top w:val="none" w:sz="0" w:space="0" w:color="auto"/>
            <w:left w:val="none" w:sz="0" w:space="0" w:color="auto"/>
            <w:bottom w:val="none" w:sz="0" w:space="0" w:color="auto"/>
            <w:right w:val="none" w:sz="0" w:space="0" w:color="auto"/>
          </w:divBdr>
        </w:div>
        <w:div w:id="1953123220">
          <w:marLeft w:val="480"/>
          <w:marRight w:val="0"/>
          <w:marTop w:val="0"/>
          <w:marBottom w:val="0"/>
          <w:divBdr>
            <w:top w:val="none" w:sz="0" w:space="0" w:color="auto"/>
            <w:left w:val="none" w:sz="0" w:space="0" w:color="auto"/>
            <w:bottom w:val="none" w:sz="0" w:space="0" w:color="auto"/>
            <w:right w:val="none" w:sz="0" w:space="0" w:color="auto"/>
          </w:divBdr>
        </w:div>
        <w:div w:id="69275479">
          <w:marLeft w:val="480"/>
          <w:marRight w:val="0"/>
          <w:marTop w:val="0"/>
          <w:marBottom w:val="0"/>
          <w:divBdr>
            <w:top w:val="none" w:sz="0" w:space="0" w:color="auto"/>
            <w:left w:val="none" w:sz="0" w:space="0" w:color="auto"/>
            <w:bottom w:val="none" w:sz="0" w:space="0" w:color="auto"/>
            <w:right w:val="none" w:sz="0" w:space="0" w:color="auto"/>
          </w:divBdr>
        </w:div>
        <w:div w:id="2099671489">
          <w:marLeft w:val="480"/>
          <w:marRight w:val="0"/>
          <w:marTop w:val="0"/>
          <w:marBottom w:val="0"/>
          <w:divBdr>
            <w:top w:val="none" w:sz="0" w:space="0" w:color="auto"/>
            <w:left w:val="none" w:sz="0" w:space="0" w:color="auto"/>
            <w:bottom w:val="none" w:sz="0" w:space="0" w:color="auto"/>
            <w:right w:val="none" w:sz="0" w:space="0" w:color="auto"/>
          </w:divBdr>
        </w:div>
      </w:divsChild>
    </w:div>
    <w:div w:id="515467387">
      <w:bodyDiv w:val="1"/>
      <w:marLeft w:val="0"/>
      <w:marRight w:val="0"/>
      <w:marTop w:val="0"/>
      <w:marBottom w:val="0"/>
      <w:divBdr>
        <w:top w:val="none" w:sz="0" w:space="0" w:color="auto"/>
        <w:left w:val="none" w:sz="0" w:space="0" w:color="auto"/>
        <w:bottom w:val="none" w:sz="0" w:space="0" w:color="auto"/>
        <w:right w:val="none" w:sz="0" w:space="0" w:color="auto"/>
      </w:divBdr>
    </w:div>
    <w:div w:id="517307480">
      <w:bodyDiv w:val="1"/>
      <w:marLeft w:val="0"/>
      <w:marRight w:val="0"/>
      <w:marTop w:val="0"/>
      <w:marBottom w:val="0"/>
      <w:divBdr>
        <w:top w:val="none" w:sz="0" w:space="0" w:color="auto"/>
        <w:left w:val="none" w:sz="0" w:space="0" w:color="auto"/>
        <w:bottom w:val="none" w:sz="0" w:space="0" w:color="auto"/>
        <w:right w:val="none" w:sz="0" w:space="0" w:color="auto"/>
      </w:divBdr>
    </w:div>
    <w:div w:id="527063299">
      <w:bodyDiv w:val="1"/>
      <w:marLeft w:val="0"/>
      <w:marRight w:val="0"/>
      <w:marTop w:val="0"/>
      <w:marBottom w:val="0"/>
      <w:divBdr>
        <w:top w:val="none" w:sz="0" w:space="0" w:color="auto"/>
        <w:left w:val="none" w:sz="0" w:space="0" w:color="auto"/>
        <w:bottom w:val="none" w:sz="0" w:space="0" w:color="auto"/>
        <w:right w:val="none" w:sz="0" w:space="0" w:color="auto"/>
      </w:divBdr>
    </w:div>
    <w:div w:id="530193162">
      <w:bodyDiv w:val="1"/>
      <w:marLeft w:val="0"/>
      <w:marRight w:val="0"/>
      <w:marTop w:val="0"/>
      <w:marBottom w:val="0"/>
      <w:divBdr>
        <w:top w:val="none" w:sz="0" w:space="0" w:color="auto"/>
        <w:left w:val="none" w:sz="0" w:space="0" w:color="auto"/>
        <w:bottom w:val="none" w:sz="0" w:space="0" w:color="auto"/>
        <w:right w:val="none" w:sz="0" w:space="0" w:color="auto"/>
      </w:divBdr>
      <w:divsChild>
        <w:div w:id="1153985483">
          <w:marLeft w:val="480"/>
          <w:marRight w:val="0"/>
          <w:marTop w:val="0"/>
          <w:marBottom w:val="0"/>
          <w:divBdr>
            <w:top w:val="none" w:sz="0" w:space="0" w:color="auto"/>
            <w:left w:val="none" w:sz="0" w:space="0" w:color="auto"/>
            <w:bottom w:val="none" w:sz="0" w:space="0" w:color="auto"/>
            <w:right w:val="none" w:sz="0" w:space="0" w:color="auto"/>
          </w:divBdr>
        </w:div>
        <w:div w:id="1885175460">
          <w:marLeft w:val="480"/>
          <w:marRight w:val="0"/>
          <w:marTop w:val="0"/>
          <w:marBottom w:val="0"/>
          <w:divBdr>
            <w:top w:val="none" w:sz="0" w:space="0" w:color="auto"/>
            <w:left w:val="none" w:sz="0" w:space="0" w:color="auto"/>
            <w:bottom w:val="none" w:sz="0" w:space="0" w:color="auto"/>
            <w:right w:val="none" w:sz="0" w:space="0" w:color="auto"/>
          </w:divBdr>
        </w:div>
        <w:div w:id="2114472001">
          <w:marLeft w:val="480"/>
          <w:marRight w:val="0"/>
          <w:marTop w:val="0"/>
          <w:marBottom w:val="0"/>
          <w:divBdr>
            <w:top w:val="none" w:sz="0" w:space="0" w:color="auto"/>
            <w:left w:val="none" w:sz="0" w:space="0" w:color="auto"/>
            <w:bottom w:val="none" w:sz="0" w:space="0" w:color="auto"/>
            <w:right w:val="none" w:sz="0" w:space="0" w:color="auto"/>
          </w:divBdr>
        </w:div>
        <w:div w:id="197472856">
          <w:marLeft w:val="480"/>
          <w:marRight w:val="0"/>
          <w:marTop w:val="0"/>
          <w:marBottom w:val="0"/>
          <w:divBdr>
            <w:top w:val="none" w:sz="0" w:space="0" w:color="auto"/>
            <w:left w:val="none" w:sz="0" w:space="0" w:color="auto"/>
            <w:bottom w:val="none" w:sz="0" w:space="0" w:color="auto"/>
            <w:right w:val="none" w:sz="0" w:space="0" w:color="auto"/>
          </w:divBdr>
        </w:div>
        <w:div w:id="2134134839">
          <w:marLeft w:val="480"/>
          <w:marRight w:val="0"/>
          <w:marTop w:val="0"/>
          <w:marBottom w:val="0"/>
          <w:divBdr>
            <w:top w:val="none" w:sz="0" w:space="0" w:color="auto"/>
            <w:left w:val="none" w:sz="0" w:space="0" w:color="auto"/>
            <w:bottom w:val="none" w:sz="0" w:space="0" w:color="auto"/>
            <w:right w:val="none" w:sz="0" w:space="0" w:color="auto"/>
          </w:divBdr>
        </w:div>
        <w:div w:id="1753351340">
          <w:marLeft w:val="480"/>
          <w:marRight w:val="0"/>
          <w:marTop w:val="0"/>
          <w:marBottom w:val="0"/>
          <w:divBdr>
            <w:top w:val="none" w:sz="0" w:space="0" w:color="auto"/>
            <w:left w:val="none" w:sz="0" w:space="0" w:color="auto"/>
            <w:bottom w:val="none" w:sz="0" w:space="0" w:color="auto"/>
            <w:right w:val="none" w:sz="0" w:space="0" w:color="auto"/>
          </w:divBdr>
        </w:div>
        <w:div w:id="900137952">
          <w:marLeft w:val="480"/>
          <w:marRight w:val="0"/>
          <w:marTop w:val="0"/>
          <w:marBottom w:val="0"/>
          <w:divBdr>
            <w:top w:val="none" w:sz="0" w:space="0" w:color="auto"/>
            <w:left w:val="none" w:sz="0" w:space="0" w:color="auto"/>
            <w:bottom w:val="none" w:sz="0" w:space="0" w:color="auto"/>
            <w:right w:val="none" w:sz="0" w:space="0" w:color="auto"/>
          </w:divBdr>
        </w:div>
        <w:div w:id="773981226">
          <w:marLeft w:val="480"/>
          <w:marRight w:val="0"/>
          <w:marTop w:val="0"/>
          <w:marBottom w:val="0"/>
          <w:divBdr>
            <w:top w:val="none" w:sz="0" w:space="0" w:color="auto"/>
            <w:left w:val="none" w:sz="0" w:space="0" w:color="auto"/>
            <w:bottom w:val="none" w:sz="0" w:space="0" w:color="auto"/>
            <w:right w:val="none" w:sz="0" w:space="0" w:color="auto"/>
          </w:divBdr>
        </w:div>
        <w:div w:id="1070617904">
          <w:marLeft w:val="480"/>
          <w:marRight w:val="0"/>
          <w:marTop w:val="0"/>
          <w:marBottom w:val="0"/>
          <w:divBdr>
            <w:top w:val="none" w:sz="0" w:space="0" w:color="auto"/>
            <w:left w:val="none" w:sz="0" w:space="0" w:color="auto"/>
            <w:bottom w:val="none" w:sz="0" w:space="0" w:color="auto"/>
            <w:right w:val="none" w:sz="0" w:space="0" w:color="auto"/>
          </w:divBdr>
        </w:div>
        <w:div w:id="974608067">
          <w:marLeft w:val="480"/>
          <w:marRight w:val="0"/>
          <w:marTop w:val="0"/>
          <w:marBottom w:val="0"/>
          <w:divBdr>
            <w:top w:val="none" w:sz="0" w:space="0" w:color="auto"/>
            <w:left w:val="none" w:sz="0" w:space="0" w:color="auto"/>
            <w:bottom w:val="none" w:sz="0" w:space="0" w:color="auto"/>
            <w:right w:val="none" w:sz="0" w:space="0" w:color="auto"/>
          </w:divBdr>
        </w:div>
        <w:div w:id="339703884">
          <w:marLeft w:val="480"/>
          <w:marRight w:val="0"/>
          <w:marTop w:val="0"/>
          <w:marBottom w:val="0"/>
          <w:divBdr>
            <w:top w:val="none" w:sz="0" w:space="0" w:color="auto"/>
            <w:left w:val="none" w:sz="0" w:space="0" w:color="auto"/>
            <w:bottom w:val="none" w:sz="0" w:space="0" w:color="auto"/>
            <w:right w:val="none" w:sz="0" w:space="0" w:color="auto"/>
          </w:divBdr>
        </w:div>
        <w:div w:id="876890507">
          <w:marLeft w:val="480"/>
          <w:marRight w:val="0"/>
          <w:marTop w:val="0"/>
          <w:marBottom w:val="0"/>
          <w:divBdr>
            <w:top w:val="none" w:sz="0" w:space="0" w:color="auto"/>
            <w:left w:val="none" w:sz="0" w:space="0" w:color="auto"/>
            <w:bottom w:val="none" w:sz="0" w:space="0" w:color="auto"/>
            <w:right w:val="none" w:sz="0" w:space="0" w:color="auto"/>
          </w:divBdr>
        </w:div>
        <w:div w:id="1720010310">
          <w:marLeft w:val="480"/>
          <w:marRight w:val="0"/>
          <w:marTop w:val="0"/>
          <w:marBottom w:val="0"/>
          <w:divBdr>
            <w:top w:val="none" w:sz="0" w:space="0" w:color="auto"/>
            <w:left w:val="none" w:sz="0" w:space="0" w:color="auto"/>
            <w:bottom w:val="none" w:sz="0" w:space="0" w:color="auto"/>
            <w:right w:val="none" w:sz="0" w:space="0" w:color="auto"/>
          </w:divBdr>
        </w:div>
        <w:div w:id="222446534">
          <w:marLeft w:val="480"/>
          <w:marRight w:val="0"/>
          <w:marTop w:val="0"/>
          <w:marBottom w:val="0"/>
          <w:divBdr>
            <w:top w:val="none" w:sz="0" w:space="0" w:color="auto"/>
            <w:left w:val="none" w:sz="0" w:space="0" w:color="auto"/>
            <w:bottom w:val="none" w:sz="0" w:space="0" w:color="auto"/>
            <w:right w:val="none" w:sz="0" w:space="0" w:color="auto"/>
          </w:divBdr>
        </w:div>
        <w:div w:id="411313705">
          <w:marLeft w:val="480"/>
          <w:marRight w:val="0"/>
          <w:marTop w:val="0"/>
          <w:marBottom w:val="0"/>
          <w:divBdr>
            <w:top w:val="none" w:sz="0" w:space="0" w:color="auto"/>
            <w:left w:val="none" w:sz="0" w:space="0" w:color="auto"/>
            <w:bottom w:val="none" w:sz="0" w:space="0" w:color="auto"/>
            <w:right w:val="none" w:sz="0" w:space="0" w:color="auto"/>
          </w:divBdr>
        </w:div>
        <w:div w:id="171800506">
          <w:marLeft w:val="480"/>
          <w:marRight w:val="0"/>
          <w:marTop w:val="0"/>
          <w:marBottom w:val="0"/>
          <w:divBdr>
            <w:top w:val="none" w:sz="0" w:space="0" w:color="auto"/>
            <w:left w:val="none" w:sz="0" w:space="0" w:color="auto"/>
            <w:bottom w:val="none" w:sz="0" w:space="0" w:color="auto"/>
            <w:right w:val="none" w:sz="0" w:space="0" w:color="auto"/>
          </w:divBdr>
        </w:div>
        <w:div w:id="1185558832">
          <w:marLeft w:val="480"/>
          <w:marRight w:val="0"/>
          <w:marTop w:val="0"/>
          <w:marBottom w:val="0"/>
          <w:divBdr>
            <w:top w:val="none" w:sz="0" w:space="0" w:color="auto"/>
            <w:left w:val="none" w:sz="0" w:space="0" w:color="auto"/>
            <w:bottom w:val="none" w:sz="0" w:space="0" w:color="auto"/>
            <w:right w:val="none" w:sz="0" w:space="0" w:color="auto"/>
          </w:divBdr>
        </w:div>
        <w:div w:id="192235771">
          <w:marLeft w:val="480"/>
          <w:marRight w:val="0"/>
          <w:marTop w:val="0"/>
          <w:marBottom w:val="0"/>
          <w:divBdr>
            <w:top w:val="none" w:sz="0" w:space="0" w:color="auto"/>
            <w:left w:val="none" w:sz="0" w:space="0" w:color="auto"/>
            <w:bottom w:val="none" w:sz="0" w:space="0" w:color="auto"/>
            <w:right w:val="none" w:sz="0" w:space="0" w:color="auto"/>
          </w:divBdr>
        </w:div>
        <w:div w:id="1475609808">
          <w:marLeft w:val="480"/>
          <w:marRight w:val="0"/>
          <w:marTop w:val="0"/>
          <w:marBottom w:val="0"/>
          <w:divBdr>
            <w:top w:val="none" w:sz="0" w:space="0" w:color="auto"/>
            <w:left w:val="none" w:sz="0" w:space="0" w:color="auto"/>
            <w:bottom w:val="none" w:sz="0" w:space="0" w:color="auto"/>
            <w:right w:val="none" w:sz="0" w:space="0" w:color="auto"/>
          </w:divBdr>
        </w:div>
        <w:div w:id="856650427">
          <w:marLeft w:val="480"/>
          <w:marRight w:val="0"/>
          <w:marTop w:val="0"/>
          <w:marBottom w:val="0"/>
          <w:divBdr>
            <w:top w:val="none" w:sz="0" w:space="0" w:color="auto"/>
            <w:left w:val="none" w:sz="0" w:space="0" w:color="auto"/>
            <w:bottom w:val="none" w:sz="0" w:space="0" w:color="auto"/>
            <w:right w:val="none" w:sz="0" w:space="0" w:color="auto"/>
          </w:divBdr>
        </w:div>
      </w:divsChild>
    </w:div>
    <w:div w:id="546918871">
      <w:bodyDiv w:val="1"/>
      <w:marLeft w:val="0"/>
      <w:marRight w:val="0"/>
      <w:marTop w:val="0"/>
      <w:marBottom w:val="0"/>
      <w:divBdr>
        <w:top w:val="none" w:sz="0" w:space="0" w:color="auto"/>
        <w:left w:val="none" w:sz="0" w:space="0" w:color="auto"/>
        <w:bottom w:val="none" w:sz="0" w:space="0" w:color="auto"/>
        <w:right w:val="none" w:sz="0" w:space="0" w:color="auto"/>
      </w:divBdr>
      <w:divsChild>
        <w:div w:id="343289365">
          <w:marLeft w:val="480"/>
          <w:marRight w:val="0"/>
          <w:marTop w:val="0"/>
          <w:marBottom w:val="0"/>
          <w:divBdr>
            <w:top w:val="none" w:sz="0" w:space="0" w:color="auto"/>
            <w:left w:val="none" w:sz="0" w:space="0" w:color="auto"/>
            <w:bottom w:val="none" w:sz="0" w:space="0" w:color="auto"/>
            <w:right w:val="none" w:sz="0" w:space="0" w:color="auto"/>
          </w:divBdr>
        </w:div>
        <w:div w:id="393818110">
          <w:marLeft w:val="480"/>
          <w:marRight w:val="0"/>
          <w:marTop w:val="0"/>
          <w:marBottom w:val="0"/>
          <w:divBdr>
            <w:top w:val="none" w:sz="0" w:space="0" w:color="auto"/>
            <w:left w:val="none" w:sz="0" w:space="0" w:color="auto"/>
            <w:bottom w:val="none" w:sz="0" w:space="0" w:color="auto"/>
            <w:right w:val="none" w:sz="0" w:space="0" w:color="auto"/>
          </w:divBdr>
        </w:div>
        <w:div w:id="413205244">
          <w:marLeft w:val="480"/>
          <w:marRight w:val="0"/>
          <w:marTop w:val="0"/>
          <w:marBottom w:val="0"/>
          <w:divBdr>
            <w:top w:val="none" w:sz="0" w:space="0" w:color="auto"/>
            <w:left w:val="none" w:sz="0" w:space="0" w:color="auto"/>
            <w:bottom w:val="none" w:sz="0" w:space="0" w:color="auto"/>
            <w:right w:val="none" w:sz="0" w:space="0" w:color="auto"/>
          </w:divBdr>
        </w:div>
        <w:div w:id="647828174">
          <w:marLeft w:val="480"/>
          <w:marRight w:val="0"/>
          <w:marTop w:val="0"/>
          <w:marBottom w:val="0"/>
          <w:divBdr>
            <w:top w:val="none" w:sz="0" w:space="0" w:color="auto"/>
            <w:left w:val="none" w:sz="0" w:space="0" w:color="auto"/>
            <w:bottom w:val="none" w:sz="0" w:space="0" w:color="auto"/>
            <w:right w:val="none" w:sz="0" w:space="0" w:color="auto"/>
          </w:divBdr>
        </w:div>
        <w:div w:id="866059607">
          <w:marLeft w:val="480"/>
          <w:marRight w:val="0"/>
          <w:marTop w:val="0"/>
          <w:marBottom w:val="0"/>
          <w:divBdr>
            <w:top w:val="none" w:sz="0" w:space="0" w:color="auto"/>
            <w:left w:val="none" w:sz="0" w:space="0" w:color="auto"/>
            <w:bottom w:val="none" w:sz="0" w:space="0" w:color="auto"/>
            <w:right w:val="none" w:sz="0" w:space="0" w:color="auto"/>
          </w:divBdr>
        </w:div>
        <w:div w:id="1004017668">
          <w:marLeft w:val="480"/>
          <w:marRight w:val="0"/>
          <w:marTop w:val="0"/>
          <w:marBottom w:val="0"/>
          <w:divBdr>
            <w:top w:val="none" w:sz="0" w:space="0" w:color="auto"/>
            <w:left w:val="none" w:sz="0" w:space="0" w:color="auto"/>
            <w:bottom w:val="none" w:sz="0" w:space="0" w:color="auto"/>
            <w:right w:val="none" w:sz="0" w:space="0" w:color="auto"/>
          </w:divBdr>
        </w:div>
        <w:div w:id="1132675053">
          <w:marLeft w:val="480"/>
          <w:marRight w:val="0"/>
          <w:marTop w:val="0"/>
          <w:marBottom w:val="0"/>
          <w:divBdr>
            <w:top w:val="none" w:sz="0" w:space="0" w:color="auto"/>
            <w:left w:val="none" w:sz="0" w:space="0" w:color="auto"/>
            <w:bottom w:val="none" w:sz="0" w:space="0" w:color="auto"/>
            <w:right w:val="none" w:sz="0" w:space="0" w:color="auto"/>
          </w:divBdr>
        </w:div>
        <w:div w:id="1197541628">
          <w:marLeft w:val="480"/>
          <w:marRight w:val="0"/>
          <w:marTop w:val="0"/>
          <w:marBottom w:val="0"/>
          <w:divBdr>
            <w:top w:val="none" w:sz="0" w:space="0" w:color="auto"/>
            <w:left w:val="none" w:sz="0" w:space="0" w:color="auto"/>
            <w:bottom w:val="none" w:sz="0" w:space="0" w:color="auto"/>
            <w:right w:val="none" w:sz="0" w:space="0" w:color="auto"/>
          </w:divBdr>
        </w:div>
        <w:div w:id="1567763979">
          <w:marLeft w:val="480"/>
          <w:marRight w:val="0"/>
          <w:marTop w:val="0"/>
          <w:marBottom w:val="0"/>
          <w:divBdr>
            <w:top w:val="none" w:sz="0" w:space="0" w:color="auto"/>
            <w:left w:val="none" w:sz="0" w:space="0" w:color="auto"/>
            <w:bottom w:val="none" w:sz="0" w:space="0" w:color="auto"/>
            <w:right w:val="none" w:sz="0" w:space="0" w:color="auto"/>
          </w:divBdr>
        </w:div>
        <w:div w:id="1648514385">
          <w:marLeft w:val="480"/>
          <w:marRight w:val="0"/>
          <w:marTop w:val="0"/>
          <w:marBottom w:val="0"/>
          <w:divBdr>
            <w:top w:val="none" w:sz="0" w:space="0" w:color="auto"/>
            <w:left w:val="none" w:sz="0" w:space="0" w:color="auto"/>
            <w:bottom w:val="none" w:sz="0" w:space="0" w:color="auto"/>
            <w:right w:val="none" w:sz="0" w:space="0" w:color="auto"/>
          </w:divBdr>
        </w:div>
        <w:div w:id="1826823087">
          <w:marLeft w:val="480"/>
          <w:marRight w:val="0"/>
          <w:marTop w:val="0"/>
          <w:marBottom w:val="0"/>
          <w:divBdr>
            <w:top w:val="none" w:sz="0" w:space="0" w:color="auto"/>
            <w:left w:val="none" w:sz="0" w:space="0" w:color="auto"/>
            <w:bottom w:val="none" w:sz="0" w:space="0" w:color="auto"/>
            <w:right w:val="none" w:sz="0" w:space="0" w:color="auto"/>
          </w:divBdr>
        </w:div>
        <w:div w:id="1831288973">
          <w:marLeft w:val="480"/>
          <w:marRight w:val="0"/>
          <w:marTop w:val="0"/>
          <w:marBottom w:val="0"/>
          <w:divBdr>
            <w:top w:val="none" w:sz="0" w:space="0" w:color="auto"/>
            <w:left w:val="none" w:sz="0" w:space="0" w:color="auto"/>
            <w:bottom w:val="none" w:sz="0" w:space="0" w:color="auto"/>
            <w:right w:val="none" w:sz="0" w:space="0" w:color="auto"/>
          </w:divBdr>
        </w:div>
        <w:div w:id="2043045722">
          <w:marLeft w:val="480"/>
          <w:marRight w:val="0"/>
          <w:marTop w:val="0"/>
          <w:marBottom w:val="0"/>
          <w:divBdr>
            <w:top w:val="none" w:sz="0" w:space="0" w:color="auto"/>
            <w:left w:val="none" w:sz="0" w:space="0" w:color="auto"/>
            <w:bottom w:val="none" w:sz="0" w:space="0" w:color="auto"/>
            <w:right w:val="none" w:sz="0" w:space="0" w:color="auto"/>
          </w:divBdr>
        </w:div>
        <w:div w:id="2055931628">
          <w:marLeft w:val="480"/>
          <w:marRight w:val="0"/>
          <w:marTop w:val="0"/>
          <w:marBottom w:val="0"/>
          <w:divBdr>
            <w:top w:val="none" w:sz="0" w:space="0" w:color="auto"/>
            <w:left w:val="none" w:sz="0" w:space="0" w:color="auto"/>
            <w:bottom w:val="none" w:sz="0" w:space="0" w:color="auto"/>
            <w:right w:val="none" w:sz="0" w:space="0" w:color="auto"/>
          </w:divBdr>
        </w:div>
        <w:div w:id="2117824942">
          <w:marLeft w:val="480"/>
          <w:marRight w:val="0"/>
          <w:marTop w:val="0"/>
          <w:marBottom w:val="0"/>
          <w:divBdr>
            <w:top w:val="none" w:sz="0" w:space="0" w:color="auto"/>
            <w:left w:val="none" w:sz="0" w:space="0" w:color="auto"/>
            <w:bottom w:val="none" w:sz="0" w:space="0" w:color="auto"/>
            <w:right w:val="none" w:sz="0" w:space="0" w:color="auto"/>
          </w:divBdr>
        </w:div>
      </w:divsChild>
    </w:div>
    <w:div w:id="553733177">
      <w:bodyDiv w:val="1"/>
      <w:marLeft w:val="0"/>
      <w:marRight w:val="0"/>
      <w:marTop w:val="0"/>
      <w:marBottom w:val="0"/>
      <w:divBdr>
        <w:top w:val="none" w:sz="0" w:space="0" w:color="auto"/>
        <w:left w:val="none" w:sz="0" w:space="0" w:color="auto"/>
        <w:bottom w:val="none" w:sz="0" w:space="0" w:color="auto"/>
        <w:right w:val="none" w:sz="0" w:space="0" w:color="auto"/>
      </w:divBdr>
    </w:div>
    <w:div w:id="554893546">
      <w:bodyDiv w:val="1"/>
      <w:marLeft w:val="0"/>
      <w:marRight w:val="0"/>
      <w:marTop w:val="0"/>
      <w:marBottom w:val="0"/>
      <w:divBdr>
        <w:top w:val="none" w:sz="0" w:space="0" w:color="auto"/>
        <w:left w:val="none" w:sz="0" w:space="0" w:color="auto"/>
        <w:bottom w:val="none" w:sz="0" w:space="0" w:color="auto"/>
        <w:right w:val="none" w:sz="0" w:space="0" w:color="auto"/>
      </w:divBdr>
    </w:div>
    <w:div w:id="559219425">
      <w:bodyDiv w:val="1"/>
      <w:marLeft w:val="0"/>
      <w:marRight w:val="0"/>
      <w:marTop w:val="0"/>
      <w:marBottom w:val="0"/>
      <w:divBdr>
        <w:top w:val="none" w:sz="0" w:space="0" w:color="auto"/>
        <w:left w:val="none" w:sz="0" w:space="0" w:color="auto"/>
        <w:bottom w:val="none" w:sz="0" w:space="0" w:color="auto"/>
        <w:right w:val="none" w:sz="0" w:space="0" w:color="auto"/>
      </w:divBdr>
      <w:divsChild>
        <w:div w:id="49810344">
          <w:marLeft w:val="480"/>
          <w:marRight w:val="0"/>
          <w:marTop w:val="0"/>
          <w:marBottom w:val="0"/>
          <w:divBdr>
            <w:top w:val="none" w:sz="0" w:space="0" w:color="auto"/>
            <w:left w:val="none" w:sz="0" w:space="0" w:color="auto"/>
            <w:bottom w:val="none" w:sz="0" w:space="0" w:color="auto"/>
            <w:right w:val="none" w:sz="0" w:space="0" w:color="auto"/>
          </w:divBdr>
        </w:div>
        <w:div w:id="61757136">
          <w:marLeft w:val="480"/>
          <w:marRight w:val="0"/>
          <w:marTop w:val="0"/>
          <w:marBottom w:val="0"/>
          <w:divBdr>
            <w:top w:val="none" w:sz="0" w:space="0" w:color="auto"/>
            <w:left w:val="none" w:sz="0" w:space="0" w:color="auto"/>
            <w:bottom w:val="none" w:sz="0" w:space="0" w:color="auto"/>
            <w:right w:val="none" w:sz="0" w:space="0" w:color="auto"/>
          </w:divBdr>
        </w:div>
        <w:div w:id="357659721">
          <w:marLeft w:val="480"/>
          <w:marRight w:val="0"/>
          <w:marTop w:val="0"/>
          <w:marBottom w:val="0"/>
          <w:divBdr>
            <w:top w:val="none" w:sz="0" w:space="0" w:color="auto"/>
            <w:left w:val="none" w:sz="0" w:space="0" w:color="auto"/>
            <w:bottom w:val="none" w:sz="0" w:space="0" w:color="auto"/>
            <w:right w:val="none" w:sz="0" w:space="0" w:color="auto"/>
          </w:divBdr>
        </w:div>
        <w:div w:id="384451013">
          <w:marLeft w:val="480"/>
          <w:marRight w:val="0"/>
          <w:marTop w:val="0"/>
          <w:marBottom w:val="0"/>
          <w:divBdr>
            <w:top w:val="none" w:sz="0" w:space="0" w:color="auto"/>
            <w:left w:val="none" w:sz="0" w:space="0" w:color="auto"/>
            <w:bottom w:val="none" w:sz="0" w:space="0" w:color="auto"/>
            <w:right w:val="none" w:sz="0" w:space="0" w:color="auto"/>
          </w:divBdr>
        </w:div>
        <w:div w:id="425542308">
          <w:marLeft w:val="480"/>
          <w:marRight w:val="0"/>
          <w:marTop w:val="0"/>
          <w:marBottom w:val="0"/>
          <w:divBdr>
            <w:top w:val="none" w:sz="0" w:space="0" w:color="auto"/>
            <w:left w:val="none" w:sz="0" w:space="0" w:color="auto"/>
            <w:bottom w:val="none" w:sz="0" w:space="0" w:color="auto"/>
            <w:right w:val="none" w:sz="0" w:space="0" w:color="auto"/>
          </w:divBdr>
        </w:div>
        <w:div w:id="527525471">
          <w:marLeft w:val="480"/>
          <w:marRight w:val="0"/>
          <w:marTop w:val="0"/>
          <w:marBottom w:val="0"/>
          <w:divBdr>
            <w:top w:val="none" w:sz="0" w:space="0" w:color="auto"/>
            <w:left w:val="none" w:sz="0" w:space="0" w:color="auto"/>
            <w:bottom w:val="none" w:sz="0" w:space="0" w:color="auto"/>
            <w:right w:val="none" w:sz="0" w:space="0" w:color="auto"/>
          </w:divBdr>
        </w:div>
        <w:div w:id="632443705">
          <w:marLeft w:val="480"/>
          <w:marRight w:val="0"/>
          <w:marTop w:val="0"/>
          <w:marBottom w:val="0"/>
          <w:divBdr>
            <w:top w:val="none" w:sz="0" w:space="0" w:color="auto"/>
            <w:left w:val="none" w:sz="0" w:space="0" w:color="auto"/>
            <w:bottom w:val="none" w:sz="0" w:space="0" w:color="auto"/>
            <w:right w:val="none" w:sz="0" w:space="0" w:color="auto"/>
          </w:divBdr>
        </w:div>
        <w:div w:id="698580843">
          <w:marLeft w:val="480"/>
          <w:marRight w:val="0"/>
          <w:marTop w:val="0"/>
          <w:marBottom w:val="0"/>
          <w:divBdr>
            <w:top w:val="none" w:sz="0" w:space="0" w:color="auto"/>
            <w:left w:val="none" w:sz="0" w:space="0" w:color="auto"/>
            <w:bottom w:val="none" w:sz="0" w:space="0" w:color="auto"/>
            <w:right w:val="none" w:sz="0" w:space="0" w:color="auto"/>
          </w:divBdr>
        </w:div>
        <w:div w:id="778913616">
          <w:marLeft w:val="480"/>
          <w:marRight w:val="0"/>
          <w:marTop w:val="0"/>
          <w:marBottom w:val="0"/>
          <w:divBdr>
            <w:top w:val="none" w:sz="0" w:space="0" w:color="auto"/>
            <w:left w:val="none" w:sz="0" w:space="0" w:color="auto"/>
            <w:bottom w:val="none" w:sz="0" w:space="0" w:color="auto"/>
            <w:right w:val="none" w:sz="0" w:space="0" w:color="auto"/>
          </w:divBdr>
        </w:div>
        <w:div w:id="793445223">
          <w:marLeft w:val="480"/>
          <w:marRight w:val="0"/>
          <w:marTop w:val="0"/>
          <w:marBottom w:val="0"/>
          <w:divBdr>
            <w:top w:val="none" w:sz="0" w:space="0" w:color="auto"/>
            <w:left w:val="none" w:sz="0" w:space="0" w:color="auto"/>
            <w:bottom w:val="none" w:sz="0" w:space="0" w:color="auto"/>
            <w:right w:val="none" w:sz="0" w:space="0" w:color="auto"/>
          </w:divBdr>
        </w:div>
        <w:div w:id="1038162967">
          <w:marLeft w:val="480"/>
          <w:marRight w:val="0"/>
          <w:marTop w:val="0"/>
          <w:marBottom w:val="0"/>
          <w:divBdr>
            <w:top w:val="none" w:sz="0" w:space="0" w:color="auto"/>
            <w:left w:val="none" w:sz="0" w:space="0" w:color="auto"/>
            <w:bottom w:val="none" w:sz="0" w:space="0" w:color="auto"/>
            <w:right w:val="none" w:sz="0" w:space="0" w:color="auto"/>
          </w:divBdr>
        </w:div>
        <w:div w:id="1063024912">
          <w:marLeft w:val="480"/>
          <w:marRight w:val="0"/>
          <w:marTop w:val="0"/>
          <w:marBottom w:val="0"/>
          <w:divBdr>
            <w:top w:val="none" w:sz="0" w:space="0" w:color="auto"/>
            <w:left w:val="none" w:sz="0" w:space="0" w:color="auto"/>
            <w:bottom w:val="none" w:sz="0" w:space="0" w:color="auto"/>
            <w:right w:val="none" w:sz="0" w:space="0" w:color="auto"/>
          </w:divBdr>
        </w:div>
        <w:div w:id="1116750934">
          <w:marLeft w:val="480"/>
          <w:marRight w:val="0"/>
          <w:marTop w:val="0"/>
          <w:marBottom w:val="0"/>
          <w:divBdr>
            <w:top w:val="none" w:sz="0" w:space="0" w:color="auto"/>
            <w:left w:val="none" w:sz="0" w:space="0" w:color="auto"/>
            <w:bottom w:val="none" w:sz="0" w:space="0" w:color="auto"/>
            <w:right w:val="none" w:sz="0" w:space="0" w:color="auto"/>
          </w:divBdr>
        </w:div>
        <w:div w:id="1152454401">
          <w:marLeft w:val="480"/>
          <w:marRight w:val="0"/>
          <w:marTop w:val="0"/>
          <w:marBottom w:val="0"/>
          <w:divBdr>
            <w:top w:val="none" w:sz="0" w:space="0" w:color="auto"/>
            <w:left w:val="none" w:sz="0" w:space="0" w:color="auto"/>
            <w:bottom w:val="none" w:sz="0" w:space="0" w:color="auto"/>
            <w:right w:val="none" w:sz="0" w:space="0" w:color="auto"/>
          </w:divBdr>
        </w:div>
        <w:div w:id="1476797556">
          <w:marLeft w:val="480"/>
          <w:marRight w:val="0"/>
          <w:marTop w:val="0"/>
          <w:marBottom w:val="0"/>
          <w:divBdr>
            <w:top w:val="none" w:sz="0" w:space="0" w:color="auto"/>
            <w:left w:val="none" w:sz="0" w:space="0" w:color="auto"/>
            <w:bottom w:val="none" w:sz="0" w:space="0" w:color="auto"/>
            <w:right w:val="none" w:sz="0" w:space="0" w:color="auto"/>
          </w:divBdr>
        </w:div>
        <w:div w:id="1549955828">
          <w:marLeft w:val="480"/>
          <w:marRight w:val="0"/>
          <w:marTop w:val="0"/>
          <w:marBottom w:val="0"/>
          <w:divBdr>
            <w:top w:val="none" w:sz="0" w:space="0" w:color="auto"/>
            <w:left w:val="none" w:sz="0" w:space="0" w:color="auto"/>
            <w:bottom w:val="none" w:sz="0" w:space="0" w:color="auto"/>
            <w:right w:val="none" w:sz="0" w:space="0" w:color="auto"/>
          </w:divBdr>
        </w:div>
        <w:div w:id="2010985440">
          <w:marLeft w:val="480"/>
          <w:marRight w:val="0"/>
          <w:marTop w:val="0"/>
          <w:marBottom w:val="0"/>
          <w:divBdr>
            <w:top w:val="none" w:sz="0" w:space="0" w:color="auto"/>
            <w:left w:val="none" w:sz="0" w:space="0" w:color="auto"/>
            <w:bottom w:val="none" w:sz="0" w:space="0" w:color="auto"/>
            <w:right w:val="none" w:sz="0" w:space="0" w:color="auto"/>
          </w:divBdr>
        </w:div>
        <w:div w:id="2091540715">
          <w:marLeft w:val="480"/>
          <w:marRight w:val="0"/>
          <w:marTop w:val="0"/>
          <w:marBottom w:val="0"/>
          <w:divBdr>
            <w:top w:val="none" w:sz="0" w:space="0" w:color="auto"/>
            <w:left w:val="none" w:sz="0" w:space="0" w:color="auto"/>
            <w:bottom w:val="none" w:sz="0" w:space="0" w:color="auto"/>
            <w:right w:val="none" w:sz="0" w:space="0" w:color="auto"/>
          </w:divBdr>
        </w:div>
      </w:divsChild>
    </w:div>
    <w:div w:id="577521717">
      <w:bodyDiv w:val="1"/>
      <w:marLeft w:val="0"/>
      <w:marRight w:val="0"/>
      <w:marTop w:val="0"/>
      <w:marBottom w:val="0"/>
      <w:divBdr>
        <w:top w:val="none" w:sz="0" w:space="0" w:color="auto"/>
        <w:left w:val="none" w:sz="0" w:space="0" w:color="auto"/>
        <w:bottom w:val="none" w:sz="0" w:space="0" w:color="auto"/>
        <w:right w:val="none" w:sz="0" w:space="0" w:color="auto"/>
      </w:divBdr>
    </w:div>
    <w:div w:id="577594613">
      <w:bodyDiv w:val="1"/>
      <w:marLeft w:val="0"/>
      <w:marRight w:val="0"/>
      <w:marTop w:val="0"/>
      <w:marBottom w:val="0"/>
      <w:divBdr>
        <w:top w:val="none" w:sz="0" w:space="0" w:color="auto"/>
        <w:left w:val="none" w:sz="0" w:space="0" w:color="auto"/>
        <w:bottom w:val="none" w:sz="0" w:space="0" w:color="auto"/>
        <w:right w:val="none" w:sz="0" w:space="0" w:color="auto"/>
      </w:divBdr>
    </w:div>
    <w:div w:id="582110467">
      <w:bodyDiv w:val="1"/>
      <w:marLeft w:val="0"/>
      <w:marRight w:val="0"/>
      <w:marTop w:val="0"/>
      <w:marBottom w:val="0"/>
      <w:divBdr>
        <w:top w:val="none" w:sz="0" w:space="0" w:color="auto"/>
        <w:left w:val="none" w:sz="0" w:space="0" w:color="auto"/>
        <w:bottom w:val="none" w:sz="0" w:space="0" w:color="auto"/>
        <w:right w:val="none" w:sz="0" w:space="0" w:color="auto"/>
      </w:divBdr>
    </w:div>
    <w:div w:id="590048612">
      <w:bodyDiv w:val="1"/>
      <w:marLeft w:val="0"/>
      <w:marRight w:val="0"/>
      <w:marTop w:val="0"/>
      <w:marBottom w:val="0"/>
      <w:divBdr>
        <w:top w:val="none" w:sz="0" w:space="0" w:color="auto"/>
        <w:left w:val="none" w:sz="0" w:space="0" w:color="auto"/>
        <w:bottom w:val="none" w:sz="0" w:space="0" w:color="auto"/>
        <w:right w:val="none" w:sz="0" w:space="0" w:color="auto"/>
      </w:divBdr>
    </w:div>
    <w:div w:id="599222462">
      <w:bodyDiv w:val="1"/>
      <w:marLeft w:val="0"/>
      <w:marRight w:val="0"/>
      <w:marTop w:val="0"/>
      <w:marBottom w:val="0"/>
      <w:divBdr>
        <w:top w:val="none" w:sz="0" w:space="0" w:color="auto"/>
        <w:left w:val="none" w:sz="0" w:space="0" w:color="auto"/>
        <w:bottom w:val="none" w:sz="0" w:space="0" w:color="auto"/>
        <w:right w:val="none" w:sz="0" w:space="0" w:color="auto"/>
      </w:divBdr>
    </w:div>
    <w:div w:id="603807366">
      <w:bodyDiv w:val="1"/>
      <w:marLeft w:val="0"/>
      <w:marRight w:val="0"/>
      <w:marTop w:val="0"/>
      <w:marBottom w:val="0"/>
      <w:divBdr>
        <w:top w:val="none" w:sz="0" w:space="0" w:color="auto"/>
        <w:left w:val="none" w:sz="0" w:space="0" w:color="auto"/>
        <w:bottom w:val="none" w:sz="0" w:space="0" w:color="auto"/>
        <w:right w:val="none" w:sz="0" w:space="0" w:color="auto"/>
      </w:divBdr>
    </w:div>
    <w:div w:id="606042677">
      <w:bodyDiv w:val="1"/>
      <w:marLeft w:val="0"/>
      <w:marRight w:val="0"/>
      <w:marTop w:val="0"/>
      <w:marBottom w:val="0"/>
      <w:divBdr>
        <w:top w:val="none" w:sz="0" w:space="0" w:color="auto"/>
        <w:left w:val="none" w:sz="0" w:space="0" w:color="auto"/>
        <w:bottom w:val="none" w:sz="0" w:space="0" w:color="auto"/>
        <w:right w:val="none" w:sz="0" w:space="0" w:color="auto"/>
      </w:divBdr>
    </w:div>
    <w:div w:id="608658619">
      <w:bodyDiv w:val="1"/>
      <w:marLeft w:val="0"/>
      <w:marRight w:val="0"/>
      <w:marTop w:val="0"/>
      <w:marBottom w:val="0"/>
      <w:divBdr>
        <w:top w:val="none" w:sz="0" w:space="0" w:color="auto"/>
        <w:left w:val="none" w:sz="0" w:space="0" w:color="auto"/>
        <w:bottom w:val="none" w:sz="0" w:space="0" w:color="auto"/>
        <w:right w:val="none" w:sz="0" w:space="0" w:color="auto"/>
      </w:divBdr>
    </w:div>
    <w:div w:id="611934984">
      <w:bodyDiv w:val="1"/>
      <w:marLeft w:val="0"/>
      <w:marRight w:val="0"/>
      <w:marTop w:val="0"/>
      <w:marBottom w:val="0"/>
      <w:divBdr>
        <w:top w:val="none" w:sz="0" w:space="0" w:color="auto"/>
        <w:left w:val="none" w:sz="0" w:space="0" w:color="auto"/>
        <w:bottom w:val="none" w:sz="0" w:space="0" w:color="auto"/>
        <w:right w:val="none" w:sz="0" w:space="0" w:color="auto"/>
      </w:divBdr>
    </w:div>
    <w:div w:id="614597421">
      <w:bodyDiv w:val="1"/>
      <w:marLeft w:val="0"/>
      <w:marRight w:val="0"/>
      <w:marTop w:val="0"/>
      <w:marBottom w:val="0"/>
      <w:divBdr>
        <w:top w:val="none" w:sz="0" w:space="0" w:color="auto"/>
        <w:left w:val="none" w:sz="0" w:space="0" w:color="auto"/>
        <w:bottom w:val="none" w:sz="0" w:space="0" w:color="auto"/>
        <w:right w:val="none" w:sz="0" w:space="0" w:color="auto"/>
      </w:divBdr>
    </w:div>
    <w:div w:id="615211108">
      <w:bodyDiv w:val="1"/>
      <w:marLeft w:val="0"/>
      <w:marRight w:val="0"/>
      <w:marTop w:val="0"/>
      <w:marBottom w:val="0"/>
      <w:divBdr>
        <w:top w:val="none" w:sz="0" w:space="0" w:color="auto"/>
        <w:left w:val="none" w:sz="0" w:space="0" w:color="auto"/>
        <w:bottom w:val="none" w:sz="0" w:space="0" w:color="auto"/>
        <w:right w:val="none" w:sz="0" w:space="0" w:color="auto"/>
      </w:divBdr>
    </w:div>
    <w:div w:id="615984733">
      <w:bodyDiv w:val="1"/>
      <w:marLeft w:val="0"/>
      <w:marRight w:val="0"/>
      <w:marTop w:val="0"/>
      <w:marBottom w:val="0"/>
      <w:divBdr>
        <w:top w:val="none" w:sz="0" w:space="0" w:color="auto"/>
        <w:left w:val="none" w:sz="0" w:space="0" w:color="auto"/>
        <w:bottom w:val="none" w:sz="0" w:space="0" w:color="auto"/>
        <w:right w:val="none" w:sz="0" w:space="0" w:color="auto"/>
      </w:divBdr>
    </w:div>
    <w:div w:id="623971519">
      <w:bodyDiv w:val="1"/>
      <w:marLeft w:val="0"/>
      <w:marRight w:val="0"/>
      <w:marTop w:val="0"/>
      <w:marBottom w:val="0"/>
      <w:divBdr>
        <w:top w:val="none" w:sz="0" w:space="0" w:color="auto"/>
        <w:left w:val="none" w:sz="0" w:space="0" w:color="auto"/>
        <w:bottom w:val="none" w:sz="0" w:space="0" w:color="auto"/>
        <w:right w:val="none" w:sz="0" w:space="0" w:color="auto"/>
      </w:divBdr>
      <w:divsChild>
        <w:div w:id="1038436098">
          <w:marLeft w:val="480"/>
          <w:marRight w:val="0"/>
          <w:marTop w:val="0"/>
          <w:marBottom w:val="0"/>
          <w:divBdr>
            <w:top w:val="none" w:sz="0" w:space="0" w:color="auto"/>
            <w:left w:val="none" w:sz="0" w:space="0" w:color="auto"/>
            <w:bottom w:val="none" w:sz="0" w:space="0" w:color="auto"/>
            <w:right w:val="none" w:sz="0" w:space="0" w:color="auto"/>
          </w:divBdr>
        </w:div>
        <w:div w:id="631326064">
          <w:marLeft w:val="480"/>
          <w:marRight w:val="0"/>
          <w:marTop w:val="0"/>
          <w:marBottom w:val="0"/>
          <w:divBdr>
            <w:top w:val="none" w:sz="0" w:space="0" w:color="auto"/>
            <w:left w:val="none" w:sz="0" w:space="0" w:color="auto"/>
            <w:bottom w:val="none" w:sz="0" w:space="0" w:color="auto"/>
            <w:right w:val="none" w:sz="0" w:space="0" w:color="auto"/>
          </w:divBdr>
        </w:div>
        <w:div w:id="1921717922">
          <w:marLeft w:val="480"/>
          <w:marRight w:val="0"/>
          <w:marTop w:val="0"/>
          <w:marBottom w:val="0"/>
          <w:divBdr>
            <w:top w:val="none" w:sz="0" w:space="0" w:color="auto"/>
            <w:left w:val="none" w:sz="0" w:space="0" w:color="auto"/>
            <w:bottom w:val="none" w:sz="0" w:space="0" w:color="auto"/>
            <w:right w:val="none" w:sz="0" w:space="0" w:color="auto"/>
          </w:divBdr>
        </w:div>
        <w:div w:id="1206060423">
          <w:marLeft w:val="480"/>
          <w:marRight w:val="0"/>
          <w:marTop w:val="0"/>
          <w:marBottom w:val="0"/>
          <w:divBdr>
            <w:top w:val="none" w:sz="0" w:space="0" w:color="auto"/>
            <w:left w:val="none" w:sz="0" w:space="0" w:color="auto"/>
            <w:bottom w:val="none" w:sz="0" w:space="0" w:color="auto"/>
            <w:right w:val="none" w:sz="0" w:space="0" w:color="auto"/>
          </w:divBdr>
        </w:div>
        <w:div w:id="538006169">
          <w:marLeft w:val="480"/>
          <w:marRight w:val="0"/>
          <w:marTop w:val="0"/>
          <w:marBottom w:val="0"/>
          <w:divBdr>
            <w:top w:val="none" w:sz="0" w:space="0" w:color="auto"/>
            <w:left w:val="none" w:sz="0" w:space="0" w:color="auto"/>
            <w:bottom w:val="none" w:sz="0" w:space="0" w:color="auto"/>
            <w:right w:val="none" w:sz="0" w:space="0" w:color="auto"/>
          </w:divBdr>
        </w:div>
        <w:div w:id="1332828728">
          <w:marLeft w:val="480"/>
          <w:marRight w:val="0"/>
          <w:marTop w:val="0"/>
          <w:marBottom w:val="0"/>
          <w:divBdr>
            <w:top w:val="none" w:sz="0" w:space="0" w:color="auto"/>
            <w:left w:val="none" w:sz="0" w:space="0" w:color="auto"/>
            <w:bottom w:val="none" w:sz="0" w:space="0" w:color="auto"/>
            <w:right w:val="none" w:sz="0" w:space="0" w:color="auto"/>
          </w:divBdr>
        </w:div>
        <w:div w:id="790712520">
          <w:marLeft w:val="480"/>
          <w:marRight w:val="0"/>
          <w:marTop w:val="0"/>
          <w:marBottom w:val="0"/>
          <w:divBdr>
            <w:top w:val="none" w:sz="0" w:space="0" w:color="auto"/>
            <w:left w:val="none" w:sz="0" w:space="0" w:color="auto"/>
            <w:bottom w:val="none" w:sz="0" w:space="0" w:color="auto"/>
            <w:right w:val="none" w:sz="0" w:space="0" w:color="auto"/>
          </w:divBdr>
        </w:div>
        <w:div w:id="436371045">
          <w:marLeft w:val="480"/>
          <w:marRight w:val="0"/>
          <w:marTop w:val="0"/>
          <w:marBottom w:val="0"/>
          <w:divBdr>
            <w:top w:val="none" w:sz="0" w:space="0" w:color="auto"/>
            <w:left w:val="none" w:sz="0" w:space="0" w:color="auto"/>
            <w:bottom w:val="none" w:sz="0" w:space="0" w:color="auto"/>
            <w:right w:val="none" w:sz="0" w:space="0" w:color="auto"/>
          </w:divBdr>
        </w:div>
        <w:div w:id="456488508">
          <w:marLeft w:val="480"/>
          <w:marRight w:val="0"/>
          <w:marTop w:val="0"/>
          <w:marBottom w:val="0"/>
          <w:divBdr>
            <w:top w:val="none" w:sz="0" w:space="0" w:color="auto"/>
            <w:left w:val="none" w:sz="0" w:space="0" w:color="auto"/>
            <w:bottom w:val="none" w:sz="0" w:space="0" w:color="auto"/>
            <w:right w:val="none" w:sz="0" w:space="0" w:color="auto"/>
          </w:divBdr>
        </w:div>
        <w:div w:id="2056736372">
          <w:marLeft w:val="480"/>
          <w:marRight w:val="0"/>
          <w:marTop w:val="0"/>
          <w:marBottom w:val="0"/>
          <w:divBdr>
            <w:top w:val="none" w:sz="0" w:space="0" w:color="auto"/>
            <w:left w:val="none" w:sz="0" w:space="0" w:color="auto"/>
            <w:bottom w:val="none" w:sz="0" w:space="0" w:color="auto"/>
            <w:right w:val="none" w:sz="0" w:space="0" w:color="auto"/>
          </w:divBdr>
        </w:div>
        <w:div w:id="1447385955">
          <w:marLeft w:val="480"/>
          <w:marRight w:val="0"/>
          <w:marTop w:val="0"/>
          <w:marBottom w:val="0"/>
          <w:divBdr>
            <w:top w:val="none" w:sz="0" w:space="0" w:color="auto"/>
            <w:left w:val="none" w:sz="0" w:space="0" w:color="auto"/>
            <w:bottom w:val="none" w:sz="0" w:space="0" w:color="auto"/>
            <w:right w:val="none" w:sz="0" w:space="0" w:color="auto"/>
          </w:divBdr>
        </w:div>
        <w:div w:id="52897500">
          <w:marLeft w:val="480"/>
          <w:marRight w:val="0"/>
          <w:marTop w:val="0"/>
          <w:marBottom w:val="0"/>
          <w:divBdr>
            <w:top w:val="none" w:sz="0" w:space="0" w:color="auto"/>
            <w:left w:val="none" w:sz="0" w:space="0" w:color="auto"/>
            <w:bottom w:val="none" w:sz="0" w:space="0" w:color="auto"/>
            <w:right w:val="none" w:sz="0" w:space="0" w:color="auto"/>
          </w:divBdr>
        </w:div>
        <w:div w:id="1369527762">
          <w:marLeft w:val="480"/>
          <w:marRight w:val="0"/>
          <w:marTop w:val="0"/>
          <w:marBottom w:val="0"/>
          <w:divBdr>
            <w:top w:val="none" w:sz="0" w:space="0" w:color="auto"/>
            <w:left w:val="none" w:sz="0" w:space="0" w:color="auto"/>
            <w:bottom w:val="none" w:sz="0" w:space="0" w:color="auto"/>
            <w:right w:val="none" w:sz="0" w:space="0" w:color="auto"/>
          </w:divBdr>
        </w:div>
        <w:div w:id="45762292">
          <w:marLeft w:val="480"/>
          <w:marRight w:val="0"/>
          <w:marTop w:val="0"/>
          <w:marBottom w:val="0"/>
          <w:divBdr>
            <w:top w:val="none" w:sz="0" w:space="0" w:color="auto"/>
            <w:left w:val="none" w:sz="0" w:space="0" w:color="auto"/>
            <w:bottom w:val="none" w:sz="0" w:space="0" w:color="auto"/>
            <w:right w:val="none" w:sz="0" w:space="0" w:color="auto"/>
          </w:divBdr>
        </w:div>
        <w:div w:id="316691972">
          <w:marLeft w:val="480"/>
          <w:marRight w:val="0"/>
          <w:marTop w:val="0"/>
          <w:marBottom w:val="0"/>
          <w:divBdr>
            <w:top w:val="none" w:sz="0" w:space="0" w:color="auto"/>
            <w:left w:val="none" w:sz="0" w:space="0" w:color="auto"/>
            <w:bottom w:val="none" w:sz="0" w:space="0" w:color="auto"/>
            <w:right w:val="none" w:sz="0" w:space="0" w:color="auto"/>
          </w:divBdr>
        </w:div>
        <w:div w:id="1771927439">
          <w:marLeft w:val="480"/>
          <w:marRight w:val="0"/>
          <w:marTop w:val="0"/>
          <w:marBottom w:val="0"/>
          <w:divBdr>
            <w:top w:val="none" w:sz="0" w:space="0" w:color="auto"/>
            <w:left w:val="none" w:sz="0" w:space="0" w:color="auto"/>
            <w:bottom w:val="none" w:sz="0" w:space="0" w:color="auto"/>
            <w:right w:val="none" w:sz="0" w:space="0" w:color="auto"/>
          </w:divBdr>
        </w:div>
        <w:div w:id="1332179254">
          <w:marLeft w:val="480"/>
          <w:marRight w:val="0"/>
          <w:marTop w:val="0"/>
          <w:marBottom w:val="0"/>
          <w:divBdr>
            <w:top w:val="none" w:sz="0" w:space="0" w:color="auto"/>
            <w:left w:val="none" w:sz="0" w:space="0" w:color="auto"/>
            <w:bottom w:val="none" w:sz="0" w:space="0" w:color="auto"/>
            <w:right w:val="none" w:sz="0" w:space="0" w:color="auto"/>
          </w:divBdr>
        </w:div>
        <w:div w:id="1296524930">
          <w:marLeft w:val="480"/>
          <w:marRight w:val="0"/>
          <w:marTop w:val="0"/>
          <w:marBottom w:val="0"/>
          <w:divBdr>
            <w:top w:val="none" w:sz="0" w:space="0" w:color="auto"/>
            <w:left w:val="none" w:sz="0" w:space="0" w:color="auto"/>
            <w:bottom w:val="none" w:sz="0" w:space="0" w:color="auto"/>
            <w:right w:val="none" w:sz="0" w:space="0" w:color="auto"/>
          </w:divBdr>
        </w:div>
        <w:div w:id="943725694">
          <w:marLeft w:val="480"/>
          <w:marRight w:val="0"/>
          <w:marTop w:val="0"/>
          <w:marBottom w:val="0"/>
          <w:divBdr>
            <w:top w:val="none" w:sz="0" w:space="0" w:color="auto"/>
            <w:left w:val="none" w:sz="0" w:space="0" w:color="auto"/>
            <w:bottom w:val="none" w:sz="0" w:space="0" w:color="auto"/>
            <w:right w:val="none" w:sz="0" w:space="0" w:color="auto"/>
          </w:divBdr>
        </w:div>
      </w:divsChild>
    </w:div>
    <w:div w:id="630286571">
      <w:bodyDiv w:val="1"/>
      <w:marLeft w:val="0"/>
      <w:marRight w:val="0"/>
      <w:marTop w:val="0"/>
      <w:marBottom w:val="0"/>
      <w:divBdr>
        <w:top w:val="none" w:sz="0" w:space="0" w:color="auto"/>
        <w:left w:val="none" w:sz="0" w:space="0" w:color="auto"/>
        <w:bottom w:val="none" w:sz="0" w:space="0" w:color="auto"/>
        <w:right w:val="none" w:sz="0" w:space="0" w:color="auto"/>
      </w:divBdr>
    </w:div>
    <w:div w:id="631137085">
      <w:bodyDiv w:val="1"/>
      <w:marLeft w:val="0"/>
      <w:marRight w:val="0"/>
      <w:marTop w:val="0"/>
      <w:marBottom w:val="0"/>
      <w:divBdr>
        <w:top w:val="none" w:sz="0" w:space="0" w:color="auto"/>
        <w:left w:val="none" w:sz="0" w:space="0" w:color="auto"/>
        <w:bottom w:val="none" w:sz="0" w:space="0" w:color="auto"/>
        <w:right w:val="none" w:sz="0" w:space="0" w:color="auto"/>
      </w:divBdr>
    </w:div>
    <w:div w:id="641813081">
      <w:bodyDiv w:val="1"/>
      <w:marLeft w:val="0"/>
      <w:marRight w:val="0"/>
      <w:marTop w:val="0"/>
      <w:marBottom w:val="0"/>
      <w:divBdr>
        <w:top w:val="none" w:sz="0" w:space="0" w:color="auto"/>
        <w:left w:val="none" w:sz="0" w:space="0" w:color="auto"/>
        <w:bottom w:val="none" w:sz="0" w:space="0" w:color="auto"/>
        <w:right w:val="none" w:sz="0" w:space="0" w:color="auto"/>
      </w:divBdr>
    </w:div>
    <w:div w:id="663093270">
      <w:bodyDiv w:val="1"/>
      <w:marLeft w:val="0"/>
      <w:marRight w:val="0"/>
      <w:marTop w:val="0"/>
      <w:marBottom w:val="0"/>
      <w:divBdr>
        <w:top w:val="none" w:sz="0" w:space="0" w:color="auto"/>
        <w:left w:val="none" w:sz="0" w:space="0" w:color="auto"/>
        <w:bottom w:val="none" w:sz="0" w:space="0" w:color="auto"/>
        <w:right w:val="none" w:sz="0" w:space="0" w:color="auto"/>
      </w:divBdr>
    </w:div>
    <w:div w:id="664016776">
      <w:bodyDiv w:val="1"/>
      <w:marLeft w:val="0"/>
      <w:marRight w:val="0"/>
      <w:marTop w:val="0"/>
      <w:marBottom w:val="0"/>
      <w:divBdr>
        <w:top w:val="none" w:sz="0" w:space="0" w:color="auto"/>
        <w:left w:val="none" w:sz="0" w:space="0" w:color="auto"/>
        <w:bottom w:val="none" w:sz="0" w:space="0" w:color="auto"/>
        <w:right w:val="none" w:sz="0" w:space="0" w:color="auto"/>
      </w:divBdr>
    </w:div>
    <w:div w:id="664359787">
      <w:bodyDiv w:val="1"/>
      <w:marLeft w:val="0"/>
      <w:marRight w:val="0"/>
      <w:marTop w:val="0"/>
      <w:marBottom w:val="0"/>
      <w:divBdr>
        <w:top w:val="none" w:sz="0" w:space="0" w:color="auto"/>
        <w:left w:val="none" w:sz="0" w:space="0" w:color="auto"/>
        <w:bottom w:val="none" w:sz="0" w:space="0" w:color="auto"/>
        <w:right w:val="none" w:sz="0" w:space="0" w:color="auto"/>
      </w:divBdr>
    </w:div>
    <w:div w:id="667244759">
      <w:bodyDiv w:val="1"/>
      <w:marLeft w:val="0"/>
      <w:marRight w:val="0"/>
      <w:marTop w:val="0"/>
      <w:marBottom w:val="0"/>
      <w:divBdr>
        <w:top w:val="none" w:sz="0" w:space="0" w:color="auto"/>
        <w:left w:val="none" w:sz="0" w:space="0" w:color="auto"/>
        <w:bottom w:val="none" w:sz="0" w:space="0" w:color="auto"/>
        <w:right w:val="none" w:sz="0" w:space="0" w:color="auto"/>
      </w:divBdr>
    </w:div>
    <w:div w:id="668948162">
      <w:bodyDiv w:val="1"/>
      <w:marLeft w:val="0"/>
      <w:marRight w:val="0"/>
      <w:marTop w:val="0"/>
      <w:marBottom w:val="0"/>
      <w:divBdr>
        <w:top w:val="none" w:sz="0" w:space="0" w:color="auto"/>
        <w:left w:val="none" w:sz="0" w:space="0" w:color="auto"/>
        <w:bottom w:val="none" w:sz="0" w:space="0" w:color="auto"/>
        <w:right w:val="none" w:sz="0" w:space="0" w:color="auto"/>
      </w:divBdr>
    </w:div>
    <w:div w:id="681471158">
      <w:bodyDiv w:val="1"/>
      <w:marLeft w:val="0"/>
      <w:marRight w:val="0"/>
      <w:marTop w:val="0"/>
      <w:marBottom w:val="0"/>
      <w:divBdr>
        <w:top w:val="none" w:sz="0" w:space="0" w:color="auto"/>
        <w:left w:val="none" w:sz="0" w:space="0" w:color="auto"/>
        <w:bottom w:val="none" w:sz="0" w:space="0" w:color="auto"/>
        <w:right w:val="none" w:sz="0" w:space="0" w:color="auto"/>
      </w:divBdr>
    </w:div>
    <w:div w:id="686718973">
      <w:bodyDiv w:val="1"/>
      <w:marLeft w:val="0"/>
      <w:marRight w:val="0"/>
      <w:marTop w:val="0"/>
      <w:marBottom w:val="0"/>
      <w:divBdr>
        <w:top w:val="none" w:sz="0" w:space="0" w:color="auto"/>
        <w:left w:val="none" w:sz="0" w:space="0" w:color="auto"/>
        <w:bottom w:val="none" w:sz="0" w:space="0" w:color="auto"/>
        <w:right w:val="none" w:sz="0" w:space="0" w:color="auto"/>
      </w:divBdr>
    </w:div>
    <w:div w:id="687096929">
      <w:bodyDiv w:val="1"/>
      <w:marLeft w:val="0"/>
      <w:marRight w:val="0"/>
      <w:marTop w:val="0"/>
      <w:marBottom w:val="0"/>
      <w:divBdr>
        <w:top w:val="none" w:sz="0" w:space="0" w:color="auto"/>
        <w:left w:val="none" w:sz="0" w:space="0" w:color="auto"/>
        <w:bottom w:val="none" w:sz="0" w:space="0" w:color="auto"/>
        <w:right w:val="none" w:sz="0" w:space="0" w:color="auto"/>
      </w:divBdr>
    </w:div>
    <w:div w:id="692264958">
      <w:bodyDiv w:val="1"/>
      <w:marLeft w:val="0"/>
      <w:marRight w:val="0"/>
      <w:marTop w:val="0"/>
      <w:marBottom w:val="0"/>
      <w:divBdr>
        <w:top w:val="none" w:sz="0" w:space="0" w:color="auto"/>
        <w:left w:val="none" w:sz="0" w:space="0" w:color="auto"/>
        <w:bottom w:val="none" w:sz="0" w:space="0" w:color="auto"/>
        <w:right w:val="none" w:sz="0" w:space="0" w:color="auto"/>
      </w:divBdr>
      <w:divsChild>
        <w:div w:id="1956979999">
          <w:marLeft w:val="480"/>
          <w:marRight w:val="0"/>
          <w:marTop w:val="0"/>
          <w:marBottom w:val="0"/>
          <w:divBdr>
            <w:top w:val="none" w:sz="0" w:space="0" w:color="auto"/>
            <w:left w:val="none" w:sz="0" w:space="0" w:color="auto"/>
            <w:bottom w:val="none" w:sz="0" w:space="0" w:color="auto"/>
            <w:right w:val="none" w:sz="0" w:space="0" w:color="auto"/>
          </w:divBdr>
        </w:div>
        <w:div w:id="932670491">
          <w:marLeft w:val="480"/>
          <w:marRight w:val="0"/>
          <w:marTop w:val="0"/>
          <w:marBottom w:val="0"/>
          <w:divBdr>
            <w:top w:val="none" w:sz="0" w:space="0" w:color="auto"/>
            <w:left w:val="none" w:sz="0" w:space="0" w:color="auto"/>
            <w:bottom w:val="none" w:sz="0" w:space="0" w:color="auto"/>
            <w:right w:val="none" w:sz="0" w:space="0" w:color="auto"/>
          </w:divBdr>
        </w:div>
        <w:div w:id="1687441368">
          <w:marLeft w:val="480"/>
          <w:marRight w:val="0"/>
          <w:marTop w:val="0"/>
          <w:marBottom w:val="0"/>
          <w:divBdr>
            <w:top w:val="none" w:sz="0" w:space="0" w:color="auto"/>
            <w:left w:val="none" w:sz="0" w:space="0" w:color="auto"/>
            <w:bottom w:val="none" w:sz="0" w:space="0" w:color="auto"/>
            <w:right w:val="none" w:sz="0" w:space="0" w:color="auto"/>
          </w:divBdr>
        </w:div>
        <w:div w:id="830213849">
          <w:marLeft w:val="480"/>
          <w:marRight w:val="0"/>
          <w:marTop w:val="0"/>
          <w:marBottom w:val="0"/>
          <w:divBdr>
            <w:top w:val="none" w:sz="0" w:space="0" w:color="auto"/>
            <w:left w:val="none" w:sz="0" w:space="0" w:color="auto"/>
            <w:bottom w:val="none" w:sz="0" w:space="0" w:color="auto"/>
            <w:right w:val="none" w:sz="0" w:space="0" w:color="auto"/>
          </w:divBdr>
        </w:div>
        <w:div w:id="549540588">
          <w:marLeft w:val="480"/>
          <w:marRight w:val="0"/>
          <w:marTop w:val="0"/>
          <w:marBottom w:val="0"/>
          <w:divBdr>
            <w:top w:val="none" w:sz="0" w:space="0" w:color="auto"/>
            <w:left w:val="none" w:sz="0" w:space="0" w:color="auto"/>
            <w:bottom w:val="none" w:sz="0" w:space="0" w:color="auto"/>
            <w:right w:val="none" w:sz="0" w:space="0" w:color="auto"/>
          </w:divBdr>
        </w:div>
        <w:div w:id="913124884">
          <w:marLeft w:val="480"/>
          <w:marRight w:val="0"/>
          <w:marTop w:val="0"/>
          <w:marBottom w:val="0"/>
          <w:divBdr>
            <w:top w:val="none" w:sz="0" w:space="0" w:color="auto"/>
            <w:left w:val="none" w:sz="0" w:space="0" w:color="auto"/>
            <w:bottom w:val="none" w:sz="0" w:space="0" w:color="auto"/>
            <w:right w:val="none" w:sz="0" w:space="0" w:color="auto"/>
          </w:divBdr>
        </w:div>
        <w:div w:id="1426609905">
          <w:marLeft w:val="480"/>
          <w:marRight w:val="0"/>
          <w:marTop w:val="0"/>
          <w:marBottom w:val="0"/>
          <w:divBdr>
            <w:top w:val="none" w:sz="0" w:space="0" w:color="auto"/>
            <w:left w:val="none" w:sz="0" w:space="0" w:color="auto"/>
            <w:bottom w:val="none" w:sz="0" w:space="0" w:color="auto"/>
            <w:right w:val="none" w:sz="0" w:space="0" w:color="auto"/>
          </w:divBdr>
        </w:div>
        <w:div w:id="2094356291">
          <w:marLeft w:val="480"/>
          <w:marRight w:val="0"/>
          <w:marTop w:val="0"/>
          <w:marBottom w:val="0"/>
          <w:divBdr>
            <w:top w:val="none" w:sz="0" w:space="0" w:color="auto"/>
            <w:left w:val="none" w:sz="0" w:space="0" w:color="auto"/>
            <w:bottom w:val="none" w:sz="0" w:space="0" w:color="auto"/>
            <w:right w:val="none" w:sz="0" w:space="0" w:color="auto"/>
          </w:divBdr>
        </w:div>
        <w:div w:id="1034237569">
          <w:marLeft w:val="480"/>
          <w:marRight w:val="0"/>
          <w:marTop w:val="0"/>
          <w:marBottom w:val="0"/>
          <w:divBdr>
            <w:top w:val="none" w:sz="0" w:space="0" w:color="auto"/>
            <w:left w:val="none" w:sz="0" w:space="0" w:color="auto"/>
            <w:bottom w:val="none" w:sz="0" w:space="0" w:color="auto"/>
            <w:right w:val="none" w:sz="0" w:space="0" w:color="auto"/>
          </w:divBdr>
        </w:div>
        <w:div w:id="2023775239">
          <w:marLeft w:val="480"/>
          <w:marRight w:val="0"/>
          <w:marTop w:val="0"/>
          <w:marBottom w:val="0"/>
          <w:divBdr>
            <w:top w:val="none" w:sz="0" w:space="0" w:color="auto"/>
            <w:left w:val="none" w:sz="0" w:space="0" w:color="auto"/>
            <w:bottom w:val="none" w:sz="0" w:space="0" w:color="auto"/>
            <w:right w:val="none" w:sz="0" w:space="0" w:color="auto"/>
          </w:divBdr>
        </w:div>
        <w:div w:id="283313033">
          <w:marLeft w:val="480"/>
          <w:marRight w:val="0"/>
          <w:marTop w:val="0"/>
          <w:marBottom w:val="0"/>
          <w:divBdr>
            <w:top w:val="none" w:sz="0" w:space="0" w:color="auto"/>
            <w:left w:val="none" w:sz="0" w:space="0" w:color="auto"/>
            <w:bottom w:val="none" w:sz="0" w:space="0" w:color="auto"/>
            <w:right w:val="none" w:sz="0" w:space="0" w:color="auto"/>
          </w:divBdr>
        </w:div>
        <w:div w:id="536897552">
          <w:marLeft w:val="480"/>
          <w:marRight w:val="0"/>
          <w:marTop w:val="0"/>
          <w:marBottom w:val="0"/>
          <w:divBdr>
            <w:top w:val="none" w:sz="0" w:space="0" w:color="auto"/>
            <w:left w:val="none" w:sz="0" w:space="0" w:color="auto"/>
            <w:bottom w:val="none" w:sz="0" w:space="0" w:color="auto"/>
            <w:right w:val="none" w:sz="0" w:space="0" w:color="auto"/>
          </w:divBdr>
        </w:div>
        <w:div w:id="1651447893">
          <w:marLeft w:val="480"/>
          <w:marRight w:val="0"/>
          <w:marTop w:val="0"/>
          <w:marBottom w:val="0"/>
          <w:divBdr>
            <w:top w:val="none" w:sz="0" w:space="0" w:color="auto"/>
            <w:left w:val="none" w:sz="0" w:space="0" w:color="auto"/>
            <w:bottom w:val="none" w:sz="0" w:space="0" w:color="auto"/>
            <w:right w:val="none" w:sz="0" w:space="0" w:color="auto"/>
          </w:divBdr>
        </w:div>
        <w:div w:id="1980307556">
          <w:marLeft w:val="480"/>
          <w:marRight w:val="0"/>
          <w:marTop w:val="0"/>
          <w:marBottom w:val="0"/>
          <w:divBdr>
            <w:top w:val="none" w:sz="0" w:space="0" w:color="auto"/>
            <w:left w:val="none" w:sz="0" w:space="0" w:color="auto"/>
            <w:bottom w:val="none" w:sz="0" w:space="0" w:color="auto"/>
            <w:right w:val="none" w:sz="0" w:space="0" w:color="auto"/>
          </w:divBdr>
        </w:div>
        <w:div w:id="1224414426">
          <w:marLeft w:val="480"/>
          <w:marRight w:val="0"/>
          <w:marTop w:val="0"/>
          <w:marBottom w:val="0"/>
          <w:divBdr>
            <w:top w:val="none" w:sz="0" w:space="0" w:color="auto"/>
            <w:left w:val="none" w:sz="0" w:space="0" w:color="auto"/>
            <w:bottom w:val="none" w:sz="0" w:space="0" w:color="auto"/>
            <w:right w:val="none" w:sz="0" w:space="0" w:color="auto"/>
          </w:divBdr>
        </w:div>
        <w:div w:id="124203177">
          <w:marLeft w:val="480"/>
          <w:marRight w:val="0"/>
          <w:marTop w:val="0"/>
          <w:marBottom w:val="0"/>
          <w:divBdr>
            <w:top w:val="none" w:sz="0" w:space="0" w:color="auto"/>
            <w:left w:val="none" w:sz="0" w:space="0" w:color="auto"/>
            <w:bottom w:val="none" w:sz="0" w:space="0" w:color="auto"/>
            <w:right w:val="none" w:sz="0" w:space="0" w:color="auto"/>
          </w:divBdr>
        </w:div>
        <w:div w:id="1690064604">
          <w:marLeft w:val="480"/>
          <w:marRight w:val="0"/>
          <w:marTop w:val="0"/>
          <w:marBottom w:val="0"/>
          <w:divBdr>
            <w:top w:val="none" w:sz="0" w:space="0" w:color="auto"/>
            <w:left w:val="none" w:sz="0" w:space="0" w:color="auto"/>
            <w:bottom w:val="none" w:sz="0" w:space="0" w:color="auto"/>
            <w:right w:val="none" w:sz="0" w:space="0" w:color="auto"/>
          </w:divBdr>
        </w:div>
        <w:div w:id="1411779726">
          <w:marLeft w:val="480"/>
          <w:marRight w:val="0"/>
          <w:marTop w:val="0"/>
          <w:marBottom w:val="0"/>
          <w:divBdr>
            <w:top w:val="none" w:sz="0" w:space="0" w:color="auto"/>
            <w:left w:val="none" w:sz="0" w:space="0" w:color="auto"/>
            <w:bottom w:val="none" w:sz="0" w:space="0" w:color="auto"/>
            <w:right w:val="none" w:sz="0" w:space="0" w:color="auto"/>
          </w:divBdr>
        </w:div>
      </w:divsChild>
    </w:div>
    <w:div w:id="694697296">
      <w:bodyDiv w:val="1"/>
      <w:marLeft w:val="0"/>
      <w:marRight w:val="0"/>
      <w:marTop w:val="0"/>
      <w:marBottom w:val="0"/>
      <w:divBdr>
        <w:top w:val="none" w:sz="0" w:space="0" w:color="auto"/>
        <w:left w:val="none" w:sz="0" w:space="0" w:color="auto"/>
        <w:bottom w:val="none" w:sz="0" w:space="0" w:color="auto"/>
        <w:right w:val="none" w:sz="0" w:space="0" w:color="auto"/>
      </w:divBdr>
    </w:div>
    <w:div w:id="702024868">
      <w:bodyDiv w:val="1"/>
      <w:marLeft w:val="0"/>
      <w:marRight w:val="0"/>
      <w:marTop w:val="0"/>
      <w:marBottom w:val="0"/>
      <w:divBdr>
        <w:top w:val="none" w:sz="0" w:space="0" w:color="auto"/>
        <w:left w:val="none" w:sz="0" w:space="0" w:color="auto"/>
        <w:bottom w:val="none" w:sz="0" w:space="0" w:color="auto"/>
        <w:right w:val="none" w:sz="0" w:space="0" w:color="auto"/>
      </w:divBdr>
    </w:div>
    <w:div w:id="705911357">
      <w:bodyDiv w:val="1"/>
      <w:marLeft w:val="0"/>
      <w:marRight w:val="0"/>
      <w:marTop w:val="0"/>
      <w:marBottom w:val="0"/>
      <w:divBdr>
        <w:top w:val="none" w:sz="0" w:space="0" w:color="auto"/>
        <w:left w:val="none" w:sz="0" w:space="0" w:color="auto"/>
        <w:bottom w:val="none" w:sz="0" w:space="0" w:color="auto"/>
        <w:right w:val="none" w:sz="0" w:space="0" w:color="auto"/>
      </w:divBdr>
      <w:divsChild>
        <w:div w:id="26370558">
          <w:marLeft w:val="480"/>
          <w:marRight w:val="0"/>
          <w:marTop w:val="0"/>
          <w:marBottom w:val="0"/>
          <w:divBdr>
            <w:top w:val="none" w:sz="0" w:space="0" w:color="auto"/>
            <w:left w:val="none" w:sz="0" w:space="0" w:color="auto"/>
            <w:bottom w:val="none" w:sz="0" w:space="0" w:color="auto"/>
            <w:right w:val="none" w:sz="0" w:space="0" w:color="auto"/>
          </w:divBdr>
        </w:div>
        <w:div w:id="105276934">
          <w:marLeft w:val="480"/>
          <w:marRight w:val="0"/>
          <w:marTop w:val="0"/>
          <w:marBottom w:val="0"/>
          <w:divBdr>
            <w:top w:val="none" w:sz="0" w:space="0" w:color="auto"/>
            <w:left w:val="none" w:sz="0" w:space="0" w:color="auto"/>
            <w:bottom w:val="none" w:sz="0" w:space="0" w:color="auto"/>
            <w:right w:val="none" w:sz="0" w:space="0" w:color="auto"/>
          </w:divBdr>
        </w:div>
        <w:div w:id="167713915">
          <w:marLeft w:val="480"/>
          <w:marRight w:val="0"/>
          <w:marTop w:val="0"/>
          <w:marBottom w:val="0"/>
          <w:divBdr>
            <w:top w:val="none" w:sz="0" w:space="0" w:color="auto"/>
            <w:left w:val="none" w:sz="0" w:space="0" w:color="auto"/>
            <w:bottom w:val="none" w:sz="0" w:space="0" w:color="auto"/>
            <w:right w:val="none" w:sz="0" w:space="0" w:color="auto"/>
          </w:divBdr>
        </w:div>
        <w:div w:id="192575945">
          <w:marLeft w:val="480"/>
          <w:marRight w:val="0"/>
          <w:marTop w:val="0"/>
          <w:marBottom w:val="0"/>
          <w:divBdr>
            <w:top w:val="none" w:sz="0" w:space="0" w:color="auto"/>
            <w:left w:val="none" w:sz="0" w:space="0" w:color="auto"/>
            <w:bottom w:val="none" w:sz="0" w:space="0" w:color="auto"/>
            <w:right w:val="none" w:sz="0" w:space="0" w:color="auto"/>
          </w:divBdr>
        </w:div>
        <w:div w:id="204147526">
          <w:marLeft w:val="480"/>
          <w:marRight w:val="0"/>
          <w:marTop w:val="0"/>
          <w:marBottom w:val="0"/>
          <w:divBdr>
            <w:top w:val="none" w:sz="0" w:space="0" w:color="auto"/>
            <w:left w:val="none" w:sz="0" w:space="0" w:color="auto"/>
            <w:bottom w:val="none" w:sz="0" w:space="0" w:color="auto"/>
            <w:right w:val="none" w:sz="0" w:space="0" w:color="auto"/>
          </w:divBdr>
        </w:div>
        <w:div w:id="769855127">
          <w:marLeft w:val="480"/>
          <w:marRight w:val="0"/>
          <w:marTop w:val="0"/>
          <w:marBottom w:val="0"/>
          <w:divBdr>
            <w:top w:val="none" w:sz="0" w:space="0" w:color="auto"/>
            <w:left w:val="none" w:sz="0" w:space="0" w:color="auto"/>
            <w:bottom w:val="none" w:sz="0" w:space="0" w:color="auto"/>
            <w:right w:val="none" w:sz="0" w:space="0" w:color="auto"/>
          </w:divBdr>
        </w:div>
        <w:div w:id="852113037">
          <w:marLeft w:val="480"/>
          <w:marRight w:val="0"/>
          <w:marTop w:val="0"/>
          <w:marBottom w:val="0"/>
          <w:divBdr>
            <w:top w:val="none" w:sz="0" w:space="0" w:color="auto"/>
            <w:left w:val="none" w:sz="0" w:space="0" w:color="auto"/>
            <w:bottom w:val="none" w:sz="0" w:space="0" w:color="auto"/>
            <w:right w:val="none" w:sz="0" w:space="0" w:color="auto"/>
          </w:divBdr>
        </w:div>
        <w:div w:id="920797975">
          <w:marLeft w:val="480"/>
          <w:marRight w:val="0"/>
          <w:marTop w:val="0"/>
          <w:marBottom w:val="0"/>
          <w:divBdr>
            <w:top w:val="none" w:sz="0" w:space="0" w:color="auto"/>
            <w:left w:val="none" w:sz="0" w:space="0" w:color="auto"/>
            <w:bottom w:val="none" w:sz="0" w:space="0" w:color="auto"/>
            <w:right w:val="none" w:sz="0" w:space="0" w:color="auto"/>
          </w:divBdr>
        </w:div>
        <w:div w:id="964039077">
          <w:marLeft w:val="480"/>
          <w:marRight w:val="0"/>
          <w:marTop w:val="0"/>
          <w:marBottom w:val="0"/>
          <w:divBdr>
            <w:top w:val="none" w:sz="0" w:space="0" w:color="auto"/>
            <w:left w:val="none" w:sz="0" w:space="0" w:color="auto"/>
            <w:bottom w:val="none" w:sz="0" w:space="0" w:color="auto"/>
            <w:right w:val="none" w:sz="0" w:space="0" w:color="auto"/>
          </w:divBdr>
        </w:div>
        <w:div w:id="1031146107">
          <w:marLeft w:val="480"/>
          <w:marRight w:val="0"/>
          <w:marTop w:val="0"/>
          <w:marBottom w:val="0"/>
          <w:divBdr>
            <w:top w:val="none" w:sz="0" w:space="0" w:color="auto"/>
            <w:left w:val="none" w:sz="0" w:space="0" w:color="auto"/>
            <w:bottom w:val="none" w:sz="0" w:space="0" w:color="auto"/>
            <w:right w:val="none" w:sz="0" w:space="0" w:color="auto"/>
          </w:divBdr>
        </w:div>
        <w:div w:id="1537156265">
          <w:marLeft w:val="480"/>
          <w:marRight w:val="0"/>
          <w:marTop w:val="0"/>
          <w:marBottom w:val="0"/>
          <w:divBdr>
            <w:top w:val="none" w:sz="0" w:space="0" w:color="auto"/>
            <w:left w:val="none" w:sz="0" w:space="0" w:color="auto"/>
            <w:bottom w:val="none" w:sz="0" w:space="0" w:color="auto"/>
            <w:right w:val="none" w:sz="0" w:space="0" w:color="auto"/>
          </w:divBdr>
        </w:div>
        <w:div w:id="1545601828">
          <w:marLeft w:val="480"/>
          <w:marRight w:val="0"/>
          <w:marTop w:val="0"/>
          <w:marBottom w:val="0"/>
          <w:divBdr>
            <w:top w:val="none" w:sz="0" w:space="0" w:color="auto"/>
            <w:left w:val="none" w:sz="0" w:space="0" w:color="auto"/>
            <w:bottom w:val="none" w:sz="0" w:space="0" w:color="auto"/>
            <w:right w:val="none" w:sz="0" w:space="0" w:color="auto"/>
          </w:divBdr>
        </w:div>
        <w:div w:id="1558323157">
          <w:marLeft w:val="480"/>
          <w:marRight w:val="0"/>
          <w:marTop w:val="0"/>
          <w:marBottom w:val="0"/>
          <w:divBdr>
            <w:top w:val="none" w:sz="0" w:space="0" w:color="auto"/>
            <w:left w:val="none" w:sz="0" w:space="0" w:color="auto"/>
            <w:bottom w:val="none" w:sz="0" w:space="0" w:color="auto"/>
            <w:right w:val="none" w:sz="0" w:space="0" w:color="auto"/>
          </w:divBdr>
        </w:div>
        <w:div w:id="1665428348">
          <w:marLeft w:val="480"/>
          <w:marRight w:val="0"/>
          <w:marTop w:val="0"/>
          <w:marBottom w:val="0"/>
          <w:divBdr>
            <w:top w:val="none" w:sz="0" w:space="0" w:color="auto"/>
            <w:left w:val="none" w:sz="0" w:space="0" w:color="auto"/>
            <w:bottom w:val="none" w:sz="0" w:space="0" w:color="auto"/>
            <w:right w:val="none" w:sz="0" w:space="0" w:color="auto"/>
          </w:divBdr>
        </w:div>
        <w:div w:id="1890679639">
          <w:marLeft w:val="480"/>
          <w:marRight w:val="0"/>
          <w:marTop w:val="0"/>
          <w:marBottom w:val="0"/>
          <w:divBdr>
            <w:top w:val="none" w:sz="0" w:space="0" w:color="auto"/>
            <w:left w:val="none" w:sz="0" w:space="0" w:color="auto"/>
            <w:bottom w:val="none" w:sz="0" w:space="0" w:color="auto"/>
            <w:right w:val="none" w:sz="0" w:space="0" w:color="auto"/>
          </w:divBdr>
        </w:div>
        <w:div w:id="2036615142">
          <w:marLeft w:val="480"/>
          <w:marRight w:val="0"/>
          <w:marTop w:val="0"/>
          <w:marBottom w:val="0"/>
          <w:divBdr>
            <w:top w:val="none" w:sz="0" w:space="0" w:color="auto"/>
            <w:left w:val="none" w:sz="0" w:space="0" w:color="auto"/>
            <w:bottom w:val="none" w:sz="0" w:space="0" w:color="auto"/>
            <w:right w:val="none" w:sz="0" w:space="0" w:color="auto"/>
          </w:divBdr>
        </w:div>
      </w:divsChild>
    </w:div>
    <w:div w:id="706639918">
      <w:bodyDiv w:val="1"/>
      <w:marLeft w:val="0"/>
      <w:marRight w:val="0"/>
      <w:marTop w:val="0"/>
      <w:marBottom w:val="0"/>
      <w:divBdr>
        <w:top w:val="none" w:sz="0" w:space="0" w:color="auto"/>
        <w:left w:val="none" w:sz="0" w:space="0" w:color="auto"/>
        <w:bottom w:val="none" w:sz="0" w:space="0" w:color="auto"/>
        <w:right w:val="none" w:sz="0" w:space="0" w:color="auto"/>
      </w:divBdr>
    </w:div>
    <w:div w:id="712583800">
      <w:bodyDiv w:val="1"/>
      <w:marLeft w:val="0"/>
      <w:marRight w:val="0"/>
      <w:marTop w:val="0"/>
      <w:marBottom w:val="0"/>
      <w:divBdr>
        <w:top w:val="none" w:sz="0" w:space="0" w:color="auto"/>
        <w:left w:val="none" w:sz="0" w:space="0" w:color="auto"/>
        <w:bottom w:val="none" w:sz="0" w:space="0" w:color="auto"/>
        <w:right w:val="none" w:sz="0" w:space="0" w:color="auto"/>
      </w:divBdr>
    </w:div>
    <w:div w:id="717315320">
      <w:bodyDiv w:val="1"/>
      <w:marLeft w:val="0"/>
      <w:marRight w:val="0"/>
      <w:marTop w:val="0"/>
      <w:marBottom w:val="0"/>
      <w:divBdr>
        <w:top w:val="none" w:sz="0" w:space="0" w:color="auto"/>
        <w:left w:val="none" w:sz="0" w:space="0" w:color="auto"/>
        <w:bottom w:val="none" w:sz="0" w:space="0" w:color="auto"/>
        <w:right w:val="none" w:sz="0" w:space="0" w:color="auto"/>
      </w:divBdr>
    </w:div>
    <w:div w:id="724990026">
      <w:bodyDiv w:val="1"/>
      <w:marLeft w:val="0"/>
      <w:marRight w:val="0"/>
      <w:marTop w:val="0"/>
      <w:marBottom w:val="0"/>
      <w:divBdr>
        <w:top w:val="none" w:sz="0" w:space="0" w:color="auto"/>
        <w:left w:val="none" w:sz="0" w:space="0" w:color="auto"/>
        <w:bottom w:val="none" w:sz="0" w:space="0" w:color="auto"/>
        <w:right w:val="none" w:sz="0" w:space="0" w:color="auto"/>
      </w:divBdr>
    </w:div>
    <w:div w:id="731654294">
      <w:bodyDiv w:val="1"/>
      <w:marLeft w:val="0"/>
      <w:marRight w:val="0"/>
      <w:marTop w:val="0"/>
      <w:marBottom w:val="0"/>
      <w:divBdr>
        <w:top w:val="none" w:sz="0" w:space="0" w:color="auto"/>
        <w:left w:val="none" w:sz="0" w:space="0" w:color="auto"/>
        <w:bottom w:val="none" w:sz="0" w:space="0" w:color="auto"/>
        <w:right w:val="none" w:sz="0" w:space="0" w:color="auto"/>
      </w:divBdr>
    </w:div>
    <w:div w:id="740323947">
      <w:bodyDiv w:val="1"/>
      <w:marLeft w:val="0"/>
      <w:marRight w:val="0"/>
      <w:marTop w:val="0"/>
      <w:marBottom w:val="0"/>
      <w:divBdr>
        <w:top w:val="none" w:sz="0" w:space="0" w:color="auto"/>
        <w:left w:val="none" w:sz="0" w:space="0" w:color="auto"/>
        <w:bottom w:val="none" w:sz="0" w:space="0" w:color="auto"/>
        <w:right w:val="none" w:sz="0" w:space="0" w:color="auto"/>
      </w:divBdr>
      <w:divsChild>
        <w:div w:id="10645422">
          <w:marLeft w:val="480"/>
          <w:marRight w:val="0"/>
          <w:marTop w:val="0"/>
          <w:marBottom w:val="0"/>
          <w:divBdr>
            <w:top w:val="none" w:sz="0" w:space="0" w:color="auto"/>
            <w:left w:val="none" w:sz="0" w:space="0" w:color="auto"/>
            <w:bottom w:val="none" w:sz="0" w:space="0" w:color="auto"/>
            <w:right w:val="none" w:sz="0" w:space="0" w:color="auto"/>
          </w:divBdr>
        </w:div>
        <w:div w:id="442068450">
          <w:marLeft w:val="480"/>
          <w:marRight w:val="0"/>
          <w:marTop w:val="0"/>
          <w:marBottom w:val="0"/>
          <w:divBdr>
            <w:top w:val="none" w:sz="0" w:space="0" w:color="auto"/>
            <w:left w:val="none" w:sz="0" w:space="0" w:color="auto"/>
            <w:bottom w:val="none" w:sz="0" w:space="0" w:color="auto"/>
            <w:right w:val="none" w:sz="0" w:space="0" w:color="auto"/>
          </w:divBdr>
        </w:div>
        <w:div w:id="525867340">
          <w:marLeft w:val="480"/>
          <w:marRight w:val="0"/>
          <w:marTop w:val="0"/>
          <w:marBottom w:val="0"/>
          <w:divBdr>
            <w:top w:val="none" w:sz="0" w:space="0" w:color="auto"/>
            <w:left w:val="none" w:sz="0" w:space="0" w:color="auto"/>
            <w:bottom w:val="none" w:sz="0" w:space="0" w:color="auto"/>
            <w:right w:val="none" w:sz="0" w:space="0" w:color="auto"/>
          </w:divBdr>
        </w:div>
        <w:div w:id="197473162">
          <w:marLeft w:val="480"/>
          <w:marRight w:val="0"/>
          <w:marTop w:val="0"/>
          <w:marBottom w:val="0"/>
          <w:divBdr>
            <w:top w:val="none" w:sz="0" w:space="0" w:color="auto"/>
            <w:left w:val="none" w:sz="0" w:space="0" w:color="auto"/>
            <w:bottom w:val="none" w:sz="0" w:space="0" w:color="auto"/>
            <w:right w:val="none" w:sz="0" w:space="0" w:color="auto"/>
          </w:divBdr>
        </w:div>
        <w:div w:id="1571773962">
          <w:marLeft w:val="480"/>
          <w:marRight w:val="0"/>
          <w:marTop w:val="0"/>
          <w:marBottom w:val="0"/>
          <w:divBdr>
            <w:top w:val="none" w:sz="0" w:space="0" w:color="auto"/>
            <w:left w:val="none" w:sz="0" w:space="0" w:color="auto"/>
            <w:bottom w:val="none" w:sz="0" w:space="0" w:color="auto"/>
            <w:right w:val="none" w:sz="0" w:space="0" w:color="auto"/>
          </w:divBdr>
        </w:div>
        <w:div w:id="1439134910">
          <w:marLeft w:val="480"/>
          <w:marRight w:val="0"/>
          <w:marTop w:val="0"/>
          <w:marBottom w:val="0"/>
          <w:divBdr>
            <w:top w:val="none" w:sz="0" w:space="0" w:color="auto"/>
            <w:left w:val="none" w:sz="0" w:space="0" w:color="auto"/>
            <w:bottom w:val="none" w:sz="0" w:space="0" w:color="auto"/>
            <w:right w:val="none" w:sz="0" w:space="0" w:color="auto"/>
          </w:divBdr>
        </w:div>
        <w:div w:id="1028020301">
          <w:marLeft w:val="480"/>
          <w:marRight w:val="0"/>
          <w:marTop w:val="0"/>
          <w:marBottom w:val="0"/>
          <w:divBdr>
            <w:top w:val="none" w:sz="0" w:space="0" w:color="auto"/>
            <w:left w:val="none" w:sz="0" w:space="0" w:color="auto"/>
            <w:bottom w:val="none" w:sz="0" w:space="0" w:color="auto"/>
            <w:right w:val="none" w:sz="0" w:space="0" w:color="auto"/>
          </w:divBdr>
        </w:div>
        <w:div w:id="912543871">
          <w:marLeft w:val="480"/>
          <w:marRight w:val="0"/>
          <w:marTop w:val="0"/>
          <w:marBottom w:val="0"/>
          <w:divBdr>
            <w:top w:val="none" w:sz="0" w:space="0" w:color="auto"/>
            <w:left w:val="none" w:sz="0" w:space="0" w:color="auto"/>
            <w:bottom w:val="none" w:sz="0" w:space="0" w:color="auto"/>
            <w:right w:val="none" w:sz="0" w:space="0" w:color="auto"/>
          </w:divBdr>
        </w:div>
        <w:div w:id="797146232">
          <w:marLeft w:val="480"/>
          <w:marRight w:val="0"/>
          <w:marTop w:val="0"/>
          <w:marBottom w:val="0"/>
          <w:divBdr>
            <w:top w:val="none" w:sz="0" w:space="0" w:color="auto"/>
            <w:left w:val="none" w:sz="0" w:space="0" w:color="auto"/>
            <w:bottom w:val="none" w:sz="0" w:space="0" w:color="auto"/>
            <w:right w:val="none" w:sz="0" w:space="0" w:color="auto"/>
          </w:divBdr>
        </w:div>
        <w:div w:id="988288936">
          <w:marLeft w:val="480"/>
          <w:marRight w:val="0"/>
          <w:marTop w:val="0"/>
          <w:marBottom w:val="0"/>
          <w:divBdr>
            <w:top w:val="none" w:sz="0" w:space="0" w:color="auto"/>
            <w:left w:val="none" w:sz="0" w:space="0" w:color="auto"/>
            <w:bottom w:val="none" w:sz="0" w:space="0" w:color="auto"/>
            <w:right w:val="none" w:sz="0" w:space="0" w:color="auto"/>
          </w:divBdr>
        </w:div>
        <w:div w:id="175000448">
          <w:marLeft w:val="480"/>
          <w:marRight w:val="0"/>
          <w:marTop w:val="0"/>
          <w:marBottom w:val="0"/>
          <w:divBdr>
            <w:top w:val="none" w:sz="0" w:space="0" w:color="auto"/>
            <w:left w:val="none" w:sz="0" w:space="0" w:color="auto"/>
            <w:bottom w:val="none" w:sz="0" w:space="0" w:color="auto"/>
            <w:right w:val="none" w:sz="0" w:space="0" w:color="auto"/>
          </w:divBdr>
        </w:div>
        <w:div w:id="2073694267">
          <w:marLeft w:val="480"/>
          <w:marRight w:val="0"/>
          <w:marTop w:val="0"/>
          <w:marBottom w:val="0"/>
          <w:divBdr>
            <w:top w:val="none" w:sz="0" w:space="0" w:color="auto"/>
            <w:left w:val="none" w:sz="0" w:space="0" w:color="auto"/>
            <w:bottom w:val="none" w:sz="0" w:space="0" w:color="auto"/>
            <w:right w:val="none" w:sz="0" w:space="0" w:color="auto"/>
          </w:divBdr>
        </w:div>
        <w:div w:id="1052467159">
          <w:marLeft w:val="480"/>
          <w:marRight w:val="0"/>
          <w:marTop w:val="0"/>
          <w:marBottom w:val="0"/>
          <w:divBdr>
            <w:top w:val="none" w:sz="0" w:space="0" w:color="auto"/>
            <w:left w:val="none" w:sz="0" w:space="0" w:color="auto"/>
            <w:bottom w:val="none" w:sz="0" w:space="0" w:color="auto"/>
            <w:right w:val="none" w:sz="0" w:space="0" w:color="auto"/>
          </w:divBdr>
        </w:div>
        <w:div w:id="1597520567">
          <w:marLeft w:val="480"/>
          <w:marRight w:val="0"/>
          <w:marTop w:val="0"/>
          <w:marBottom w:val="0"/>
          <w:divBdr>
            <w:top w:val="none" w:sz="0" w:space="0" w:color="auto"/>
            <w:left w:val="none" w:sz="0" w:space="0" w:color="auto"/>
            <w:bottom w:val="none" w:sz="0" w:space="0" w:color="auto"/>
            <w:right w:val="none" w:sz="0" w:space="0" w:color="auto"/>
          </w:divBdr>
        </w:div>
        <w:div w:id="441076822">
          <w:marLeft w:val="480"/>
          <w:marRight w:val="0"/>
          <w:marTop w:val="0"/>
          <w:marBottom w:val="0"/>
          <w:divBdr>
            <w:top w:val="none" w:sz="0" w:space="0" w:color="auto"/>
            <w:left w:val="none" w:sz="0" w:space="0" w:color="auto"/>
            <w:bottom w:val="none" w:sz="0" w:space="0" w:color="auto"/>
            <w:right w:val="none" w:sz="0" w:space="0" w:color="auto"/>
          </w:divBdr>
        </w:div>
        <w:div w:id="410272425">
          <w:marLeft w:val="480"/>
          <w:marRight w:val="0"/>
          <w:marTop w:val="0"/>
          <w:marBottom w:val="0"/>
          <w:divBdr>
            <w:top w:val="none" w:sz="0" w:space="0" w:color="auto"/>
            <w:left w:val="none" w:sz="0" w:space="0" w:color="auto"/>
            <w:bottom w:val="none" w:sz="0" w:space="0" w:color="auto"/>
            <w:right w:val="none" w:sz="0" w:space="0" w:color="auto"/>
          </w:divBdr>
        </w:div>
        <w:div w:id="1559631165">
          <w:marLeft w:val="480"/>
          <w:marRight w:val="0"/>
          <w:marTop w:val="0"/>
          <w:marBottom w:val="0"/>
          <w:divBdr>
            <w:top w:val="none" w:sz="0" w:space="0" w:color="auto"/>
            <w:left w:val="none" w:sz="0" w:space="0" w:color="auto"/>
            <w:bottom w:val="none" w:sz="0" w:space="0" w:color="auto"/>
            <w:right w:val="none" w:sz="0" w:space="0" w:color="auto"/>
          </w:divBdr>
        </w:div>
        <w:div w:id="1191071327">
          <w:marLeft w:val="480"/>
          <w:marRight w:val="0"/>
          <w:marTop w:val="0"/>
          <w:marBottom w:val="0"/>
          <w:divBdr>
            <w:top w:val="none" w:sz="0" w:space="0" w:color="auto"/>
            <w:left w:val="none" w:sz="0" w:space="0" w:color="auto"/>
            <w:bottom w:val="none" w:sz="0" w:space="0" w:color="auto"/>
            <w:right w:val="none" w:sz="0" w:space="0" w:color="auto"/>
          </w:divBdr>
        </w:div>
        <w:div w:id="1087456305">
          <w:marLeft w:val="480"/>
          <w:marRight w:val="0"/>
          <w:marTop w:val="0"/>
          <w:marBottom w:val="0"/>
          <w:divBdr>
            <w:top w:val="none" w:sz="0" w:space="0" w:color="auto"/>
            <w:left w:val="none" w:sz="0" w:space="0" w:color="auto"/>
            <w:bottom w:val="none" w:sz="0" w:space="0" w:color="auto"/>
            <w:right w:val="none" w:sz="0" w:space="0" w:color="auto"/>
          </w:divBdr>
        </w:div>
      </w:divsChild>
    </w:div>
    <w:div w:id="753819736">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62258597">
      <w:bodyDiv w:val="1"/>
      <w:marLeft w:val="0"/>
      <w:marRight w:val="0"/>
      <w:marTop w:val="0"/>
      <w:marBottom w:val="0"/>
      <w:divBdr>
        <w:top w:val="none" w:sz="0" w:space="0" w:color="auto"/>
        <w:left w:val="none" w:sz="0" w:space="0" w:color="auto"/>
        <w:bottom w:val="none" w:sz="0" w:space="0" w:color="auto"/>
        <w:right w:val="none" w:sz="0" w:space="0" w:color="auto"/>
      </w:divBdr>
    </w:div>
    <w:div w:id="766075925">
      <w:bodyDiv w:val="1"/>
      <w:marLeft w:val="0"/>
      <w:marRight w:val="0"/>
      <w:marTop w:val="0"/>
      <w:marBottom w:val="0"/>
      <w:divBdr>
        <w:top w:val="none" w:sz="0" w:space="0" w:color="auto"/>
        <w:left w:val="none" w:sz="0" w:space="0" w:color="auto"/>
        <w:bottom w:val="none" w:sz="0" w:space="0" w:color="auto"/>
        <w:right w:val="none" w:sz="0" w:space="0" w:color="auto"/>
      </w:divBdr>
    </w:div>
    <w:div w:id="770857126">
      <w:bodyDiv w:val="1"/>
      <w:marLeft w:val="0"/>
      <w:marRight w:val="0"/>
      <w:marTop w:val="0"/>
      <w:marBottom w:val="0"/>
      <w:divBdr>
        <w:top w:val="none" w:sz="0" w:space="0" w:color="auto"/>
        <w:left w:val="none" w:sz="0" w:space="0" w:color="auto"/>
        <w:bottom w:val="none" w:sz="0" w:space="0" w:color="auto"/>
        <w:right w:val="none" w:sz="0" w:space="0" w:color="auto"/>
      </w:divBdr>
    </w:div>
    <w:div w:id="774448307">
      <w:bodyDiv w:val="1"/>
      <w:marLeft w:val="0"/>
      <w:marRight w:val="0"/>
      <w:marTop w:val="0"/>
      <w:marBottom w:val="0"/>
      <w:divBdr>
        <w:top w:val="none" w:sz="0" w:space="0" w:color="auto"/>
        <w:left w:val="none" w:sz="0" w:space="0" w:color="auto"/>
        <w:bottom w:val="none" w:sz="0" w:space="0" w:color="auto"/>
        <w:right w:val="none" w:sz="0" w:space="0" w:color="auto"/>
      </w:divBdr>
      <w:divsChild>
        <w:div w:id="1960337222">
          <w:marLeft w:val="0"/>
          <w:marRight w:val="0"/>
          <w:marTop w:val="0"/>
          <w:marBottom w:val="0"/>
          <w:divBdr>
            <w:top w:val="none" w:sz="0" w:space="0" w:color="auto"/>
            <w:left w:val="none" w:sz="0" w:space="0" w:color="auto"/>
            <w:bottom w:val="none" w:sz="0" w:space="0" w:color="auto"/>
            <w:right w:val="none" w:sz="0" w:space="0" w:color="auto"/>
          </w:divBdr>
        </w:div>
      </w:divsChild>
    </w:div>
    <w:div w:id="776801654">
      <w:bodyDiv w:val="1"/>
      <w:marLeft w:val="0"/>
      <w:marRight w:val="0"/>
      <w:marTop w:val="0"/>
      <w:marBottom w:val="0"/>
      <w:divBdr>
        <w:top w:val="none" w:sz="0" w:space="0" w:color="auto"/>
        <w:left w:val="none" w:sz="0" w:space="0" w:color="auto"/>
        <w:bottom w:val="none" w:sz="0" w:space="0" w:color="auto"/>
        <w:right w:val="none" w:sz="0" w:space="0" w:color="auto"/>
      </w:divBdr>
      <w:divsChild>
        <w:div w:id="141434820">
          <w:marLeft w:val="0"/>
          <w:marRight w:val="0"/>
          <w:marTop w:val="0"/>
          <w:marBottom w:val="0"/>
          <w:divBdr>
            <w:top w:val="none" w:sz="0" w:space="0" w:color="auto"/>
            <w:left w:val="none" w:sz="0" w:space="0" w:color="auto"/>
            <w:bottom w:val="none" w:sz="0" w:space="0" w:color="auto"/>
            <w:right w:val="none" w:sz="0" w:space="0" w:color="auto"/>
          </w:divBdr>
          <w:divsChild>
            <w:div w:id="779762522">
              <w:marLeft w:val="0"/>
              <w:marRight w:val="0"/>
              <w:marTop w:val="0"/>
              <w:marBottom w:val="0"/>
              <w:divBdr>
                <w:top w:val="none" w:sz="0" w:space="0" w:color="auto"/>
                <w:left w:val="none" w:sz="0" w:space="0" w:color="auto"/>
                <w:bottom w:val="none" w:sz="0" w:space="0" w:color="auto"/>
                <w:right w:val="none" w:sz="0" w:space="0" w:color="auto"/>
              </w:divBdr>
              <w:divsChild>
                <w:div w:id="8503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26189">
      <w:bodyDiv w:val="1"/>
      <w:marLeft w:val="0"/>
      <w:marRight w:val="0"/>
      <w:marTop w:val="0"/>
      <w:marBottom w:val="0"/>
      <w:divBdr>
        <w:top w:val="none" w:sz="0" w:space="0" w:color="auto"/>
        <w:left w:val="none" w:sz="0" w:space="0" w:color="auto"/>
        <w:bottom w:val="none" w:sz="0" w:space="0" w:color="auto"/>
        <w:right w:val="none" w:sz="0" w:space="0" w:color="auto"/>
      </w:divBdr>
    </w:div>
    <w:div w:id="779372432">
      <w:bodyDiv w:val="1"/>
      <w:marLeft w:val="0"/>
      <w:marRight w:val="0"/>
      <w:marTop w:val="0"/>
      <w:marBottom w:val="0"/>
      <w:divBdr>
        <w:top w:val="none" w:sz="0" w:space="0" w:color="auto"/>
        <w:left w:val="none" w:sz="0" w:space="0" w:color="auto"/>
        <w:bottom w:val="none" w:sz="0" w:space="0" w:color="auto"/>
        <w:right w:val="none" w:sz="0" w:space="0" w:color="auto"/>
      </w:divBdr>
    </w:div>
    <w:div w:id="781386870">
      <w:bodyDiv w:val="1"/>
      <w:marLeft w:val="0"/>
      <w:marRight w:val="0"/>
      <w:marTop w:val="0"/>
      <w:marBottom w:val="0"/>
      <w:divBdr>
        <w:top w:val="none" w:sz="0" w:space="0" w:color="auto"/>
        <w:left w:val="none" w:sz="0" w:space="0" w:color="auto"/>
        <w:bottom w:val="none" w:sz="0" w:space="0" w:color="auto"/>
        <w:right w:val="none" w:sz="0" w:space="0" w:color="auto"/>
      </w:divBdr>
      <w:divsChild>
        <w:div w:id="1673752969">
          <w:marLeft w:val="0"/>
          <w:marRight w:val="0"/>
          <w:marTop w:val="0"/>
          <w:marBottom w:val="0"/>
          <w:divBdr>
            <w:top w:val="none" w:sz="0" w:space="0" w:color="auto"/>
            <w:left w:val="none" w:sz="0" w:space="0" w:color="auto"/>
            <w:bottom w:val="none" w:sz="0" w:space="0" w:color="auto"/>
            <w:right w:val="none" w:sz="0" w:space="0" w:color="auto"/>
          </w:divBdr>
          <w:divsChild>
            <w:div w:id="1658609276">
              <w:marLeft w:val="0"/>
              <w:marRight w:val="0"/>
              <w:marTop w:val="0"/>
              <w:marBottom w:val="0"/>
              <w:divBdr>
                <w:top w:val="none" w:sz="0" w:space="0" w:color="auto"/>
                <w:left w:val="none" w:sz="0" w:space="0" w:color="auto"/>
                <w:bottom w:val="none" w:sz="0" w:space="0" w:color="auto"/>
                <w:right w:val="none" w:sz="0" w:space="0" w:color="auto"/>
              </w:divBdr>
              <w:divsChild>
                <w:div w:id="6328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7116">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2581560">
      <w:bodyDiv w:val="1"/>
      <w:marLeft w:val="0"/>
      <w:marRight w:val="0"/>
      <w:marTop w:val="0"/>
      <w:marBottom w:val="0"/>
      <w:divBdr>
        <w:top w:val="none" w:sz="0" w:space="0" w:color="auto"/>
        <w:left w:val="none" w:sz="0" w:space="0" w:color="auto"/>
        <w:bottom w:val="none" w:sz="0" w:space="0" w:color="auto"/>
        <w:right w:val="none" w:sz="0" w:space="0" w:color="auto"/>
      </w:divBdr>
    </w:div>
    <w:div w:id="820579668">
      <w:bodyDiv w:val="1"/>
      <w:marLeft w:val="0"/>
      <w:marRight w:val="0"/>
      <w:marTop w:val="0"/>
      <w:marBottom w:val="0"/>
      <w:divBdr>
        <w:top w:val="none" w:sz="0" w:space="0" w:color="auto"/>
        <w:left w:val="none" w:sz="0" w:space="0" w:color="auto"/>
        <w:bottom w:val="none" w:sz="0" w:space="0" w:color="auto"/>
        <w:right w:val="none" w:sz="0" w:space="0" w:color="auto"/>
      </w:divBdr>
    </w:div>
    <w:div w:id="833300252">
      <w:bodyDiv w:val="1"/>
      <w:marLeft w:val="0"/>
      <w:marRight w:val="0"/>
      <w:marTop w:val="0"/>
      <w:marBottom w:val="0"/>
      <w:divBdr>
        <w:top w:val="none" w:sz="0" w:space="0" w:color="auto"/>
        <w:left w:val="none" w:sz="0" w:space="0" w:color="auto"/>
        <w:bottom w:val="none" w:sz="0" w:space="0" w:color="auto"/>
        <w:right w:val="none" w:sz="0" w:space="0" w:color="auto"/>
      </w:divBdr>
    </w:div>
    <w:div w:id="847795316">
      <w:bodyDiv w:val="1"/>
      <w:marLeft w:val="0"/>
      <w:marRight w:val="0"/>
      <w:marTop w:val="0"/>
      <w:marBottom w:val="0"/>
      <w:divBdr>
        <w:top w:val="none" w:sz="0" w:space="0" w:color="auto"/>
        <w:left w:val="none" w:sz="0" w:space="0" w:color="auto"/>
        <w:bottom w:val="none" w:sz="0" w:space="0" w:color="auto"/>
        <w:right w:val="none" w:sz="0" w:space="0" w:color="auto"/>
      </w:divBdr>
    </w:div>
    <w:div w:id="854803730">
      <w:bodyDiv w:val="1"/>
      <w:marLeft w:val="0"/>
      <w:marRight w:val="0"/>
      <w:marTop w:val="0"/>
      <w:marBottom w:val="0"/>
      <w:divBdr>
        <w:top w:val="none" w:sz="0" w:space="0" w:color="auto"/>
        <w:left w:val="none" w:sz="0" w:space="0" w:color="auto"/>
        <w:bottom w:val="none" w:sz="0" w:space="0" w:color="auto"/>
        <w:right w:val="none" w:sz="0" w:space="0" w:color="auto"/>
      </w:divBdr>
    </w:div>
    <w:div w:id="859051658">
      <w:bodyDiv w:val="1"/>
      <w:marLeft w:val="0"/>
      <w:marRight w:val="0"/>
      <w:marTop w:val="0"/>
      <w:marBottom w:val="0"/>
      <w:divBdr>
        <w:top w:val="none" w:sz="0" w:space="0" w:color="auto"/>
        <w:left w:val="none" w:sz="0" w:space="0" w:color="auto"/>
        <w:bottom w:val="none" w:sz="0" w:space="0" w:color="auto"/>
        <w:right w:val="none" w:sz="0" w:space="0" w:color="auto"/>
      </w:divBdr>
    </w:div>
    <w:div w:id="865093135">
      <w:bodyDiv w:val="1"/>
      <w:marLeft w:val="0"/>
      <w:marRight w:val="0"/>
      <w:marTop w:val="0"/>
      <w:marBottom w:val="0"/>
      <w:divBdr>
        <w:top w:val="none" w:sz="0" w:space="0" w:color="auto"/>
        <w:left w:val="none" w:sz="0" w:space="0" w:color="auto"/>
        <w:bottom w:val="none" w:sz="0" w:space="0" w:color="auto"/>
        <w:right w:val="none" w:sz="0" w:space="0" w:color="auto"/>
      </w:divBdr>
      <w:divsChild>
        <w:div w:id="180436731">
          <w:marLeft w:val="0"/>
          <w:marRight w:val="0"/>
          <w:marTop w:val="0"/>
          <w:marBottom w:val="0"/>
          <w:divBdr>
            <w:top w:val="none" w:sz="0" w:space="0" w:color="auto"/>
            <w:left w:val="none" w:sz="0" w:space="0" w:color="auto"/>
            <w:bottom w:val="none" w:sz="0" w:space="0" w:color="auto"/>
            <w:right w:val="none" w:sz="0" w:space="0" w:color="auto"/>
          </w:divBdr>
        </w:div>
      </w:divsChild>
    </w:div>
    <w:div w:id="866675317">
      <w:bodyDiv w:val="1"/>
      <w:marLeft w:val="0"/>
      <w:marRight w:val="0"/>
      <w:marTop w:val="0"/>
      <w:marBottom w:val="0"/>
      <w:divBdr>
        <w:top w:val="none" w:sz="0" w:space="0" w:color="auto"/>
        <w:left w:val="none" w:sz="0" w:space="0" w:color="auto"/>
        <w:bottom w:val="none" w:sz="0" w:space="0" w:color="auto"/>
        <w:right w:val="none" w:sz="0" w:space="0" w:color="auto"/>
      </w:divBdr>
    </w:div>
    <w:div w:id="866676881">
      <w:bodyDiv w:val="1"/>
      <w:marLeft w:val="0"/>
      <w:marRight w:val="0"/>
      <w:marTop w:val="0"/>
      <w:marBottom w:val="0"/>
      <w:divBdr>
        <w:top w:val="none" w:sz="0" w:space="0" w:color="auto"/>
        <w:left w:val="none" w:sz="0" w:space="0" w:color="auto"/>
        <w:bottom w:val="none" w:sz="0" w:space="0" w:color="auto"/>
        <w:right w:val="none" w:sz="0" w:space="0" w:color="auto"/>
      </w:divBdr>
    </w:div>
    <w:div w:id="867991250">
      <w:bodyDiv w:val="1"/>
      <w:marLeft w:val="0"/>
      <w:marRight w:val="0"/>
      <w:marTop w:val="0"/>
      <w:marBottom w:val="0"/>
      <w:divBdr>
        <w:top w:val="none" w:sz="0" w:space="0" w:color="auto"/>
        <w:left w:val="none" w:sz="0" w:space="0" w:color="auto"/>
        <w:bottom w:val="none" w:sz="0" w:space="0" w:color="auto"/>
        <w:right w:val="none" w:sz="0" w:space="0" w:color="auto"/>
      </w:divBdr>
    </w:div>
    <w:div w:id="870991548">
      <w:bodyDiv w:val="1"/>
      <w:marLeft w:val="0"/>
      <w:marRight w:val="0"/>
      <w:marTop w:val="0"/>
      <w:marBottom w:val="0"/>
      <w:divBdr>
        <w:top w:val="none" w:sz="0" w:space="0" w:color="auto"/>
        <w:left w:val="none" w:sz="0" w:space="0" w:color="auto"/>
        <w:bottom w:val="none" w:sz="0" w:space="0" w:color="auto"/>
        <w:right w:val="none" w:sz="0" w:space="0" w:color="auto"/>
      </w:divBdr>
    </w:div>
    <w:div w:id="871647544">
      <w:bodyDiv w:val="1"/>
      <w:marLeft w:val="0"/>
      <w:marRight w:val="0"/>
      <w:marTop w:val="0"/>
      <w:marBottom w:val="0"/>
      <w:divBdr>
        <w:top w:val="none" w:sz="0" w:space="0" w:color="auto"/>
        <w:left w:val="none" w:sz="0" w:space="0" w:color="auto"/>
        <w:bottom w:val="none" w:sz="0" w:space="0" w:color="auto"/>
        <w:right w:val="none" w:sz="0" w:space="0" w:color="auto"/>
      </w:divBdr>
      <w:divsChild>
        <w:div w:id="175313059">
          <w:marLeft w:val="480"/>
          <w:marRight w:val="0"/>
          <w:marTop w:val="0"/>
          <w:marBottom w:val="0"/>
          <w:divBdr>
            <w:top w:val="none" w:sz="0" w:space="0" w:color="auto"/>
            <w:left w:val="none" w:sz="0" w:space="0" w:color="auto"/>
            <w:bottom w:val="none" w:sz="0" w:space="0" w:color="auto"/>
            <w:right w:val="none" w:sz="0" w:space="0" w:color="auto"/>
          </w:divBdr>
        </w:div>
        <w:div w:id="204954318">
          <w:marLeft w:val="480"/>
          <w:marRight w:val="0"/>
          <w:marTop w:val="0"/>
          <w:marBottom w:val="0"/>
          <w:divBdr>
            <w:top w:val="none" w:sz="0" w:space="0" w:color="auto"/>
            <w:left w:val="none" w:sz="0" w:space="0" w:color="auto"/>
            <w:bottom w:val="none" w:sz="0" w:space="0" w:color="auto"/>
            <w:right w:val="none" w:sz="0" w:space="0" w:color="auto"/>
          </w:divBdr>
        </w:div>
        <w:div w:id="270817771">
          <w:marLeft w:val="480"/>
          <w:marRight w:val="0"/>
          <w:marTop w:val="0"/>
          <w:marBottom w:val="0"/>
          <w:divBdr>
            <w:top w:val="none" w:sz="0" w:space="0" w:color="auto"/>
            <w:left w:val="none" w:sz="0" w:space="0" w:color="auto"/>
            <w:bottom w:val="none" w:sz="0" w:space="0" w:color="auto"/>
            <w:right w:val="none" w:sz="0" w:space="0" w:color="auto"/>
          </w:divBdr>
        </w:div>
        <w:div w:id="285698079">
          <w:marLeft w:val="480"/>
          <w:marRight w:val="0"/>
          <w:marTop w:val="0"/>
          <w:marBottom w:val="0"/>
          <w:divBdr>
            <w:top w:val="none" w:sz="0" w:space="0" w:color="auto"/>
            <w:left w:val="none" w:sz="0" w:space="0" w:color="auto"/>
            <w:bottom w:val="none" w:sz="0" w:space="0" w:color="auto"/>
            <w:right w:val="none" w:sz="0" w:space="0" w:color="auto"/>
          </w:divBdr>
        </w:div>
        <w:div w:id="342515303">
          <w:marLeft w:val="480"/>
          <w:marRight w:val="0"/>
          <w:marTop w:val="0"/>
          <w:marBottom w:val="0"/>
          <w:divBdr>
            <w:top w:val="none" w:sz="0" w:space="0" w:color="auto"/>
            <w:left w:val="none" w:sz="0" w:space="0" w:color="auto"/>
            <w:bottom w:val="none" w:sz="0" w:space="0" w:color="auto"/>
            <w:right w:val="none" w:sz="0" w:space="0" w:color="auto"/>
          </w:divBdr>
        </w:div>
        <w:div w:id="472798941">
          <w:marLeft w:val="480"/>
          <w:marRight w:val="0"/>
          <w:marTop w:val="0"/>
          <w:marBottom w:val="0"/>
          <w:divBdr>
            <w:top w:val="none" w:sz="0" w:space="0" w:color="auto"/>
            <w:left w:val="none" w:sz="0" w:space="0" w:color="auto"/>
            <w:bottom w:val="none" w:sz="0" w:space="0" w:color="auto"/>
            <w:right w:val="none" w:sz="0" w:space="0" w:color="auto"/>
          </w:divBdr>
        </w:div>
        <w:div w:id="489247175">
          <w:marLeft w:val="480"/>
          <w:marRight w:val="0"/>
          <w:marTop w:val="0"/>
          <w:marBottom w:val="0"/>
          <w:divBdr>
            <w:top w:val="none" w:sz="0" w:space="0" w:color="auto"/>
            <w:left w:val="none" w:sz="0" w:space="0" w:color="auto"/>
            <w:bottom w:val="none" w:sz="0" w:space="0" w:color="auto"/>
            <w:right w:val="none" w:sz="0" w:space="0" w:color="auto"/>
          </w:divBdr>
        </w:div>
        <w:div w:id="618027980">
          <w:marLeft w:val="480"/>
          <w:marRight w:val="0"/>
          <w:marTop w:val="0"/>
          <w:marBottom w:val="0"/>
          <w:divBdr>
            <w:top w:val="none" w:sz="0" w:space="0" w:color="auto"/>
            <w:left w:val="none" w:sz="0" w:space="0" w:color="auto"/>
            <w:bottom w:val="none" w:sz="0" w:space="0" w:color="auto"/>
            <w:right w:val="none" w:sz="0" w:space="0" w:color="auto"/>
          </w:divBdr>
        </w:div>
        <w:div w:id="717121093">
          <w:marLeft w:val="480"/>
          <w:marRight w:val="0"/>
          <w:marTop w:val="0"/>
          <w:marBottom w:val="0"/>
          <w:divBdr>
            <w:top w:val="none" w:sz="0" w:space="0" w:color="auto"/>
            <w:left w:val="none" w:sz="0" w:space="0" w:color="auto"/>
            <w:bottom w:val="none" w:sz="0" w:space="0" w:color="auto"/>
            <w:right w:val="none" w:sz="0" w:space="0" w:color="auto"/>
          </w:divBdr>
        </w:div>
        <w:div w:id="748384570">
          <w:marLeft w:val="480"/>
          <w:marRight w:val="0"/>
          <w:marTop w:val="0"/>
          <w:marBottom w:val="0"/>
          <w:divBdr>
            <w:top w:val="none" w:sz="0" w:space="0" w:color="auto"/>
            <w:left w:val="none" w:sz="0" w:space="0" w:color="auto"/>
            <w:bottom w:val="none" w:sz="0" w:space="0" w:color="auto"/>
            <w:right w:val="none" w:sz="0" w:space="0" w:color="auto"/>
          </w:divBdr>
        </w:div>
        <w:div w:id="964315738">
          <w:marLeft w:val="480"/>
          <w:marRight w:val="0"/>
          <w:marTop w:val="0"/>
          <w:marBottom w:val="0"/>
          <w:divBdr>
            <w:top w:val="none" w:sz="0" w:space="0" w:color="auto"/>
            <w:left w:val="none" w:sz="0" w:space="0" w:color="auto"/>
            <w:bottom w:val="none" w:sz="0" w:space="0" w:color="auto"/>
            <w:right w:val="none" w:sz="0" w:space="0" w:color="auto"/>
          </w:divBdr>
        </w:div>
        <w:div w:id="1076438664">
          <w:marLeft w:val="480"/>
          <w:marRight w:val="0"/>
          <w:marTop w:val="0"/>
          <w:marBottom w:val="0"/>
          <w:divBdr>
            <w:top w:val="none" w:sz="0" w:space="0" w:color="auto"/>
            <w:left w:val="none" w:sz="0" w:space="0" w:color="auto"/>
            <w:bottom w:val="none" w:sz="0" w:space="0" w:color="auto"/>
            <w:right w:val="none" w:sz="0" w:space="0" w:color="auto"/>
          </w:divBdr>
        </w:div>
        <w:div w:id="1128206030">
          <w:marLeft w:val="480"/>
          <w:marRight w:val="0"/>
          <w:marTop w:val="0"/>
          <w:marBottom w:val="0"/>
          <w:divBdr>
            <w:top w:val="none" w:sz="0" w:space="0" w:color="auto"/>
            <w:left w:val="none" w:sz="0" w:space="0" w:color="auto"/>
            <w:bottom w:val="none" w:sz="0" w:space="0" w:color="auto"/>
            <w:right w:val="none" w:sz="0" w:space="0" w:color="auto"/>
          </w:divBdr>
        </w:div>
        <w:div w:id="1164786062">
          <w:marLeft w:val="480"/>
          <w:marRight w:val="0"/>
          <w:marTop w:val="0"/>
          <w:marBottom w:val="0"/>
          <w:divBdr>
            <w:top w:val="none" w:sz="0" w:space="0" w:color="auto"/>
            <w:left w:val="none" w:sz="0" w:space="0" w:color="auto"/>
            <w:bottom w:val="none" w:sz="0" w:space="0" w:color="auto"/>
            <w:right w:val="none" w:sz="0" w:space="0" w:color="auto"/>
          </w:divBdr>
        </w:div>
        <w:div w:id="1717780746">
          <w:marLeft w:val="480"/>
          <w:marRight w:val="0"/>
          <w:marTop w:val="0"/>
          <w:marBottom w:val="0"/>
          <w:divBdr>
            <w:top w:val="none" w:sz="0" w:space="0" w:color="auto"/>
            <w:left w:val="none" w:sz="0" w:space="0" w:color="auto"/>
            <w:bottom w:val="none" w:sz="0" w:space="0" w:color="auto"/>
            <w:right w:val="none" w:sz="0" w:space="0" w:color="auto"/>
          </w:divBdr>
        </w:div>
        <w:div w:id="1799910720">
          <w:marLeft w:val="480"/>
          <w:marRight w:val="0"/>
          <w:marTop w:val="0"/>
          <w:marBottom w:val="0"/>
          <w:divBdr>
            <w:top w:val="none" w:sz="0" w:space="0" w:color="auto"/>
            <w:left w:val="none" w:sz="0" w:space="0" w:color="auto"/>
            <w:bottom w:val="none" w:sz="0" w:space="0" w:color="auto"/>
            <w:right w:val="none" w:sz="0" w:space="0" w:color="auto"/>
          </w:divBdr>
        </w:div>
        <w:div w:id="1856845411">
          <w:marLeft w:val="480"/>
          <w:marRight w:val="0"/>
          <w:marTop w:val="0"/>
          <w:marBottom w:val="0"/>
          <w:divBdr>
            <w:top w:val="none" w:sz="0" w:space="0" w:color="auto"/>
            <w:left w:val="none" w:sz="0" w:space="0" w:color="auto"/>
            <w:bottom w:val="none" w:sz="0" w:space="0" w:color="auto"/>
            <w:right w:val="none" w:sz="0" w:space="0" w:color="auto"/>
          </w:divBdr>
        </w:div>
      </w:divsChild>
    </w:div>
    <w:div w:id="876504579">
      <w:bodyDiv w:val="1"/>
      <w:marLeft w:val="0"/>
      <w:marRight w:val="0"/>
      <w:marTop w:val="0"/>
      <w:marBottom w:val="0"/>
      <w:divBdr>
        <w:top w:val="none" w:sz="0" w:space="0" w:color="auto"/>
        <w:left w:val="none" w:sz="0" w:space="0" w:color="auto"/>
        <w:bottom w:val="none" w:sz="0" w:space="0" w:color="auto"/>
        <w:right w:val="none" w:sz="0" w:space="0" w:color="auto"/>
      </w:divBdr>
      <w:divsChild>
        <w:div w:id="43335529">
          <w:marLeft w:val="480"/>
          <w:marRight w:val="0"/>
          <w:marTop w:val="0"/>
          <w:marBottom w:val="0"/>
          <w:divBdr>
            <w:top w:val="none" w:sz="0" w:space="0" w:color="auto"/>
            <w:left w:val="none" w:sz="0" w:space="0" w:color="auto"/>
            <w:bottom w:val="none" w:sz="0" w:space="0" w:color="auto"/>
            <w:right w:val="none" w:sz="0" w:space="0" w:color="auto"/>
          </w:divBdr>
        </w:div>
        <w:div w:id="242956767">
          <w:marLeft w:val="480"/>
          <w:marRight w:val="0"/>
          <w:marTop w:val="0"/>
          <w:marBottom w:val="0"/>
          <w:divBdr>
            <w:top w:val="none" w:sz="0" w:space="0" w:color="auto"/>
            <w:left w:val="none" w:sz="0" w:space="0" w:color="auto"/>
            <w:bottom w:val="none" w:sz="0" w:space="0" w:color="auto"/>
            <w:right w:val="none" w:sz="0" w:space="0" w:color="auto"/>
          </w:divBdr>
        </w:div>
        <w:div w:id="305822310">
          <w:marLeft w:val="480"/>
          <w:marRight w:val="0"/>
          <w:marTop w:val="0"/>
          <w:marBottom w:val="0"/>
          <w:divBdr>
            <w:top w:val="none" w:sz="0" w:space="0" w:color="auto"/>
            <w:left w:val="none" w:sz="0" w:space="0" w:color="auto"/>
            <w:bottom w:val="none" w:sz="0" w:space="0" w:color="auto"/>
            <w:right w:val="none" w:sz="0" w:space="0" w:color="auto"/>
          </w:divBdr>
        </w:div>
        <w:div w:id="455297664">
          <w:marLeft w:val="480"/>
          <w:marRight w:val="0"/>
          <w:marTop w:val="0"/>
          <w:marBottom w:val="0"/>
          <w:divBdr>
            <w:top w:val="none" w:sz="0" w:space="0" w:color="auto"/>
            <w:left w:val="none" w:sz="0" w:space="0" w:color="auto"/>
            <w:bottom w:val="none" w:sz="0" w:space="0" w:color="auto"/>
            <w:right w:val="none" w:sz="0" w:space="0" w:color="auto"/>
          </w:divBdr>
        </w:div>
        <w:div w:id="536964602">
          <w:marLeft w:val="480"/>
          <w:marRight w:val="0"/>
          <w:marTop w:val="0"/>
          <w:marBottom w:val="0"/>
          <w:divBdr>
            <w:top w:val="none" w:sz="0" w:space="0" w:color="auto"/>
            <w:left w:val="none" w:sz="0" w:space="0" w:color="auto"/>
            <w:bottom w:val="none" w:sz="0" w:space="0" w:color="auto"/>
            <w:right w:val="none" w:sz="0" w:space="0" w:color="auto"/>
          </w:divBdr>
        </w:div>
        <w:div w:id="646664637">
          <w:marLeft w:val="480"/>
          <w:marRight w:val="0"/>
          <w:marTop w:val="0"/>
          <w:marBottom w:val="0"/>
          <w:divBdr>
            <w:top w:val="none" w:sz="0" w:space="0" w:color="auto"/>
            <w:left w:val="none" w:sz="0" w:space="0" w:color="auto"/>
            <w:bottom w:val="none" w:sz="0" w:space="0" w:color="auto"/>
            <w:right w:val="none" w:sz="0" w:space="0" w:color="auto"/>
          </w:divBdr>
        </w:div>
        <w:div w:id="682316528">
          <w:marLeft w:val="480"/>
          <w:marRight w:val="0"/>
          <w:marTop w:val="0"/>
          <w:marBottom w:val="0"/>
          <w:divBdr>
            <w:top w:val="none" w:sz="0" w:space="0" w:color="auto"/>
            <w:left w:val="none" w:sz="0" w:space="0" w:color="auto"/>
            <w:bottom w:val="none" w:sz="0" w:space="0" w:color="auto"/>
            <w:right w:val="none" w:sz="0" w:space="0" w:color="auto"/>
          </w:divBdr>
        </w:div>
        <w:div w:id="1018505284">
          <w:marLeft w:val="480"/>
          <w:marRight w:val="0"/>
          <w:marTop w:val="0"/>
          <w:marBottom w:val="0"/>
          <w:divBdr>
            <w:top w:val="none" w:sz="0" w:space="0" w:color="auto"/>
            <w:left w:val="none" w:sz="0" w:space="0" w:color="auto"/>
            <w:bottom w:val="none" w:sz="0" w:space="0" w:color="auto"/>
            <w:right w:val="none" w:sz="0" w:space="0" w:color="auto"/>
          </w:divBdr>
        </w:div>
        <w:div w:id="1026370951">
          <w:marLeft w:val="480"/>
          <w:marRight w:val="0"/>
          <w:marTop w:val="0"/>
          <w:marBottom w:val="0"/>
          <w:divBdr>
            <w:top w:val="none" w:sz="0" w:space="0" w:color="auto"/>
            <w:left w:val="none" w:sz="0" w:space="0" w:color="auto"/>
            <w:bottom w:val="none" w:sz="0" w:space="0" w:color="auto"/>
            <w:right w:val="none" w:sz="0" w:space="0" w:color="auto"/>
          </w:divBdr>
        </w:div>
        <w:div w:id="1057362185">
          <w:marLeft w:val="480"/>
          <w:marRight w:val="0"/>
          <w:marTop w:val="0"/>
          <w:marBottom w:val="0"/>
          <w:divBdr>
            <w:top w:val="none" w:sz="0" w:space="0" w:color="auto"/>
            <w:left w:val="none" w:sz="0" w:space="0" w:color="auto"/>
            <w:bottom w:val="none" w:sz="0" w:space="0" w:color="auto"/>
            <w:right w:val="none" w:sz="0" w:space="0" w:color="auto"/>
          </w:divBdr>
        </w:div>
        <w:div w:id="1126000487">
          <w:marLeft w:val="480"/>
          <w:marRight w:val="0"/>
          <w:marTop w:val="0"/>
          <w:marBottom w:val="0"/>
          <w:divBdr>
            <w:top w:val="none" w:sz="0" w:space="0" w:color="auto"/>
            <w:left w:val="none" w:sz="0" w:space="0" w:color="auto"/>
            <w:bottom w:val="none" w:sz="0" w:space="0" w:color="auto"/>
            <w:right w:val="none" w:sz="0" w:space="0" w:color="auto"/>
          </w:divBdr>
        </w:div>
        <w:div w:id="1518152778">
          <w:marLeft w:val="480"/>
          <w:marRight w:val="0"/>
          <w:marTop w:val="0"/>
          <w:marBottom w:val="0"/>
          <w:divBdr>
            <w:top w:val="none" w:sz="0" w:space="0" w:color="auto"/>
            <w:left w:val="none" w:sz="0" w:space="0" w:color="auto"/>
            <w:bottom w:val="none" w:sz="0" w:space="0" w:color="auto"/>
            <w:right w:val="none" w:sz="0" w:space="0" w:color="auto"/>
          </w:divBdr>
        </w:div>
        <w:div w:id="1591233266">
          <w:marLeft w:val="480"/>
          <w:marRight w:val="0"/>
          <w:marTop w:val="0"/>
          <w:marBottom w:val="0"/>
          <w:divBdr>
            <w:top w:val="none" w:sz="0" w:space="0" w:color="auto"/>
            <w:left w:val="none" w:sz="0" w:space="0" w:color="auto"/>
            <w:bottom w:val="none" w:sz="0" w:space="0" w:color="auto"/>
            <w:right w:val="none" w:sz="0" w:space="0" w:color="auto"/>
          </w:divBdr>
        </w:div>
        <w:div w:id="1645238282">
          <w:marLeft w:val="480"/>
          <w:marRight w:val="0"/>
          <w:marTop w:val="0"/>
          <w:marBottom w:val="0"/>
          <w:divBdr>
            <w:top w:val="none" w:sz="0" w:space="0" w:color="auto"/>
            <w:left w:val="none" w:sz="0" w:space="0" w:color="auto"/>
            <w:bottom w:val="none" w:sz="0" w:space="0" w:color="auto"/>
            <w:right w:val="none" w:sz="0" w:space="0" w:color="auto"/>
          </w:divBdr>
        </w:div>
        <w:div w:id="1863088558">
          <w:marLeft w:val="480"/>
          <w:marRight w:val="0"/>
          <w:marTop w:val="0"/>
          <w:marBottom w:val="0"/>
          <w:divBdr>
            <w:top w:val="none" w:sz="0" w:space="0" w:color="auto"/>
            <w:left w:val="none" w:sz="0" w:space="0" w:color="auto"/>
            <w:bottom w:val="none" w:sz="0" w:space="0" w:color="auto"/>
            <w:right w:val="none" w:sz="0" w:space="0" w:color="auto"/>
          </w:divBdr>
        </w:div>
        <w:div w:id="2143840956">
          <w:marLeft w:val="480"/>
          <w:marRight w:val="0"/>
          <w:marTop w:val="0"/>
          <w:marBottom w:val="0"/>
          <w:divBdr>
            <w:top w:val="none" w:sz="0" w:space="0" w:color="auto"/>
            <w:left w:val="none" w:sz="0" w:space="0" w:color="auto"/>
            <w:bottom w:val="none" w:sz="0" w:space="0" w:color="auto"/>
            <w:right w:val="none" w:sz="0" w:space="0" w:color="auto"/>
          </w:divBdr>
        </w:div>
      </w:divsChild>
    </w:div>
    <w:div w:id="879897082">
      <w:bodyDiv w:val="1"/>
      <w:marLeft w:val="0"/>
      <w:marRight w:val="0"/>
      <w:marTop w:val="0"/>
      <w:marBottom w:val="0"/>
      <w:divBdr>
        <w:top w:val="none" w:sz="0" w:space="0" w:color="auto"/>
        <w:left w:val="none" w:sz="0" w:space="0" w:color="auto"/>
        <w:bottom w:val="none" w:sz="0" w:space="0" w:color="auto"/>
        <w:right w:val="none" w:sz="0" w:space="0" w:color="auto"/>
      </w:divBdr>
    </w:div>
    <w:div w:id="880556339">
      <w:bodyDiv w:val="1"/>
      <w:marLeft w:val="0"/>
      <w:marRight w:val="0"/>
      <w:marTop w:val="0"/>
      <w:marBottom w:val="0"/>
      <w:divBdr>
        <w:top w:val="none" w:sz="0" w:space="0" w:color="auto"/>
        <w:left w:val="none" w:sz="0" w:space="0" w:color="auto"/>
        <w:bottom w:val="none" w:sz="0" w:space="0" w:color="auto"/>
        <w:right w:val="none" w:sz="0" w:space="0" w:color="auto"/>
      </w:divBdr>
    </w:div>
    <w:div w:id="884829133">
      <w:bodyDiv w:val="1"/>
      <w:marLeft w:val="0"/>
      <w:marRight w:val="0"/>
      <w:marTop w:val="0"/>
      <w:marBottom w:val="0"/>
      <w:divBdr>
        <w:top w:val="none" w:sz="0" w:space="0" w:color="auto"/>
        <w:left w:val="none" w:sz="0" w:space="0" w:color="auto"/>
        <w:bottom w:val="none" w:sz="0" w:space="0" w:color="auto"/>
        <w:right w:val="none" w:sz="0" w:space="0" w:color="auto"/>
      </w:divBdr>
    </w:div>
    <w:div w:id="885262171">
      <w:bodyDiv w:val="1"/>
      <w:marLeft w:val="0"/>
      <w:marRight w:val="0"/>
      <w:marTop w:val="0"/>
      <w:marBottom w:val="0"/>
      <w:divBdr>
        <w:top w:val="none" w:sz="0" w:space="0" w:color="auto"/>
        <w:left w:val="none" w:sz="0" w:space="0" w:color="auto"/>
        <w:bottom w:val="none" w:sz="0" w:space="0" w:color="auto"/>
        <w:right w:val="none" w:sz="0" w:space="0" w:color="auto"/>
      </w:divBdr>
    </w:div>
    <w:div w:id="885338498">
      <w:bodyDiv w:val="1"/>
      <w:marLeft w:val="0"/>
      <w:marRight w:val="0"/>
      <w:marTop w:val="0"/>
      <w:marBottom w:val="0"/>
      <w:divBdr>
        <w:top w:val="none" w:sz="0" w:space="0" w:color="auto"/>
        <w:left w:val="none" w:sz="0" w:space="0" w:color="auto"/>
        <w:bottom w:val="none" w:sz="0" w:space="0" w:color="auto"/>
        <w:right w:val="none" w:sz="0" w:space="0" w:color="auto"/>
      </w:divBdr>
      <w:divsChild>
        <w:div w:id="848375880">
          <w:marLeft w:val="480"/>
          <w:marRight w:val="0"/>
          <w:marTop w:val="0"/>
          <w:marBottom w:val="0"/>
          <w:divBdr>
            <w:top w:val="none" w:sz="0" w:space="0" w:color="auto"/>
            <w:left w:val="none" w:sz="0" w:space="0" w:color="auto"/>
            <w:bottom w:val="none" w:sz="0" w:space="0" w:color="auto"/>
            <w:right w:val="none" w:sz="0" w:space="0" w:color="auto"/>
          </w:divBdr>
        </w:div>
        <w:div w:id="1347948089">
          <w:marLeft w:val="480"/>
          <w:marRight w:val="0"/>
          <w:marTop w:val="0"/>
          <w:marBottom w:val="0"/>
          <w:divBdr>
            <w:top w:val="none" w:sz="0" w:space="0" w:color="auto"/>
            <w:left w:val="none" w:sz="0" w:space="0" w:color="auto"/>
            <w:bottom w:val="none" w:sz="0" w:space="0" w:color="auto"/>
            <w:right w:val="none" w:sz="0" w:space="0" w:color="auto"/>
          </w:divBdr>
        </w:div>
        <w:div w:id="953246374">
          <w:marLeft w:val="480"/>
          <w:marRight w:val="0"/>
          <w:marTop w:val="0"/>
          <w:marBottom w:val="0"/>
          <w:divBdr>
            <w:top w:val="none" w:sz="0" w:space="0" w:color="auto"/>
            <w:left w:val="none" w:sz="0" w:space="0" w:color="auto"/>
            <w:bottom w:val="none" w:sz="0" w:space="0" w:color="auto"/>
            <w:right w:val="none" w:sz="0" w:space="0" w:color="auto"/>
          </w:divBdr>
        </w:div>
        <w:div w:id="649335857">
          <w:marLeft w:val="480"/>
          <w:marRight w:val="0"/>
          <w:marTop w:val="0"/>
          <w:marBottom w:val="0"/>
          <w:divBdr>
            <w:top w:val="none" w:sz="0" w:space="0" w:color="auto"/>
            <w:left w:val="none" w:sz="0" w:space="0" w:color="auto"/>
            <w:bottom w:val="none" w:sz="0" w:space="0" w:color="auto"/>
            <w:right w:val="none" w:sz="0" w:space="0" w:color="auto"/>
          </w:divBdr>
        </w:div>
        <w:div w:id="585193311">
          <w:marLeft w:val="480"/>
          <w:marRight w:val="0"/>
          <w:marTop w:val="0"/>
          <w:marBottom w:val="0"/>
          <w:divBdr>
            <w:top w:val="none" w:sz="0" w:space="0" w:color="auto"/>
            <w:left w:val="none" w:sz="0" w:space="0" w:color="auto"/>
            <w:bottom w:val="none" w:sz="0" w:space="0" w:color="auto"/>
            <w:right w:val="none" w:sz="0" w:space="0" w:color="auto"/>
          </w:divBdr>
        </w:div>
        <w:div w:id="1736052252">
          <w:marLeft w:val="480"/>
          <w:marRight w:val="0"/>
          <w:marTop w:val="0"/>
          <w:marBottom w:val="0"/>
          <w:divBdr>
            <w:top w:val="none" w:sz="0" w:space="0" w:color="auto"/>
            <w:left w:val="none" w:sz="0" w:space="0" w:color="auto"/>
            <w:bottom w:val="none" w:sz="0" w:space="0" w:color="auto"/>
            <w:right w:val="none" w:sz="0" w:space="0" w:color="auto"/>
          </w:divBdr>
        </w:div>
        <w:div w:id="1580942458">
          <w:marLeft w:val="480"/>
          <w:marRight w:val="0"/>
          <w:marTop w:val="0"/>
          <w:marBottom w:val="0"/>
          <w:divBdr>
            <w:top w:val="none" w:sz="0" w:space="0" w:color="auto"/>
            <w:left w:val="none" w:sz="0" w:space="0" w:color="auto"/>
            <w:bottom w:val="none" w:sz="0" w:space="0" w:color="auto"/>
            <w:right w:val="none" w:sz="0" w:space="0" w:color="auto"/>
          </w:divBdr>
        </w:div>
        <w:div w:id="363558222">
          <w:marLeft w:val="480"/>
          <w:marRight w:val="0"/>
          <w:marTop w:val="0"/>
          <w:marBottom w:val="0"/>
          <w:divBdr>
            <w:top w:val="none" w:sz="0" w:space="0" w:color="auto"/>
            <w:left w:val="none" w:sz="0" w:space="0" w:color="auto"/>
            <w:bottom w:val="none" w:sz="0" w:space="0" w:color="auto"/>
            <w:right w:val="none" w:sz="0" w:space="0" w:color="auto"/>
          </w:divBdr>
        </w:div>
        <w:div w:id="1452744526">
          <w:marLeft w:val="480"/>
          <w:marRight w:val="0"/>
          <w:marTop w:val="0"/>
          <w:marBottom w:val="0"/>
          <w:divBdr>
            <w:top w:val="none" w:sz="0" w:space="0" w:color="auto"/>
            <w:left w:val="none" w:sz="0" w:space="0" w:color="auto"/>
            <w:bottom w:val="none" w:sz="0" w:space="0" w:color="auto"/>
            <w:right w:val="none" w:sz="0" w:space="0" w:color="auto"/>
          </w:divBdr>
        </w:div>
        <w:div w:id="3821270">
          <w:marLeft w:val="480"/>
          <w:marRight w:val="0"/>
          <w:marTop w:val="0"/>
          <w:marBottom w:val="0"/>
          <w:divBdr>
            <w:top w:val="none" w:sz="0" w:space="0" w:color="auto"/>
            <w:left w:val="none" w:sz="0" w:space="0" w:color="auto"/>
            <w:bottom w:val="none" w:sz="0" w:space="0" w:color="auto"/>
            <w:right w:val="none" w:sz="0" w:space="0" w:color="auto"/>
          </w:divBdr>
        </w:div>
        <w:div w:id="271284046">
          <w:marLeft w:val="480"/>
          <w:marRight w:val="0"/>
          <w:marTop w:val="0"/>
          <w:marBottom w:val="0"/>
          <w:divBdr>
            <w:top w:val="none" w:sz="0" w:space="0" w:color="auto"/>
            <w:left w:val="none" w:sz="0" w:space="0" w:color="auto"/>
            <w:bottom w:val="none" w:sz="0" w:space="0" w:color="auto"/>
            <w:right w:val="none" w:sz="0" w:space="0" w:color="auto"/>
          </w:divBdr>
        </w:div>
        <w:div w:id="453256207">
          <w:marLeft w:val="480"/>
          <w:marRight w:val="0"/>
          <w:marTop w:val="0"/>
          <w:marBottom w:val="0"/>
          <w:divBdr>
            <w:top w:val="none" w:sz="0" w:space="0" w:color="auto"/>
            <w:left w:val="none" w:sz="0" w:space="0" w:color="auto"/>
            <w:bottom w:val="none" w:sz="0" w:space="0" w:color="auto"/>
            <w:right w:val="none" w:sz="0" w:space="0" w:color="auto"/>
          </w:divBdr>
        </w:div>
        <w:div w:id="1720352394">
          <w:marLeft w:val="480"/>
          <w:marRight w:val="0"/>
          <w:marTop w:val="0"/>
          <w:marBottom w:val="0"/>
          <w:divBdr>
            <w:top w:val="none" w:sz="0" w:space="0" w:color="auto"/>
            <w:left w:val="none" w:sz="0" w:space="0" w:color="auto"/>
            <w:bottom w:val="none" w:sz="0" w:space="0" w:color="auto"/>
            <w:right w:val="none" w:sz="0" w:space="0" w:color="auto"/>
          </w:divBdr>
        </w:div>
        <w:div w:id="605887353">
          <w:marLeft w:val="480"/>
          <w:marRight w:val="0"/>
          <w:marTop w:val="0"/>
          <w:marBottom w:val="0"/>
          <w:divBdr>
            <w:top w:val="none" w:sz="0" w:space="0" w:color="auto"/>
            <w:left w:val="none" w:sz="0" w:space="0" w:color="auto"/>
            <w:bottom w:val="none" w:sz="0" w:space="0" w:color="auto"/>
            <w:right w:val="none" w:sz="0" w:space="0" w:color="auto"/>
          </w:divBdr>
        </w:div>
        <w:div w:id="15036148">
          <w:marLeft w:val="480"/>
          <w:marRight w:val="0"/>
          <w:marTop w:val="0"/>
          <w:marBottom w:val="0"/>
          <w:divBdr>
            <w:top w:val="none" w:sz="0" w:space="0" w:color="auto"/>
            <w:left w:val="none" w:sz="0" w:space="0" w:color="auto"/>
            <w:bottom w:val="none" w:sz="0" w:space="0" w:color="auto"/>
            <w:right w:val="none" w:sz="0" w:space="0" w:color="auto"/>
          </w:divBdr>
        </w:div>
        <w:div w:id="933703989">
          <w:marLeft w:val="480"/>
          <w:marRight w:val="0"/>
          <w:marTop w:val="0"/>
          <w:marBottom w:val="0"/>
          <w:divBdr>
            <w:top w:val="none" w:sz="0" w:space="0" w:color="auto"/>
            <w:left w:val="none" w:sz="0" w:space="0" w:color="auto"/>
            <w:bottom w:val="none" w:sz="0" w:space="0" w:color="auto"/>
            <w:right w:val="none" w:sz="0" w:space="0" w:color="auto"/>
          </w:divBdr>
        </w:div>
        <w:div w:id="1218661811">
          <w:marLeft w:val="480"/>
          <w:marRight w:val="0"/>
          <w:marTop w:val="0"/>
          <w:marBottom w:val="0"/>
          <w:divBdr>
            <w:top w:val="none" w:sz="0" w:space="0" w:color="auto"/>
            <w:left w:val="none" w:sz="0" w:space="0" w:color="auto"/>
            <w:bottom w:val="none" w:sz="0" w:space="0" w:color="auto"/>
            <w:right w:val="none" w:sz="0" w:space="0" w:color="auto"/>
          </w:divBdr>
        </w:div>
        <w:div w:id="1720086062">
          <w:marLeft w:val="480"/>
          <w:marRight w:val="0"/>
          <w:marTop w:val="0"/>
          <w:marBottom w:val="0"/>
          <w:divBdr>
            <w:top w:val="none" w:sz="0" w:space="0" w:color="auto"/>
            <w:left w:val="none" w:sz="0" w:space="0" w:color="auto"/>
            <w:bottom w:val="none" w:sz="0" w:space="0" w:color="auto"/>
            <w:right w:val="none" w:sz="0" w:space="0" w:color="auto"/>
          </w:divBdr>
        </w:div>
        <w:div w:id="2071806533">
          <w:marLeft w:val="480"/>
          <w:marRight w:val="0"/>
          <w:marTop w:val="0"/>
          <w:marBottom w:val="0"/>
          <w:divBdr>
            <w:top w:val="none" w:sz="0" w:space="0" w:color="auto"/>
            <w:left w:val="none" w:sz="0" w:space="0" w:color="auto"/>
            <w:bottom w:val="none" w:sz="0" w:space="0" w:color="auto"/>
            <w:right w:val="none" w:sz="0" w:space="0" w:color="auto"/>
          </w:divBdr>
        </w:div>
        <w:div w:id="1777097933">
          <w:marLeft w:val="480"/>
          <w:marRight w:val="0"/>
          <w:marTop w:val="0"/>
          <w:marBottom w:val="0"/>
          <w:divBdr>
            <w:top w:val="none" w:sz="0" w:space="0" w:color="auto"/>
            <w:left w:val="none" w:sz="0" w:space="0" w:color="auto"/>
            <w:bottom w:val="none" w:sz="0" w:space="0" w:color="auto"/>
            <w:right w:val="none" w:sz="0" w:space="0" w:color="auto"/>
          </w:divBdr>
        </w:div>
        <w:div w:id="928733612">
          <w:marLeft w:val="480"/>
          <w:marRight w:val="0"/>
          <w:marTop w:val="0"/>
          <w:marBottom w:val="0"/>
          <w:divBdr>
            <w:top w:val="none" w:sz="0" w:space="0" w:color="auto"/>
            <w:left w:val="none" w:sz="0" w:space="0" w:color="auto"/>
            <w:bottom w:val="none" w:sz="0" w:space="0" w:color="auto"/>
            <w:right w:val="none" w:sz="0" w:space="0" w:color="auto"/>
          </w:divBdr>
        </w:div>
      </w:divsChild>
    </w:div>
    <w:div w:id="896165537">
      <w:bodyDiv w:val="1"/>
      <w:marLeft w:val="0"/>
      <w:marRight w:val="0"/>
      <w:marTop w:val="0"/>
      <w:marBottom w:val="0"/>
      <w:divBdr>
        <w:top w:val="none" w:sz="0" w:space="0" w:color="auto"/>
        <w:left w:val="none" w:sz="0" w:space="0" w:color="auto"/>
        <w:bottom w:val="none" w:sz="0" w:space="0" w:color="auto"/>
        <w:right w:val="none" w:sz="0" w:space="0" w:color="auto"/>
      </w:divBdr>
    </w:div>
    <w:div w:id="901141983">
      <w:bodyDiv w:val="1"/>
      <w:marLeft w:val="0"/>
      <w:marRight w:val="0"/>
      <w:marTop w:val="0"/>
      <w:marBottom w:val="0"/>
      <w:divBdr>
        <w:top w:val="none" w:sz="0" w:space="0" w:color="auto"/>
        <w:left w:val="none" w:sz="0" w:space="0" w:color="auto"/>
        <w:bottom w:val="none" w:sz="0" w:space="0" w:color="auto"/>
        <w:right w:val="none" w:sz="0" w:space="0" w:color="auto"/>
      </w:divBdr>
    </w:div>
    <w:div w:id="901604632">
      <w:bodyDiv w:val="1"/>
      <w:marLeft w:val="0"/>
      <w:marRight w:val="0"/>
      <w:marTop w:val="0"/>
      <w:marBottom w:val="0"/>
      <w:divBdr>
        <w:top w:val="none" w:sz="0" w:space="0" w:color="auto"/>
        <w:left w:val="none" w:sz="0" w:space="0" w:color="auto"/>
        <w:bottom w:val="none" w:sz="0" w:space="0" w:color="auto"/>
        <w:right w:val="none" w:sz="0" w:space="0" w:color="auto"/>
      </w:divBdr>
    </w:div>
    <w:div w:id="908736558">
      <w:bodyDiv w:val="1"/>
      <w:marLeft w:val="0"/>
      <w:marRight w:val="0"/>
      <w:marTop w:val="0"/>
      <w:marBottom w:val="0"/>
      <w:divBdr>
        <w:top w:val="none" w:sz="0" w:space="0" w:color="auto"/>
        <w:left w:val="none" w:sz="0" w:space="0" w:color="auto"/>
        <w:bottom w:val="none" w:sz="0" w:space="0" w:color="auto"/>
        <w:right w:val="none" w:sz="0" w:space="0" w:color="auto"/>
      </w:divBdr>
      <w:divsChild>
        <w:div w:id="1386833987">
          <w:marLeft w:val="480"/>
          <w:marRight w:val="0"/>
          <w:marTop w:val="0"/>
          <w:marBottom w:val="0"/>
          <w:divBdr>
            <w:top w:val="none" w:sz="0" w:space="0" w:color="auto"/>
            <w:left w:val="none" w:sz="0" w:space="0" w:color="auto"/>
            <w:bottom w:val="none" w:sz="0" w:space="0" w:color="auto"/>
            <w:right w:val="none" w:sz="0" w:space="0" w:color="auto"/>
          </w:divBdr>
        </w:div>
        <w:div w:id="90318140">
          <w:marLeft w:val="480"/>
          <w:marRight w:val="0"/>
          <w:marTop w:val="0"/>
          <w:marBottom w:val="0"/>
          <w:divBdr>
            <w:top w:val="none" w:sz="0" w:space="0" w:color="auto"/>
            <w:left w:val="none" w:sz="0" w:space="0" w:color="auto"/>
            <w:bottom w:val="none" w:sz="0" w:space="0" w:color="auto"/>
            <w:right w:val="none" w:sz="0" w:space="0" w:color="auto"/>
          </w:divBdr>
        </w:div>
        <w:div w:id="80640830">
          <w:marLeft w:val="480"/>
          <w:marRight w:val="0"/>
          <w:marTop w:val="0"/>
          <w:marBottom w:val="0"/>
          <w:divBdr>
            <w:top w:val="none" w:sz="0" w:space="0" w:color="auto"/>
            <w:left w:val="none" w:sz="0" w:space="0" w:color="auto"/>
            <w:bottom w:val="none" w:sz="0" w:space="0" w:color="auto"/>
            <w:right w:val="none" w:sz="0" w:space="0" w:color="auto"/>
          </w:divBdr>
        </w:div>
        <w:div w:id="841898204">
          <w:marLeft w:val="480"/>
          <w:marRight w:val="0"/>
          <w:marTop w:val="0"/>
          <w:marBottom w:val="0"/>
          <w:divBdr>
            <w:top w:val="none" w:sz="0" w:space="0" w:color="auto"/>
            <w:left w:val="none" w:sz="0" w:space="0" w:color="auto"/>
            <w:bottom w:val="none" w:sz="0" w:space="0" w:color="auto"/>
            <w:right w:val="none" w:sz="0" w:space="0" w:color="auto"/>
          </w:divBdr>
        </w:div>
        <w:div w:id="458063778">
          <w:marLeft w:val="480"/>
          <w:marRight w:val="0"/>
          <w:marTop w:val="0"/>
          <w:marBottom w:val="0"/>
          <w:divBdr>
            <w:top w:val="none" w:sz="0" w:space="0" w:color="auto"/>
            <w:left w:val="none" w:sz="0" w:space="0" w:color="auto"/>
            <w:bottom w:val="none" w:sz="0" w:space="0" w:color="auto"/>
            <w:right w:val="none" w:sz="0" w:space="0" w:color="auto"/>
          </w:divBdr>
        </w:div>
        <w:div w:id="600339348">
          <w:marLeft w:val="480"/>
          <w:marRight w:val="0"/>
          <w:marTop w:val="0"/>
          <w:marBottom w:val="0"/>
          <w:divBdr>
            <w:top w:val="none" w:sz="0" w:space="0" w:color="auto"/>
            <w:left w:val="none" w:sz="0" w:space="0" w:color="auto"/>
            <w:bottom w:val="none" w:sz="0" w:space="0" w:color="auto"/>
            <w:right w:val="none" w:sz="0" w:space="0" w:color="auto"/>
          </w:divBdr>
        </w:div>
        <w:div w:id="205262624">
          <w:marLeft w:val="480"/>
          <w:marRight w:val="0"/>
          <w:marTop w:val="0"/>
          <w:marBottom w:val="0"/>
          <w:divBdr>
            <w:top w:val="none" w:sz="0" w:space="0" w:color="auto"/>
            <w:left w:val="none" w:sz="0" w:space="0" w:color="auto"/>
            <w:bottom w:val="none" w:sz="0" w:space="0" w:color="auto"/>
            <w:right w:val="none" w:sz="0" w:space="0" w:color="auto"/>
          </w:divBdr>
        </w:div>
        <w:div w:id="1371875429">
          <w:marLeft w:val="480"/>
          <w:marRight w:val="0"/>
          <w:marTop w:val="0"/>
          <w:marBottom w:val="0"/>
          <w:divBdr>
            <w:top w:val="none" w:sz="0" w:space="0" w:color="auto"/>
            <w:left w:val="none" w:sz="0" w:space="0" w:color="auto"/>
            <w:bottom w:val="none" w:sz="0" w:space="0" w:color="auto"/>
            <w:right w:val="none" w:sz="0" w:space="0" w:color="auto"/>
          </w:divBdr>
        </w:div>
        <w:div w:id="1136338980">
          <w:marLeft w:val="480"/>
          <w:marRight w:val="0"/>
          <w:marTop w:val="0"/>
          <w:marBottom w:val="0"/>
          <w:divBdr>
            <w:top w:val="none" w:sz="0" w:space="0" w:color="auto"/>
            <w:left w:val="none" w:sz="0" w:space="0" w:color="auto"/>
            <w:bottom w:val="none" w:sz="0" w:space="0" w:color="auto"/>
            <w:right w:val="none" w:sz="0" w:space="0" w:color="auto"/>
          </w:divBdr>
        </w:div>
        <w:div w:id="270817054">
          <w:marLeft w:val="480"/>
          <w:marRight w:val="0"/>
          <w:marTop w:val="0"/>
          <w:marBottom w:val="0"/>
          <w:divBdr>
            <w:top w:val="none" w:sz="0" w:space="0" w:color="auto"/>
            <w:left w:val="none" w:sz="0" w:space="0" w:color="auto"/>
            <w:bottom w:val="none" w:sz="0" w:space="0" w:color="auto"/>
            <w:right w:val="none" w:sz="0" w:space="0" w:color="auto"/>
          </w:divBdr>
        </w:div>
        <w:div w:id="828519215">
          <w:marLeft w:val="480"/>
          <w:marRight w:val="0"/>
          <w:marTop w:val="0"/>
          <w:marBottom w:val="0"/>
          <w:divBdr>
            <w:top w:val="none" w:sz="0" w:space="0" w:color="auto"/>
            <w:left w:val="none" w:sz="0" w:space="0" w:color="auto"/>
            <w:bottom w:val="none" w:sz="0" w:space="0" w:color="auto"/>
            <w:right w:val="none" w:sz="0" w:space="0" w:color="auto"/>
          </w:divBdr>
        </w:div>
        <w:div w:id="488642231">
          <w:marLeft w:val="480"/>
          <w:marRight w:val="0"/>
          <w:marTop w:val="0"/>
          <w:marBottom w:val="0"/>
          <w:divBdr>
            <w:top w:val="none" w:sz="0" w:space="0" w:color="auto"/>
            <w:left w:val="none" w:sz="0" w:space="0" w:color="auto"/>
            <w:bottom w:val="none" w:sz="0" w:space="0" w:color="auto"/>
            <w:right w:val="none" w:sz="0" w:space="0" w:color="auto"/>
          </w:divBdr>
        </w:div>
        <w:div w:id="2020279066">
          <w:marLeft w:val="480"/>
          <w:marRight w:val="0"/>
          <w:marTop w:val="0"/>
          <w:marBottom w:val="0"/>
          <w:divBdr>
            <w:top w:val="none" w:sz="0" w:space="0" w:color="auto"/>
            <w:left w:val="none" w:sz="0" w:space="0" w:color="auto"/>
            <w:bottom w:val="none" w:sz="0" w:space="0" w:color="auto"/>
            <w:right w:val="none" w:sz="0" w:space="0" w:color="auto"/>
          </w:divBdr>
        </w:div>
        <w:div w:id="41368682">
          <w:marLeft w:val="480"/>
          <w:marRight w:val="0"/>
          <w:marTop w:val="0"/>
          <w:marBottom w:val="0"/>
          <w:divBdr>
            <w:top w:val="none" w:sz="0" w:space="0" w:color="auto"/>
            <w:left w:val="none" w:sz="0" w:space="0" w:color="auto"/>
            <w:bottom w:val="none" w:sz="0" w:space="0" w:color="auto"/>
            <w:right w:val="none" w:sz="0" w:space="0" w:color="auto"/>
          </w:divBdr>
        </w:div>
        <w:div w:id="1270040176">
          <w:marLeft w:val="480"/>
          <w:marRight w:val="0"/>
          <w:marTop w:val="0"/>
          <w:marBottom w:val="0"/>
          <w:divBdr>
            <w:top w:val="none" w:sz="0" w:space="0" w:color="auto"/>
            <w:left w:val="none" w:sz="0" w:space="0" w:color="auto"/>
            <w:bottom w:val="none" w:sz="0" w:space="0" w:color="auto"/>
            <w:right w:val="none" w:sz="0" w:space="0" w:color="auto"/>
          </w:divBdr>
        </w:div>
        <w:div w:id="1578326297">
          <w:marLeft w:val="480"/>
          <w:marRight w:val="0"/>
          <w:marTop w:val="0"/>
          <w:marBottom w:val="0"/>
          <w:divBdr>
            <w:top w:val="none" w:sz="0" w:space="0" w:color="auto"/>
            <w:left w:val="none" w:sz="0" w:space="0" w:color="auto"/>
            <w:bottom w:val="none" w:sz="0" w:space="0" w:color="auto"/>
            <w:right w:val="none" w:sz="0" w:space="0" w:color="auto"/>
          </w:divBdr>
        </w:div>
        <w:div w:id="1082751599">
          <w:marLeft w:val="480"/>
          <w:marRight w:val="0"/>
          <w:marTop w:val="0"/>
          <w:marBottom w:val="0"/>
          <w:divBdr>
            <w:top w:val="none" w:sz="0" w:space="0" w:color="auto"/>
            <w:left w:val="none" w:sz="0" w:space="0" w:color="auto"/>
            <w:bottom w:val="none" w:sz="0" w:space="0" w:color="auto"/>
            <w:right w:val="none" w:sz="0" w:space="0" w:color="auto"/>
          </w:divBdr>
        </w:div>
        <w:div w:id="493686846">
          <w:marLeft w:val="480"/>
          <w:marRight w:val="0"/>
          <w:marTop w:val="0"/>
          <w:marBottom w:val="0"/>
          <w:divBdr>
            <w:top w:val="none" w:sz="0" w:space="0" w:color="auto"/>
            <w:left w:val="none" w:sz="0" w:space="0" w:color="auto"/>
            <w:bottom w:val="none" w:sz="0" w:space="0" w:color="auto"/>
            <w:right w:val="none" w:sz="0" w:space="0" w:color="auto"/>
          </w:divBdr>
        </w:div>
        <w:div w:id="941381810">
          <w:marLeft w:val="480"/>
          <w:marRight w:val="0"/>
          <w:marTop w:val="0"/>
          <w:marBottom w:val="0"/>
          <w:divBdr>
            <w:top w:val="none" w:sz="0" w:space="0" w:color="auto"/>
            <w:left w:val="none" w:sz="0" w:space="0" w:color="auto"/>
            <w:bottom w:val="none" w:sz="0" w:space="0" w:color="auto"/>
            <w:right w:val="none" w:sz="0" w:space="0" w:color="auto"/>
          </w:divBdr>
        </w:div>
      </w:divsChild>
    </w:div>
    <w:div w:id="909535480">
      <w:bodyDiv w:val="1"/>
      <w:marLeft w:val="0"/>
      <w:marRight w:val="0"/>
      <w:marTop w:val="0"/>
      <w:marBottom w:val="0"/>
      <w:divBdr>
        <w:top w:val="none" w:sz="0" w:space="0" w:color="auto"/>
        <w:left w:val="none" w:sz="0" w:space="0" w:color="auto"/>
        <w:bottom w:val="none" w:sz="0" w:space="0" w:color="auto"/>
        <w:right w:val="none" w:sz="0" w:space="0" w:color="auto"/>
      </w:divBdr>
    </w:div>
    <w:div w:id="910699866">
      <w:bodyDiv w:val="1"/>
      <w:marLeft w:val="0"/>
      <w:marRight w:val="0"/>
      <w:marTop w:val="0"/>
      <w:marBottom w:val="0"/>
      <w:divBdr>
        <w:top w:val="none" w:sz="0" w:space="0" w:color="auto"/>
        <w:left w:val="none" w:sz="0" w:space="0" w:color="auto"/>
        <w:bottom w:val="none" w:sz="0" w:space="0" w:color="auto"/>
        <w:right w:val="none" w:sz="0" w:space="0" w:color="auto"/>
      </w:divBdr>
    </w:div>
    <w:div w:id="911742217">
      <w:bodyDiv w:val="1"/>
      <w:marLeft w:val="0"/>
      <w:marRight w:val="0"/>
      <w:marTop w:val="0"/>
      <w:marBottom w:val="0"/>
      <w:divBdr>
        <w:top w:val="none" w:sz="0" w:space="0" w:color="auto"/>
        <w:left w:val="none" w:sz="0" w:space="0" w:color="auto"/>
        <w:bottom w:val="none" w:sz="0" w:space="0" w:color="auto"/>
        <w:right w:val="none" w:sz="0" w:space="0" w:color="auto"/>
      </w:divBdr>
    </w:div>
    <w:div w:id="914050862">
      <w:bodyDiv w:val="1"/>
      <w:marLeft w:val="0"/>
      <w:marRight w:val="0"/>
      <w:marTop w:val="0"/>
      <w:marBottom w:val="0"/>
      <w:divBdr>
        <w:top w:val="none" w:sz="0" w:space="0" w:color="auto"/>
        <w:left w:val="none" w:sz="0" w:space="0" w:color="auto"/>
        <w:bottom w:val="none" w:sz="0" w:space="0" w:color="auto"/>
        <w:right w:val="none" w:sz="0" w:space="0" w:color="auto"/>
      </w:divBdr>
    </w:div>
    <w:div w:id="917060867">
      <w:bodyDiv w:val="1"/>
      <w:marLeft w:val="0"/>
      <w:marRight w:val="0"/>
      <w:marTop w:val="0"/>
      <w:marBottom w:val="0"/>
      <w:divBdr>
        <w:top w:val="none" w:sz="0" w:space="0" w:color="auto"/>
        <w:left w:val="none" w:sz="0" w:space="0" w:color="auto"/>
        <w:bottom w:val="none" w:sz="0" w:space="0" w:color="auto"/>
        <w:right w:val="none" w:sz="0" w:space="0" w:color="auto"/>
      </w:divBdr>
    </w:div>
    <w:div w:id="920527122">
      <w:bodyDiv w:val="1"/>
      <w:marLeft w:val="0"/>
      <w:marRight w:val="0"/>
      <w:marTop w:val="0"/>
      <w:marBottom w:val="0"/>
      <w:divBdr>
        <w:top w:val="none" w:sz="0" w:space="0" w:color="auto"/>
        <w:left w:val="none" w:sz="0" w:space="0" w:color="auto"/>
        <w:bottom w:val="none" w:sz="0" w:space="0" w:color="auto"/>
        <w:right w:val="none" w:sz="0" w:space="0" w:color="auto"/>
      </w:divBdr>
    </w:div>
    <w:div w:id="954412522">
      <w:bodyDiv w:val="1"/>
      <w:marLeft w:val="0"/>
      <w:marRight w:val="0"/>
      <w:marTop w:val="0"/>
      <w:marBottom w:val="0"/>
      <w:divBdr>
        <w:top w:val="none" w:sz="0" w:space="0" w:color="auto"/>
        <w:left w:val="none" w:sz="0" w:space="0" w:color="auto"/>
        <w:bottom w:val="none" w:sz="0" w:space="0" w:color="auto"/>
        <w:right w:val="none" w:sz="0" w:space="0" w:color="auto"/>
      </w:divBdr>
    </w:div>
    <w:div w:id="961837453">
      <w:bodyDiv w:val="1"/>
      <w:marLeft w:val="0"/>
      <w:marRight w:val="0"/>
      <w:marTop w:val="0"/>
      <w:marBottom w:val="0"/>
      <w:divBdr>
        <w:top w:val="none" w:sz="0" w:space="0" w:color="auto"/>
        <w:left w:val="none" w:sz="0" w:space="0" w:color="auto"/>
        <w:bottom w:val="none" w:sz="0" w:space="0" w:color="auto"/>
        <w:right w:val="none" w:sz="0" w:space="0" w:color="auto"/>
      </w:divBdr>
      <w:divsChild>
        <w:div w:id="99836426">
          <w:marLeft w:val="480"/>
          <w:marRight w:val="0"/>
          <w:marTop w:val="0"/>
          <w:marBottom w:val="0"/>
          <w:divBdr>
            <w:top w:val="none" w:sz="0" w:space="0" w:color="auto"/>
            <w:left w:val="none" w:sz="0" w:space="0" w:color="auto"/>
            <w:bottom w:val="none" w:sz="0" w:space="0" w:color="auto"/>
            <w:right w:val="none" w:sz="0" w:space="0" w:color="auto"/>
          </w:divBdr>
        </w:div>
        <w:div w:id="405955459">
          <w:marLeft w:val="480"/>
          <w:marRight w:val="0"/>
          <w:marTop w:val="0"/>
          <w:marBottom w:val="0"/>
          <w:divBdr>
            <w:top w:val="none" w:sz="0" w:space="0" w:color="auto"/>
            <w:left w:val="none" w:sz="0" w:space="0" w:color="auto"/>
            <w:bottom w:val="none" w:sz="0" w:space="0" w:color="auto"/>
            <w:right w:val="none" w:sz="0" w:space="0" w:color="auto"/>
          </w:divBdr>
        </w:div>
        <w:div w:id="702901752">
          <w:marLeft w:val="480"/>
          <w:marRight w:val="0"/>
          <w:marTop w:val="0"/>
          <w:marBottom w:val="0"/>
          <w:divBdr>
            <w:top w:val="none" w:sz="0" w:space="0" w:color="auto"/>
            <w:left w:val="none" w:sz="0" w:space="0" w:color="auto"/>
            <w:bottom w:val="none" w:sz="0" w:space="0" w:color="auto"/>
            <w:right w:val="none" w:sz="0" w:space="0" w:color="auto"/>
          </w:divBdr>
        </w:div>
        <w:div w:id="815955909">
          <w:marLeft w:val="480"/>
          <w:marRight w:val="0"/>
          <w:marTop w:val="0"/>
          <w:marBottom w:val="0"/>
          <w:divBdr>
            <w:top w:val="none" w:sz="0" w:space="0" w:color="auto"/>
            <w:left w:val="none" w:sz="0" w:space="0" w:color="auto"/>
            <w:bottom w:val="none" w:sz="0" w:space="0" w:color="auto"/>
            <w:right w:val="none" w:sz="0" w:space="0" w:color="auto"/>
          </w:divBdr>
        </w:div>
        <w:div w:id="881745659">
          <w:marLeft w:val="480"/>
          <w:marRight w:val="0"/>
          <w:marTop w:val="0"/>
          <w:marBottom w:val="0"/>
          <w:divBdr>
            <w:top w:val="none" w:sz="0" w:space="0" w:color="auto"/>
            <w:left w:val="none" w:sz="0" w:space="0" w:color="auto"/>
            <w:bottom w:val="none" w:sz="0" w:space="0" w:color="auto"/>
            <w:right w:val="none" w:sz="0" w:space="0" w:color="auto"/>
          </w:divBdr>
        </w:div>
        <w:div w:id="999770383">
          <w:marLeft w:val="480"/>
          <w:marRight w:val="0"/>
          <w:marTop w:val="0"/>
          <w:marBottom w:val="0"/>
          <w:divBdr>
            <w:top w:val="none" w:sz="0" w:space="0" w:color="auto"/>
            <w:left w:val="none" w:sz="0" w:space="0" w:color="auto"/>
            <w:bottom w:val="none" w:sz="0" w:space="0" w:color="auto"/>
            <w:right w:val="none" w:sz="0" w:space="0" w:color="auto"/>
          </w:divBdr>
        </w:div>
        <w:div w:id="1491600174">
          <w:marLeft w:val="480"/>
          <w:marRight w:val="0"/>
          <w:marTop w:val="0"/>
          <w:marBottom w:val="0"/>
          <w:divBdr>
            <w:top w:val="none" w:sz="0" w:space="0" w:color="auto"/>
            <w:left w:val="none" w:sz="0" w:space="0" w:color="auto"/>
            <w:bottom w:val="none" w:sz="0" w:space="0" w:color="auto"/>
            <w:right w:val="none" w:sz="0" w:space="0" w:color="auto"/>
          </w:divBdr>
        </w:div>
        <w:div w:id="1669096842">
          <w:marLeft w:val="480"/>
          <w:marRight w:val="0"/>
          <w:marTop w:val="0"/>
          <w:marBottom w:val="0"/>
          <w:divBdr>
            <w:top w:val="none" w:sz="0" w:space="0" w:color="auto"/>
            <w:left w:val="none" w:sz="0" w:space="0" w:color="auto"/>
            <w:bottom w:val="none" w:sz="0" w:space="0" w:color="auto"/>
            <w:right w:val="none" w:sz="0" w:space="0" w:color="auto"/>
          </w:divBdr>
        </w:div>
        <w:div w:id="1790322185">
          <w:marLeft w:val="480"/>
          <w:marRight w:val="0"/>
          <w:marTop w:val="0"/>
          <w:marBottom w:val="0"/>
          <w:divBdr>
            <w:top w:val="none" w:sz="0" w:space="0" w:color="auto"/>
            <w:left w:val="none" w:sz="0" w:space="0" w:color="auto"/>
            <w:bottom w:val="none" w:sz="0" w:space="0" w:color="auto"/>
            <w:right w:val="none" w:sz="0" w:space="0" w:color="auto"/>
          </w:divBdr>
        </w:div>
        <w:div w:id="1823227661">
          <w:marLeft w:val="480"/>
          <w:marRight w:val="0"/>
          <w:marTop w:val="0"/>
          <w:marBottom w:val="0"/>
          <w:divBdr>
            <w:top w:val="none" w:sz="0" w:space="0" w:color="auto"/>
            <w:left w:val="none" w:sz="0" w:space="0" w:color="auto"/>
            <w:bottom w:val="none" w:sz="0" w:space="0" w:color="auto"/>
            <w:right w:val="none" w:sz="0" w:space="0" w:color="auto"/>
          </w:divBdr>
        </w:div>
        <w:div w:id="1828545612">
          <w:marLeft w:val="480"/>
          <w:marRight w:val="0"/>
          <w:marTop w:val="0"/>
          <w:marBottom w:val="0"/>
          <w:divBdr>
            <w:top w:val="none" w:sz="0" w:space="0" w:color="auto"/>
            <w:left w:val="none" w:sz="0" w:space="0" w:color="auto"/>
            <w:bottom w:val="none" w:sz="0" w:space="0" w:color="auto"/>
            <w:right w:val="none" w:sz="0" w:space="0" w:color="auto"/>
          </w:divBdr>
        </w:div>
        <w:div w:id="1855262574">
          <w:marLeft w:val="480"/>
          <w:marRight w:val="0"/>
          <w:marTop w:val="0"/>
          <w:marBottom w:val="0"/>
          <w:divBdr>
            <w:top w:val="none" w:sz="0" w:space="0" w:color="auto"/>
            <w:left w:val="none" w:sz="0" w:space="0" w:color="auto"/>
            <w:bottom w:val="none" w:sz="0" w:space="0" w:color="auto"/>
            <w:right w:val="none" w:sz="0" w:space="0" w:color="auto"/>
          </w:divBdr>
        </w:div>
        <w:div w:id="1861965233">
          <w:marLeft w:val="480"/>
          <w:marRight w:val="0"/>
          <w:marTop w:val="0"/>
          <w:marBottom w:val="0"/>
          <w:divBdr>
            <w:top w:val="none" w:sz="0" w:space="0" w:color="auto"/>
            <w:left w:val="none" w:sz="0" w:space="0" w:color="auto"/>
            <w:bottom w:val="none" w:sz="0" w:space="0" w:color="auto"/>
            <w:right w:val="none" w:sz="0" w:space="0" w:color="auto"/>
          </w:divBdr>
        </w:div>
        <w:div w:id="1966811749">
          <w:marLeft w:val="480"/>
          <w:marRight w:val="0"/>
          <w:marTop w:val="0"/>
          <w:marBottom w:val="0"/>
          <w:divBdr>
            <w:top w:val="none" w:sz="0" w:space="0" w:color="auto"/>
            <w:left w:val="none" w:sz="0" w:space="0" w:color="auto"/>
            <w:bottom w:val="none" w:sz="0" w:space="0" w:color="auto"/>
            <w:right w:val="none" w:sz="0" w:space="0" w:color="auto"/>
          </w:divBdr>
        </w:div>
        <w:div w:id="2012367862">
          <w:marLeft w:val="480"/>
          <w:marRight w:val="0"/>
          <w:marTop w:val="0"/>
          <w:marBottom w:val="0"/>
          <w:divBdr>
            <w:top w:val="none" w:sz="0" w:space="0" w:color="auto"/>
            <w:left w:val="none" w:sz="0" w:space="0" w:color="auto"/>
            <w:bottom w:val="none" w:sz="0" w:space="0" w:color="auto"/>
            <w:right w:val="none" w:sz="0" w:space="0" w:color="auto"/>
          </w:divBdr>
        </w:div>
        <w:div w:id="2024743691">
          <w:marLeft w:val="480"/>
          <w:marRight w:val="0"/>
          <w:marTop w:val="0"/>
          <w:marBottom w:val="0"/>
          <w:divBdr>
            <w:top w:val="none" w:sz="0" w:space="0" w:color="auto"/>
            <w:left w:val="none" w:sz="0" w:space="0" w:color="auto"/>
            <w:bottom w:val="none" w:sz="0" w:space="0" w:color="auto"/>
            <w:right w:val="none" w:sz="0" w:space="0" w:color="auto"/>
          </w:divBdr>
        </w:div>
        <w:div w:id="2042170737">
          <w:marLeft w:val="480"/>
          <w:marRight w:val="0"/>
          <w:marTop w:val="0"/>
          <w:marBottom w:val="0"/>
          <w:divBdr>
            <w:top w:val="none" w:sz="0" w:space="0" w:color="auto"/>
            <w:left w:val="none" w:sz="0" w:space="0" w:color="auto"/>
            <w:bottom w:val="none" w:sz="0" w:space="0" w:color="auto"/>
            <w:right w:val="none" w:sz="0" w:space="0" w:color="auto"/>
          </w:divBdr>
        </w:div>
      </w:divsChild>
    </w:div>
    <w:div w:id="962081347">
      <w:bodyDiv w:val="1"/>
      <w:marLeft w:val="0"/>
      <w:marRight w:val="0"/>
      <w:marTop w:val="0"/>
      <w:marBottom w:val="0"/>
      <w:divBdr>
        <w:top w:val="none" w:sz="0" w:space="0" w:color="auto"/>
        <w:left w:val="none" w:sz="0" w:space="0" w:color="auto"/>
        <w:bottom w:val="none" w:sz="0" w:space="0" w:color="auto"/>
        <w:right w:val="none" w:sz="0" w:space="0" w:color="auto"/>
      </w:divBdr>
    </w:div>
    <w:div w:id="963458980">
      <w:bodyDiv w:val="1"/>
      <w:marLeft w:val="0"/>
      <w:marRight w:val="0"/>
      <w:marTop w:val="0"/>
      <w:marBottom w:val="0"/>
      <w:divBdr>
        <w:top w:val="none" w:sz="0" w:space="0" w:color="auto"/>
        <w:left w:val="none" w:sz="0" w:space="0" w:color="auto"/>
        <w:bottom w:val="none" w:sz="0" w:space="0" w:color="auto"/>
        <w:right w:val="none" w:sz="0" w:space="0" w:color="auto"/>
      </w:divBdr>
    </w:div>
    <w:div w:id="969941858">
      <w:bodyDiv w:val="1"/>
      <w:marLeft w:val="0"/>
      <w:marRight w:val="0"/>
      <w:marTop w:val="0"/>
      <w:marBottom w:val="0"/>
      <w:divBdr>
        <w:top w:val="none" w:sz="0" w:space="0" w:color="auto"/>
        <w:left w:val="none" w:sz="0" w:space="0" w:color="auto"/>
        <w:bottom w:val="none" w:sz="0" w:space="0" w:color="auto"/>
        <w:right w:val="none" w:sz="0" w:space="0" w:color="auto"/>
      </w:divBdr>
    </w:div>
    <w:div w:id="976490986">
      <w:bodyDiv w:val="1"/>
      <w:marLeft w:val="0"/>
      <w:marRight w:val="0"/>
      <w:marTop w:val="0"/>
      <w:marBottom w:val="0"/>
      <w:divBdr>
        <w:top w:val="none" w:sz="0" w:space="0" w:color="auto"/>
        <w:left w:val="none" w:sz="0" w:space="0" w:color="auto"/>
        <w:bottom w:val="none" w:sz="0" w:space="0" w:color="auto"/>
        <w:right w:val="none" w:sz="0" w:space="0" w:color="auto"/>
      </w:divBdr>
    </w:div>
    <w:div w:id="980421246">
      <w:bodyDiv w:val="1"/>
      <w:marLeft w:val="0"/>
      <w:marRight w:val="0"/>
      <w:marTop w:val="0"/>
      <w:marBottom w:val="0"/>
      <w:divBdr>
        <w:top w:val="none" w:sz="0" w:space="0" w:color="auto"/>
        <w:left w:val="none" w:sz="0" w:space="0" w:color="auto"/>
        <w:bottom w:val="none" w:sz="0" w:space="0" w:color="auto"/>
        <w:right w:val="none" w:sz="0" w:space="0" w:color="auto"/>
      </w:divBdr>
    </w:div>
    <w:div w:id="980696880">
      <w:bodyDiv w:val="1"/>
      <w:marLeft w:val="0"/>
      <w:marRight w:val="0"/>
      <w:marTop w:val="0"/>
      <w:marBottom w:val="0"/>
      <w:divBdr>
        <w:top w:val="none" w:sz="0" w:space="0" w:color="auto"/>
        <w:left w:val="none" w:sz="0" w:space="0" w:color="auto"/>
        <w:bottom w:val="none" w:sz="0" w:space="0" w:color="auto"/>
        <w:right w:val="none" w:sz="0" w:space="0" w:color="auto"/>
      </w:divBdr>
    </w:div>
    <w:div w:id="983585795">
      <w:bodyDiv w:val="1"/>
      <w:marLeft w:val="0"/>
      <w:marRight w:val="0"/>
      <w:marTop w:val="0"/>
      <w:marBottom w:val="0"/>
      <w:divBdr>
        <w:top w:val="none" w:sz="0" w:space="0" w:color="auto"/>
        <w:left w:val="none" w:sz="0" w:space="0" w:color="auto"/>
        <w:bottom w:val="none" w:sz="0" w:space="0" w:color="auto"/>
        <w:right w:val="none" w:sz="0" w:space="0" w:color="auto"/>
      </w:divBdr>
      <w:divsChild>
        <w:div w:id="1412971775">
          <w:marLeft w:val="480"/>
          <w:marRight w:val="0"/>
          <w:marTop w:val="0"/>
          <w:marBottom w:val="0"/>
          <w:divBdr>
            <w:top w:val="none" w:sz="0" w:space="0" w:color="auto"/>
            <w:left w:val="none" w:sz="0" w:space="0" w:color="auto"/>
            <w:bottom w:val="none" w:sz="0" w:space="0" w:color="auto"/>
            <w:right w:val="none" w:sz="0" w:space="0" w:color="auto"/>
          </w:divBdr>
        </w:div>
        <w:div w:id="720709327">
          <w:marLeft w:val="480"/>
          <w:marRight w:val="0"/>
          <w:marTop w:val="0"/>
          <w:marBottom w:val="0"/>
          <w:divBdr>
            <w:top w:val="none" w:sz="0" w:space="0" w:color="auto"/>
            <w:left w:val="none" w:sz="0" w:space="0" w:color="auto"/>
            <w:bottom w:val="none" w:sz="0" w:space="0" w:color="auto"/>
            <w:right w:val="none" w:sz="0" w:space="0" w:color="auto"/>
          </w:divBdr>
        </w:div>
        <w:div w:id="1970626416">
          <w:marLeft w:val="480"/>
          <w:marRight w:val="0"/>
          <w:marTop w:val="0"/>
          <w:marBottom w:val="0"/>
          <w:divBdr>
            <w:top w:val="none" w:sz="0" w:space="0" w:color="auto"/>
            <w:left w:val="none" w:sz="0" w:space="0" w:color="auto"/>
            <w:bottom w:val="none" w:sz="0" w:space="0" w:color="auto"/>
            <w:right w:val="none" w:sz="0" w:space="0" w:color="auto"/>
          </w:divBdr>
        </w:div>
        <w:div w:id="1644626360">
          <w:marLeft w:val="480"/>
          <w:marRight w:val="0"/>
          <w:marTop w:val="0"/>
          <w:marBottom w:val="0"/>
          <w:divBdr>
            <w:top w:val="none" w:sz="0" w:space="0" w:color="auto"/>
            <w:left w:val="none" w:sz="0" w:space="0" w:color="auto"/>
            <w:bottom w:val="none" w:sz="0" w:space="0" w:color="auto"/>
            <w:right w:val="none" w:sz="0" w:space="0" w:color="auto"/>
          </w:divBdr>
        </w:div>
        <w:div w:id="1865708592">
          <w:marLeft w:val="480"/>
          <w:marRight w:val="0"/>
          <w:marTop w:val="0"/>
          <w:marBottom w:val="0"/>
          <w:divBdr>
            <w:top w:val="none" w:sz="0" w:space="0" w:color="auto"/>
            <w:left w:val="none" w:sz="0" w:space="0" w:color="auto"/>
            <w:bottom w:val="none" w:sz="0" w:space="0" w:color="auto"/>
            <w:right w:val="none" w:sz="0" w:space="0" w:color="auto"/>
          </w:divBdr>
        </w:div>
        <w:div w:id="2066176247">
          <w:marLeft w:val="480"/>
          <w:marRight w:val="0"/>
          <w:marTop w:val="0"/>
          <w:marBottom w:val="0"/>
          <w:divBdr>
            <w:top w:val="none" w:sz="0" w:space="0" w:color="auto"/>
            <w:left w:val="none" w:sz="0" w:space="0" w:color="auto"/>
            <w:bottom w:val="none" w:sz="0" w:space="0" w:color="auto"/>
            <w:right w:val="none" w:sz="0" w:space="0" w:color="auto"/>
          </w:divBdr>
        </w:div>
        <w:div w:id="499856674">
          <w:marLeft w:val="480"/>
          <w:marRight w:val="0"/>
          <w:marTop w:val="0"/>
          <w:marBottom w:val="0"/>
          <w:divBdr>
            <w:top w:val="none" w:sz="0" w:space="0" w:color="auto"/>
            <w:left w:val="none" w:sz="0" w:space="0" w:color="auto"/>
            <w:bottom w:val="none" w:sz="0" w:space="0" w:color="auto"/>
            <w:right w:val="none" w:sz="0" w:space="0" w:color="auto"/>
          </w:divBdr>
        </w:div>
        <w:div w:id="1805810967">
          <w:marLeft w:val="480"/>
          <w:marRight w:val="0"/>
          <w:marTop w:val="0"/>
          <w:marBottom w:val="0"/>
          <w:divBdr>
            <w:top w:val="none" w:sz="0" w:space="0" w:color="auto"/>
            <w:left w:val="none" w:sz="0" w:space="0" w:color="auto"/>
            <w:bottom w:val="none" w:sz="0" w:space="0" w:color="auto"/>
            <w:right w:val="none" w:sz="0" w:space="0" w:color="auto"/>
          </w:divBdr>
        </w:div>
        <w:div w:id="170074306">
          <w:marLeft w:val="480"/>
          <w:marRight w:val="0"/>
          <w:marTop w:val="0"/>
          <w:marBottom w:val="0"/>
          <w:divBdr>
            <w:top w:val="none" w:sz="0" w:space="0" w:color="auto"/>
            <w:left w:val="none" w:sz="0" w:space="0" w:color="auto"/>
            <w:bottom w:val="none" w:sz="0" w:space="0" w:color="auto"/>
            <w:right w:val="none" w:sz="0" w:space="0" w:color="auto"/>
          </w:divBdr>
        </w:div>
        <w:div w:id="944465334">
          <w:marLeft w:val="480"/>
          <w:marRight w:val="0"/>
          <w:marTop w:val="0"/>
          <w:marBottom w:val="0"/>
          <w:divBdr>
            <w:top w:val="none" w:sz="0" w:space="0" w:color="auto"/>
            <w:left w:val="none" w:sz="0" w:space="0" w:color="auto"/>
            <w:bottom w:val="none" w:sz="0" w:space="0" w:color="auto"/>
            <w:right w:val="none" w:sz="0" w:space="0" w:color="auto"/>
          </w:divBdr>
        </w:div>
        <w:div w:id="526986662">
          <w:marLeft w:val="480"/>
          <w:marRight w:val="0"/>
          <w:marTop w:val="0"/>
          <w:marBottom w:val="0"/>
          <w:divBdr>
            <w:top w:val="none" w:sz="0" w:space="0" w:color="auto"/>
            <w:left w:val="none" w:sz="0" w:space="0" w:color="auto"/>
            <w:bottom w:val="none" w:sz="0" w:space="0" w:color="auto"/>
            <w:right w:val="none" w:sz="0" w:space="0" w:color="auto"/>
          </w:divBdr>
        </w:div>
        <w:div w:id="1407872253">
          <w:marLeft w:val="480"/>
          <w:marRight w:val="0"/>
          <w:marTop w:val="0"/>
          <w:marBottom w:val="0"/>
          <w:divBdr>
            <w:top w:val="none" w:sz="0" w:space="0" w:color="auto"/>
            <w:left w:val="none" w:sz="0" w:space="0" w:color="auto"/>
            <w:bottom w:val="none" w:sz="0" w:space="0" w:color="auto"/>
            <w:right w:val="none" w:sz="0" w:space="0" w:color="auto"/>
          </w:divBdr>
        </w:div>
        <w:div w:id="1481507558">
          <w:marLeft w:val="480"/>
          <w:marRight w:val="0"/>
          <w:marTop w:val="0"/>
          <w:marBottom w:val="0"/>
          <w:divBdr>
            <w:top w:val="none" w:sz="0" w:space="0" w:color="auto"/>
            <w:left w:val="none" w:sz="0" w:space="0" w:color="auto"/>
            <w:bottom w:val="none" w:sz="0" w:space="0" w:color="auto"/>
            <w:right w:val="none" w:sz="0" w:space="0" w:color="auto"/>
          </w:divBdr>
        </w:div>
        <w:div w:id="694699352">
          <w:marLeft w:val="480"/>
          <w:marRight w:val="0"/>
          <w:marTop w:val="0"/>
          <w:marBottom w:val="0"/>
          <w:divBdr>
            <w:top w:val="none" w:sz="0" w:space="0" w:color="auto"/>
            <w:left w:val="none" w:sz="0" w:space="0" w:color="auto"/>
            <w:bottom w:val="none" w:sz="0" w:space="0" w:color="auto"/>
            <w:right w:val="none" w:sz="0" w:space="0" w:color="auto"/>
          </w:divBdr>
        </w:div>
        <w:div w:id="1572154838">
          <w:marLeft w:val="480"/>
          <w:marRight w:val="0"/>
          <w:marTop w:val="0"/>
          <w:marBottom w:val="0"/>
          <w:divBdr>
            <w:top w:val="none" w:sz="0" w:space="0" w:color="auto"/>
            <w:left w:val="none" w:sz="0" w:space="0" w:color="auto"/>
            <w:bottom w:val="none" w:sz="0" w:space="0" w:color="auto"/>
            <w:right w:val="none" w:sz="0" w:space="0" w:color="auto"/>
          </w:divBdr>
        </w:div>
        <w:div w:id="156307881">
          <w:marLeft w:val="480"/>
          <w:marRight w:val="0"/>
          <w:marTop w:val="0"/>
          <w:marBottom w:val="0"/>
          <w:divBdr>
            <w:top w:val="none" w:sz="0" w:space="0" w:color="auto"/>
            <w:left w:val="none" w:sz="0" w:space="0" w:color="auto"/>
            <w:bottom w:val="none" w:sz="0" w:space="0" w:color="auto"/>
            <w:right w:val="none" w:sz="0" w:space="0" w:color="auto"/>
          </w:divBdr>
        </w:div>
        <w:div w:id="381254882">
          <w:marLeft w:val="480"/>
          <w:marRight w:val="0"/>
          <w:marTop w:val="0"/>
          <w:marBottom w:val="0"/>
          <w:divBdr>
            <w:top w:val="none" w:sz="0" w:space="0" w:color="auto"/>
            <w:left w:val="none" w:sz="0" w:space="0" w:color="auto"/>
            <w:bottom w:val="none" w:sz="0" w:space="0" w:color="auto"/>
            <w:right w:val="none" w:sz="0" w:space="0" w:color="auto"/>
          </w:divBdr>
        </w:div>
        <w:div w:id="680668583">
          <w:marLeft w:val="480"/>
          <w:marRight w:val="0"/>
          <w:marTop w:val="0"/>
          <w:marBottom w:val="0"/>
          <w:divBdr>
            <w:top w:val="none" w:sz="0" w:space="0" w:color="auto"/>
            <w:left w:val="none" w:sz="0" w:space="0" w:color="auto"/>
            <w:bottom w:val="none" w:sz="0" w:space="0" w:color="auto"/>
            <w:right w:val="none" w:sz="0" w:space="0" w:color="auto"/>
          </w:divBdr>
        </w:div>
        <w:div w:id="1668702294">
          <w:marLeft w:val="480"/>
          <w:marRight w:val="0"/>
          <w:marTop w:val="0"/>
          <w:marBottom w:val="0"/>
          <w:divBdr>
            <w:top w:val="none" w:sz="0" w:space="0" w:color="auto"/>
            <w:left w:val="none" w:sz="0" w:space="0" w:color="auto"/>
            <w:bottom w:val="none" w:sz="0" w:space="0" w:color="auto"/>
            <w:right w:val="none" w:sz="0" w:space="0" w:color="auto"/>
          </w:divBdr>
        </w:div>
        <w:div w:id="1678732973">
          <w:marLeft w:val="480"/>
          <w:marRight w:val="0"/>
          <w:marTop w:val="0"/>
          <w:marBottom w:val="0"/>
          <w:divBdr>
            <w:top w:val="none" w:sz="0" w:space="0" w:color="auto"/>
            <w:left w:val="none" w:sz="0" w:space="0" w:color="auto"/>
            <w:bottom w:val="none" w:sz="0" w:space="0" w:color="auto"/>
            <w:right w:val="none" w:sz="0" w:space="0" w:color="auto"/>
          </w:divBdr>
        </w:div>
        <w:div w:id="145829816">
          <w:marLeft w:val="480"/>
          <w:marRight w:val="0"/>
          <w:marTop w:val="0"/>
          <w:marBottom w:val="0"/>
          <w:divBdr>
            <w:top w:val="none" w:sz="0" w:space="0" w:color="auto"/>
            <w:left w:val="none" w:sz="0" w:space="0" w:color="auto"/>
            <w:bottom w:val="none" w:sz="0" w:space="0" w:color="auto"/>
            <w:right w:val="none" w:sz="0" w:space="0" w:color="auto"/>
          </w:divBdr>
        </w:div>
      </w:divsChild>
    </w:div>
    <w:div w:id="985088132">
      <w:bodyDiv w:val="1"/>
      <w:marLeft w:val="0"/>
      <w:marRight w:val="0"/>
      <w:marTop w:val="0"/>
      <w:marBottom w:val="0"/>
      <w:divBdr>
        <w:top w:val="none" w:sz="0" w:space="0" w:color="auto"/>
        <w:left w:val="none" w:sz="0" w:space="0" w:color="auto"/>
        <w:bottom w:val="none" w:sz="0" w:space="0" w:color="auto"/>
        <w:right w:val="none" w:sz="0" w:space="0" w:color="auto"/>
      </w:divBdr>
    </w:div>
    <w:div w:id="988940707">
      <w:bodyDiv w:val="1"/>
      <w:marLeft w:val="0"/>
      <w:marRight w:val="0"/>
      <w:marTop w:val="0"/>
      <w:marBottom w:val="0"/>
      <w:divBdr>
        <w:top w:val="none" w:sz="0" w:space="0" w:color="auto"/>
        <w:left w:val="none" w:sz="0" w:space="0" w:color="auto"/>
        <w:bottom w:val="none" w:sz="0" w:space="0" w:color="auto"/>
        <w:right w:val="none" w:sz="0" w:space="0" w:color="auto"/>
      </w:divBdr>
    </w:div>
    <w:div w:id="989358839">
      <w:bodyDiv w:val="1"/>
      <w:marLeft w:val="0"/>
      <w:marRight w:val="0"/>
      <w:marTop w:val="0"/>
      <w:marBottom w:val="0"/>
      <w:divBdr>
        <w:top w:val="none" w:sz="0" w:space="0" w:color="auto"/>
        <w:left w:val="none" w:sz="0" w:space="0" w:color="auto"/>
        <w:bottom w:val="none" w:sz="0" w:space="0" w:color="auto"/>
        <w:right w:val="none" w:sz="0" w:space="0" w:color="auto"/>
      </w:divBdr>
    </w:div>
    <w:div w:id="992880091">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sChild>
        <w:div w:id="1682851983">
          <w:marLeft w:val="0"/>
          <w:marRight w:val="0"/>
          <w:marTop w:val="0"/>
          <w:marBottom w:val="0"/>
          <w:divBdr>
            <w:top w:val="none" w:sz="0" w:space="0" w:color="auto"/>
            <w:left w:val="none" w:sz="0" w:space="0" w:color="auto"/>
            <w:bottom w:val="none" w:sz="0" w:space="0" w:color="auto"/>
            <w:right w:val="none" w:sz="0" w:space="0" w:color="auto"/>
          </w:divBdr>
          <w:divsChild>
            <w:div w:id="442962768">
              <w:marLeft w:val="0"/>
              <w:marRight w:val="0"/>
              <w:marTop w:val="0"/>
              <w:marBottom w:val="0"/>
              <w:divBdr>
                <w:top w:val="none" w:sz="0" w:space="0" w:color="auto"/>
                <w:left w:val="none" w:sz="0" w:space="0" w:color="auto"/>
                <w:bottom w:val="none" w:sz="0" w:space="0" w:color="auto"/>
                <w:right w:val="none" w:sz="0" w:space="0" w:color="auto"/>
              </w:divBdr>
              <w:divsChild>
                <w:div w:id="3229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85107">
      <w:bodyDiv w:val="1"/>
      <w:marLeft w:val="0"/>
      <w:marRight w:val="0"/>
      <w:marTop w:val="0"/>
      <w:marBottom w:val="0"/>
      <w:divBdr>
        <w:top w:val="none" w:sz="0" w:space="0" w:color="auto"/>
        <w:left w:val="none" w:sz="0" w:space="0" w:color="auto"/>
        <w:bottom w:val="none" w:sz="0" w:space="0" w:color="auto"/>
        <w:right w:val="none" w:sz="0" w:space="0" w:color="auto"/>
      </w:divBdr>
    </w:div>
    <w:div w:id="1001275443">
      <w:bodyDiv w:val="1"/>
      <w:marLeft w:val="0"/>
      <w:marRight w:val="0"/>
      <w:marTop w:val="0"/>
      <w:marBottom w:val="0"/>
      <w:divBdr>
        <w:top w:val="none" w:sz="0" w:space="0" w:color="auto"/>
        <w:left w:val="none" w:sz="0" w:space="0" w:color="auto"/>
        <w:bottom w:val="none" w:sz="0" w:space="0" w:color="auto"/>
        <w:right w:val="none" w:sz="0" w:space="0" w:color="auto"/>
      </w:divBdr>
    </w:div>
    <w:div w:id="1010521973">
      <w:bodyDiv w:val="1"/>
      <w:marLeft w:val="0"/>
      <w:marRight w:val="0"/>
      <w:marTop w:val="0"/>
      <w:marBottom w:val="0"/>
      <w:divBdr>
        <w:top w:val="none" w:sz="0" w:space="0" w:color="auto"/>
        <w:left w:val="none" w:sz="0" w:space="0" w:color="auto"/>
        <w:bottom w:val="none" w:sz="0" w:space="0" w:color="auto"/>
        <w:right w:val="none" w:sz="0" w:space="0" w:color="auto"/>
      </w:divBdr>
    </w:div>
    <w:div w:id="1012992213">
      <w:bodyDiv w:val="1"/>
      <w:marLeft w:val="0"/>
      <w:marRight w:val="0"/>
      <w:marTop w:val="0"/>
      <w:marBottom w:val="0"/>
      <w:divBdr>
        <w:top w:val="none" w:sz="0" w:space="0" w:color="auto"/>
        <w:left w:val="none" w:sz="0" w:space="0" w:color="auto"/>
        <w:bottom w:val="none" w:sz="0" w:space="0" w:color="auto"/>
        <w:right w:val="none" w:sz="0" w:space="0" w:color="auto"/>
      </w:divBdr>
    </w:div>
    <w:div w:id="1015303546">
      <w:bodyDiv w:val="1"/>
      <w:marLeft w:val="0"/>
      <w:marRight w:val="0"/>
      <w:marTop w:val="0"/>
      <w:marBottom w:val="0"/>
      <w:divBdr>
        <w:top w:val="none" w:sz="0" w:space="0" w:color="auto"/>
        <w:left w:val="none" w:sz="0" w:space="0" w:color="auto"/>
        <w:bottom w:val="none" w:sz="0" w:space="0" w:color="auto"/>
        <w:right w:val="none" w:sz="0" w:space="0" w:color="auto"/>
      </w:divBdr>
    </w:div>
    <w:div w:id="1022629568">
      <w:bodyDiv w:val="1"/>
      <w:marLeft w:val="0"/>
      <w:marRight w:val="0"/>
      <w:marTop w:val="0"/>
      <w:marBottom w:val="0"/>
      <w:divBdr>
        <w:top w:val="none" w:sz="0" w:space="0" w:color="auto"/>
        <w:left w:val="none" w:sz="0" w:space="0" w:color="auto"/>
        <w:bottom w:val="none" w:sz="0" w:space="0" w:color="auto"/>
        <w:right w:val="none" w:sz="0" w:space="0" w:color="auto"/>
      </w:divBdr>
    </w:div>
    <w:div w:id="1037585186">
      <w:bodyDiv w:val="1"/>
      <w:marLeft w:val="0"/>
      <w:marRight w:val="0"/>
      <w:marTop w:val="0"/>
      <w:marBottom w:val="0"/>
      <w:divBdr>
        <w:top w:val="none" w:sz="0" w:space="0" w:color="auto"/>
        <w:left w:val="none" w:sz="0" w:space="0" w:color="auto"/>
        <w:bottom w:val="none" w:sz="0" w:space="0" w:color="auto"/>
        <w:right w:val="none" w:sz="0" w:space="0" w:color="auto"/>
      </w:divBdr>
    </w:div>
    <w:div w:id="1043793809">
      <w:bodyDiv w:val="1"/>
      <w:marLeft w:val="0"/>
      <w:marRight w:val="0"/>
      <w:marTop w:val="0"/>
      <w:marBottom w:val="0"/>
      <w:divBdr>
        <w:top w:val="none" w:sz="0" w:space="0" w:color="auto"/>
        <w:left w:val="none" w:sz="0" w:space="0" w:color="auto"/>
        <w:bottom w:val="none" w:sz="0" w:space="0" w:color="auto"/>
        <w:right w:val="none" w:sz="0" w:space="0" w:color="auto"/>
      </w:divBdr>
    </w:div>
    <w:div w:id="1054891217">
      <w:bodyDiv w:val="1"/>
      <w:marLeft w:val="0"/>
      <w:marRight w:val="0"/>
      <w:marTop w:val="0"/>
      <w:marBottom w:val="0"/>
      <w:divBdr>
        <w:top w:val="none" w:sz="0" w:space="0" w:color="auto"/>
        <w:left w:val="none" w:sz="0" w:space="0" w:color="auto"/>
        <w:bottom w:val="none" w:sz="0" w:space="0" w:color="auto"/>
        <w:right w:val="none" w:sz="0" w:space="0" w:color="auto"/>
      </w:divBdr>
    </w:div>
    <w:div w:id="1055276105">
      <w:bodyDiv w:val="1"/>
      <w:marLeft w:val="0"/>
      <w:marRight w:val="0"/>
      <w:marTop w:val="0"/>
      <w:marBottom w:val="0"/>
      <w:divBdr>
        <w:top w:val="none" w:sz="0" w:space="0" w:color="auto"/>
        <w:left w:val="none" w:sz="0" w:space="0" w:color="auto"/>
        <w:bottom w:val="none" w:sz="0" w:space="0" w:color="auto"/>
        <w:right w:val="none" w:sz="0" w:space="0" w:color="auto"/>
      </w:divBdr>
    </w:div>
    <w:div w:id="1055619888">
      <w:bodyDiv w:val="1"/>
      <w:marLeft w:val="0"/>
      <w:marRight w:val="0"/>
      <w:marTop w:val="0"/>
      <w:marBottom w:val="0"/>
      <w:divBdr>
        <w:top w:val="none" w:sz="0" w:space="0" w:color="auto"/>
        <w:left w:val="none" w:sz="0" w:space="0" w:color="auto"/>
        <w:bottom w:val="none" w:sz="0" w:space="0" w:color="auto"/>
        <w:right w:val="none" w:sz="0" w:space="0" w:color="auto"/>
      </w:divBdr>
    </w:div>
    <w:div w:id="1056931152">
      <w:bodyDiv w:val="1"/>
      <w:marLeft w:val="0"/>
      <w:marRight w:val="0"/>
      <w:marTop w:val="0"/>
      <w:marBottom w:val="0"/>
      <w:divBdr>
        <w:top w:val="none" w:sz="0" w:space="0" w:color="auto"/>
        <w:left w:val="none" w:sz="0" w:space="0" w:color="auto"/>
        <w:bottom w:val="none" w:sz="0" w:space="0" w:color="auto"/>
        <w:right w:val="none" w:sz="0" w:space="0" w:color="auto"/>
      </w:divBdr>
    </w:div>
    <w:div w:id="1058242502">
      <w:bodyDiv w:val="1"/>
      <w:marLeft w:val="0"/>
      <w:marRight w:val="0"/>
      <w:marTop w:val="0"/>
      <w:marBottom w:val="0"/>
      <w:divBdr>
        <w:top w:val="none" w:sz="0" w:space="0" w:color="auto"/>
        <w:left w:val="none" w:sz="0" w:space="0" w:color="auto"/>
        <w:bottom w:val="none" w:sz="0" w:space="0" w:color="auto"/>
        <w:right w:val="none" w:sz="0" w:space="0" w:color="auto"/>
      </w:divBdr>
    </w:div>
    <w:div w:id="1058943945">
      <w:bodyDiv w:val="1"/>
      <w:marLeft w:val="0"/>
      <w:marRight w:val="0"/>
      <w:marTop w:val="0"/>
      <w:marBottom w:val="0"/>
      <w:divBdr>
        <w:top w:val="none" w:sz="0" w:space="0" w:color="auto"/>
        <w:left w:val="none" w:sz="0" w:space="0" w:color="auto"/>
        <w:bottom w:val="none" w:sz="0" w:space="0" w:color="auto"/>
        <w:right w:val="none" w:sz="0" w:space="0" w:color="auto"/>
      </w:divBdr>
    </w:div>
    <w:div w:id="1059749475">
      <w:bodyDiv w:val="1"/>
      <w:marLeft w:val="0"/>
      <w:marRight w:val="0"/>
      <w:marTop w:val="0"/>
      <w:marBottom w:val="0"/>
      <w:divBdr>
        <w:top w:val="none" w:sz="0" w:space="0" w:color="auto"/>
        <w:left w:val="none" w:sz="0" w:space="0" w:color="auto"/>
        <w:bottom w:val="none" w:sz="0" w:space="0" w:color="auto"/>
        <w:right w:val="none" w:sz="0" w:space="0" w:color="auto"/>
      </w:divBdr>
    </w:div>
    <w:div w:id="1065951096">
      <w:bodyDiv w:val="1"/>
      <w:marLeft w:val="0"/>
      <w:marRight w:val="0"/>
      <w:marTop w:val="0"/>
      <w:marBottom w:val="0"/>
      <w:divBdr>
        <w:top w:val="none" w:sz="0" w:space="0" w:color="auto"/>
        <w:left w:val="none" w:sz="0" w:space="0" w:color="auto"/>
        <w:bottom w:val="none" w:sz="0" w:space="0" w:color="auto"/>
        <w:right w:val="none" w:sz="0" w:space="0" w:color="auto"/>
      </w:divBdr>
    </w:div>
    <w:div w:id="1069688099">
      <w:bodyDiv w:val="1"/>
      <w:marLeft w:val="0"/>
      <w:marRight w:val="0"/>
      <w:marTop w:val="0"/>
      <w:marBottom w:val="0"/>
      <w:divBdr>
        <w:top w:val="none" w:sz="0" w:space="0" w:color="auto"/>
        <w:left w:val="none" w:sz="0" w:space="0" w:color="auto"/>
        <w:bottom w:val="none" w:sz="0" w:space="0" w:color="auto"/>
        <w:right w:val="none" w:sz="0" w:space="0" w:color="auto"/>
      </w:divBdr>
      <w:divsChild>
        <w:div w:id="1263107516">
          <w:marLeft w:val="480"/>
          <w:marRight w:val="0"/>
          <w:marTop w:val="0"/>
          <w:marBottom w:val="0"/>
          <w:divBdr>
            <w:top w:val="none" w:sz="0" w:space="0" w:color="auto"/>
            <w:left w:val="none" w:sz="0" w:space="0" w:color="auto"/>
            <w:bottom w:val="none" w:sz="0" w:space="0" w:color="auto"/>
            <w:right w:val="none" w:sz="0" w:space="0" w:color="auto"/>
          </w:divBdr>
        </w:div>
        <w:div w:id="902908903">
          <w:marLeft w:val="480"/>
          <w:marRight w:val="0"/>
          <w:marTop w:val="0"/>
          <w:marBottom w:val="0"/>
          <w:divBdr>
            <w:top w:val="none" w:sz="0" w:space="0" w:color="auto"/>
            <w:left w:val="none" w:sz="0" w:space="0" w:color="auto"/>
            <w:bottom w:val="none" w:sz="0" w:space="0" w:color="auto"/>
            <w:right w:val="none" w:sz="0" w:space="0" w:color="auto"/>
          </w:divBdr>
        </w:div>
        <w:div w:id="2011759722">
          <w:marLeft w:val="480"/>
          <w:marRight w:val="0"/>
          <w:marTop w:val="0"/>
          <w:marBottom w:val="0"/>
          <w:divBdr>
            <w:top w:val="none" w:sz="0" w:space="0" w:color="auto"/>
            <w:left w:val="none" w:sz="0" w:space="0" w:color="auto"/>
            <w:bottom w:val="none" w:sz="0" w:space="0" w:color="auto"/>
            <w:right w:val="none" w:sz="0" w:space="0" w:color="auto"/>
          </w:divBdr>
        </w:div>
        <w:div w:id="1313829305">
          <w:marLeft w:val="480"/>
          <w:marRight w:val="0"/>
          <w:marTop w:val="0"/>
          <w:marBottom w:val="0"/>
          <w:divBdr>
            <w:top w:val="none" w:sz="0" w:space="0" w:color="auto"/>
            <w:left w:val="none" w:sz="0" w:space="0" w:color="auto"/>
            <w:bottom w:val="none" w:sz="0" w:space="0" w:color="auto"/>
            <w:right w:val="none" w:sz="0" w:space="0" w:color="auto"/>
          </w:divBdr>
        </w:div>
        <w:div w:id="1860923606">
          <w:marLeft w:val="480"/>
          <w:marRight w:val="0"/>
          <w:marTop w:val="0"/>
          <w:marBottom w:val="0"/>
          <w:divBdr>
            <w:top w:val="none" w:sz="0" w:space="0" w:color="auto"/>
            <w:left w:val="none" w:sz="0" w:space="0" w:color="auto"/>
            <w:bottom w:val="none" w:sz="0" w:space="0" w:color="auto"/>
            <w:right w:val="none" w:sz="0" w:space="0" w:color="auto"/>
          </w:divBdr>
        </w:div>
        <w:div w:id="1549874699">
          <w:marLeft w:val="480"/>
          <w:marRight w:val="0"/>
          <w:marTop w:val="0"/>
          <w:marBottom w:val="0"/>
          <w:divBdr>
            <w:top w:val="none" w:sz="0" w:space="0" w:color="auto"/>
            <w:left w:val="none" w:sz="0" w:space="0" w:color="auto"/>
            <w:bottom w:val="none" w:sz="0" w:space="0" w:color="auto"/>
            <w:right w:val="none" w:sz="0" w:space="0" w:color="auto"/>
          </w:divBdr>
        </w:div>
        <w:div w:id="1510951318">
          <w:marLeft w:val="480"/>
          <w:marRight w:val="0"/>
          <w:marTop w:val="0"/>
          <w:marBottom w:val="0"/>
          <w:divBdr>
            <w:top w:val="none" w:sz="0" w:space="0" w:color="auto"/>
            <w:left w:val="none" w:sz="0" w:space="0" w:color="auto"/>
            <w:bottom w:val="none" w:sz="0" w:space="0" w:color="auto"/>
            <w:right w:val="none" w:sz="0" w:space="0" w:color="auto"/>
          </w:divBdr>
        </w:div>
        <w:div w:id="500390332">
          <w:marLeft w:val="480"/>
          <w:marRight w:val="0"/>
          <w:marTop w:val="0"/>
          <w:marBottom w:val="0"/>
          <w:divBdr>
            <w:top w:val="none" w:sz="0" w:space="0" w:color="auto"/>
            <w:left w:val="none" w:sz="0" w:space="0" w:color="auto"/>
            <w:bottom w:val="none" w:sz="0" w:space="0" w:color="auto"/>
            <w:right w:val="none" w:sz="0" w:space="0" w:color="auto"/>
          </w:divBdr>
        </w:div>
        <w:div w:id="871694994">
          <w:marLeft w:val="480"/>
          <w:marRight w:val="0"/>
          <w:marTop w:val="0"/>
          <w:marBottom w:val="0"/>
          <w:divBdr>
            <w:top w:val="none" w:sz="0" w:space="0" w:color="auto"/>
            <w:left w:val="none" w:sz="0" w:space="0" w:color="auto"/>
            <w:bottom w:val="none" w:sz="0" w:space="0" w:color="auto"/>
            <w:right w:val="none" w:sz="0" w:space="0" w:color="auto"/>
          </w:divBdr>
        </w:div>
        <w:div w:id="556354892">
          <w:marLeft w:val="480"/>
          <w:marRight w:val="0"/>
          <w:marTop w:val="0"/>
          <w:marBottom w:val="0"/>
          <w:divBdr>
            <w:top w:val="none" w:sz="0" w:space="0" w:color="auto"/>
            <w:left w:val="none" w:sz="0" w:space="0" w:color="auto"/>
            <w:bottom w:val="none" w:sz="0" w:space="0" w:color="auto"/>
            <w:right w:val="none" w:sz="0" w:space="0" w:color="auto"/>
          </w:divBdr>
        </w:div>
        <w:div w:id="2094400442">
          <w:marLeft w:val="480"/>
          <w:marRight w:val="0"/>
          <w:marTop w:val="0"/>
          <w:marBottom w:val="0"/>
          <w:divBdr>
            <w:top w:val="none" w:sz="0" w:space="0" w:color="auto"/>
            <w:left w:val="none" w:sz="0" w:space="0" w:color="auto"/>
            <w:bottom w:val="none" w:sz="0" w:space="0" w:color="auto"/>
            <w:right w:val="none" w:sz="0" w:space="0" w:color="auto"/>
          </w:divBdr>
        </w:div>
        <w:div w:id="1830317536">
          <w:marLeft w:val="480"/>
          <w:marRight w:val="0"/>
          <w:marTop w:val="0"/>
          <w:marBottom w:val="0"/>
          <w:divBdr>
            <w:top w:val="none" w:sz="0" w:space="0" w:color="auto"/>
            <w:left w:val="none" w:sz="0" w:space="0" w:color="auto"/>
            <w:bottom w:val="none" w:sz="0" w:space="0" w:color="auto"/>
            <w:right w:val="none" w:sz="0" w:space="0" w:color="auto"/>
          </w:divBdr>
        </w:div>
        <w:div w:id="1425763161">
          <w:marLeft w:val="480"/>
          <w:marRight w:val="0"/>
          <w:marTop w:val="0"/>
          <w:marBottom w:val="0"/>
          <w:divBdr>
            <w:top w:val="none" w:sz="0" w:space="0" w:color="auto"/>
            <w:left w:val="none" w:sz="0" w:space="0" w:color="auto"/>
            <w:bottom w:val="none" w:sz="0" w:space="0" w:color="auto"/>
            <w:right w:val="none" w:sz="0" w:space="0" w:color="auto"/>
          </w:divBdr>
        </w:div>
        <w:div w:id="1721897407">
          <w:marLeft w:val="480"/>
          <w:marRight w:val="0"/>
          <w:marTop w:val="0"/>
          <w:marBottom w:val="0"/>
          <w:divBdr>
            <w:top w:val="none" w:sz="0" w:space="0" w:color="auto"/>
            <w:left w:val="none" w:sz="0" w:space="0" w:color="auto"/>
            <w:bottom w:val="none" w:sz="0" w:space="0" w:color="auto"/>
            <w:right w:val="none" w:sz="0" w:space="0" w:color="auto"/>
          </w:divBdr>
        </w:div>
        <w:div w:id="1700861391">
          <w:marLeft w:val="480"/>
          <w:marRight w:val="0"/>
          <w:marTop w:val="0"/>
          <w:marBottom w:val="0"/>
          <w:divBdr>
            <w:top w:val="none" w:sz="0" w:space="0" w:color="auto"/>
            <w:left w:val="none" w:sz="0" w:space="0" w:color="auto"/>
            <w:bottom w:val="none" w:sz="0" w:space="0" w:color="auto"/>
            <w:right w:val="none" w:sz="0" w:space="0" w:color="auto"/>
          </w:divBdr>
        </w:div>
        <w:div w:id="1052582444">
          <w:marLeft w:val="480"/>
          <w:marRight w:val="0"/>
          <w:marTop w:val="0"/>
          <w:marBottom w:val="0"/>
          <w:divBdr>
            <w:top w:val="none" w:sz="0" w:space="0" w:color="auto"/>
            <w:left w:val="none" w:sz="0" w:space="0" w:color="auto"/>
            <w:bottom w:val="none" w:sz="0" w:space="0" w:color="auto"/>
            <w:right w:val="none" w:sz="0" w:space="0" w:color="auto"/>
          </w:divBdr>
        </w:div>
        <w:div w:id="33700246">
          <w:marLeft w:val="480"/>
          <w:marRight w:val="0"/>
          <w:marTop w:val="0"/>
          <w:marBottom w:val="0"/>
          <w:divBdr>
            <w:top w:val="none" w:sz="0" w:space="0" w:color="auto"/>
            <w:left w:val="none" w:sz="0" w:space="0" w:color="auto"/>
            <w:bottom w:val="none" w:sz="0" w:space="0" w:color="auto"/>
            <w:right w:val="none" w:sz="0" w:space="0" w:color="auto"/>
          </w:divBdr>
        </w:div>
        <w:div w:id="1348092177">
          <w:marLeft w:val="480"/>
          <w:marRight w:val="0"/>
          <w:marTop w:val="0"/>
          <w:marBottom w:val="0"/>
          <w:divBdr>
            <w:top w:val="none" w:sz="0" w:space="0" w:color="auto"/>
            <w:left w:val="none" w:sz="0" w:space="0" w:color="auto"/>
            <w:bottom w:val="none" w:sz="0" w:space="0" w:color="auto"/>
            <w:right w:val="none" w:sz="0" w:space="0" w:color="auto"/>
          </w:divBdr>
        </w:div>
      </w:divsChild>
    </w:div>
    <w:div w:id="1085881153">
      <w:bodyDiv w:val="1"/>
      <w:marLeft w:val="0"/>
      <w:marRight w:val="0"/>
      <w:marTop w:val="0"/>
      <w:marBottom w:val="0"/>
      <w:divBdr>
        <w:top w:val="none" w:sz="0" w:space="0" w:color="auto"/>
        <w:left w:val="none" w:sz="0" w:space="0" w:color="auto"/>
        <w:bottom w:val="none" w:sz="0" w:space="0" w:color="auto"/>
        <w:right w:val="none" w:sz="0" w:space="0" w:color="auto"/>
      </w:divBdr>
    </w:div>
    <w:div w:id="1086339208">
      <w:bodyDiv w:val="1"/>
      <w:marLeft w:val="0"/>
      <w:marRight w:val="0"/>
      <w:marTop w:val="0"/>
      <w:marBottom w:val="0"/>
      <w:divBdr>
        <w:top w:val="none" w:sz="0" w:space="0" w:color="auto"/>
        <w:left w:val="none" w:sz="0" w:space="0" w:color="auto"/>
        <w:bottom w:val="none" w:sz="0" w:space="0" w:color="auto"/>
        <w:right w:val="none" w:sz="0" w:space="0" w:color="auto"/>
      </w:divBdr>
    </w:div>
    <w:div w:id="1090934048">
      <w:bodyDiv w:val="1"/>
      <w:marLeft w:val="0"/>
      <w:marRight w:val="0"/>
      <w:marTop w:val="0"/>
      <w:marBottom w:val="0"/>
      <w:divBdr>
        <w:top w:val="none" w:sz="0" w:space="0" w:color="auto"/>
        <w:left w:val="none" w:sz="0" w:space="0" w:color="auto"/>
        <w:bottom w:val="none" w:sz="0" w:space="0" w:color="auto"/>
        <w:right w:val="none" w:sz="0" w:space="0" w:color="auto"/>
      </w:divBdr>
    </w:div>
    <w:div w:id="1101683849">
      <w:bodyDiv w:val="1"/>
      <w:marLeft w:val="0"/>
      <w:marRight w:val="0"/>
      <w:marTop w:val="0"/>
      <w:marBottom w:val="0"/>
      <w:divBdr>
        <w:top w:val="none" w:sz="0" w:space="0" w:color="auto"/>
        <w:left w:val="none" w:sz="0" w:space="0" w:color="auto"/>
        <w:bottom w:val="none" w:sz="0" w:space="0" w:color="auto"/>
        <w:right w:val="none" w:sz="0" w:space="0" w:color="auto"/>
      </w:divBdr>
    </w:div>
    <w:div w:id="1121072097">
      <w:bodyDiv w:val="1"/>
      <w:marLeft w:val="0"/>
      <w:marRight w:val="0"/>
      <w:marTop w:val="0"/>
      <w:marBottom w:val="0"/>
      <w:divBdr>
        <w:top w:val="none" w:sz="0" w:space="0" w:color="auto"/>
        <w:left w:val="none" w:sz="0" w:space="0" w:color="auto"/>
        <w:bottom w:val="none" w:sz="0" w:space="0" w:color="auto"/>
        <w:right w:val="none" w:sz="0" w:space="0" w:color="auto"/>
      </w:divBdr>
    </w:div>
    <w:div w:id="1121649696">
      <w:bodyDiv w:val="1"/>
      <w:marLeft w:val="0"/>
      <w:marRight w:val="0"/>
      <w:marTop w:val="0"/>
      <w:marBottom w:val="0"/>
      <w:divBdr>
        <w:top w:val="none" w:sz="0" w:space="0" w:color="auto"/>
        <w:left w:val="none" w:sz="0" w:space="0" w:color="auto"/>
        <w:bottom w:val="none" w:sz="0" w:space="0" w:color="auto"/>
        <w:right w:val="none" w:sz="0" w:space="0" w:color="auto"/>
      </w:divBdr>
    </w:div>
    <w:div w:id="1130126402">
      <w:bodyDiv w:val="1"/>
      <w:marLeft w:val="0"/>
      <w:marRight w:val="0"/>
      <w:marTop w:val="0"/>
      <w:marBottom w:val="0"/>
      <w:divBdr>
        <w:top w:val="none" w:sz="0" w:space="0" w:color="auto"/>
        <w:left w:val="none" w:sz="0" w:space="0" w:color="auto"/>
        <w:bottom w:val="none" w:sz="0" w:space="0" w:color="auto"/>
        <w:right w:val="none" w:sz="0" w:space="0" w:color="auto"/>
      </w:divBdr>
    </w:div>
    <w:div w:id="1148786322">
      <w:bodyDiv w:val="1"/>
      <w:marLeft w:val="0"/>
      <w:marRight w:val="0"/>
      <w:marTop w:val="0"/>
      <w:marBottom w:val="0"/>
      <w:divBdr>
        <w:top w:val="none" w:sz="0" w:space="0" w:color="auto"/>
        <w:left w:val="none" w:sz="0" w:space="0" w:color="auto"/>
        <w:bottom w:val="none" w:sz="0" w:space="0" w:color="auto"/>
        <w:right w:val="none" w:sz="0" w:space="0" w:color="auto"/>
      </w:divBdr>
      <w:divsChild>
        <w:div w:id="1453133682">
          <w:marLeft w:val="480"/>
          <w:marRight w:val="0"/>
          <w:marTop w:val="0"/>
          <w:marBottom w:val="0"/>
          <w:divBdr>
            <w:top w:val="none" w:sz="0" w:space="0" w:color="auto"/>
            <w:left w:val="none" w:sz="0" w:space="0" w:color="auto"/>
            <w:bottom w:val="none" w:sz="0" w:space="0" w:color="auto"/>
            <w:right w:val="none" w:sz="0" w:space="0" w:color="auto"/>
          </w:divBdr>
        </w:div>
        <w:div w:id="583301072">
          <w:marLeft w:val="480"/>
          <w:marRight w:val="0"/>
          <w:marTop w:val="0"/>
          <w:marBottom w:val="0"/>
          <w:divBdr>
            <w:top w:val="none" w:sz="0" w:space="0" w:color="auto"/>
            <w:left w:val="none" w:sz="0" w:space="0" w:color="auto"/>
            <w:bottom w:val="none" w:sz="0" w:space="0" w:color="auto"/>
            <w:right w:val="none" w:sz="0" w:space="0" w:color="auto"/>
          </w:divBdr>
        </w:div>
        <w:div w:id="568418336">
          <w:marLeft w:val="480"/>
          <w:marRight w:val="0"/>
          <w:marTop w:val="0"/>
          <w:marBottom w:val="0"/>
          <w:divBdr>
            <w:top w:val="none" w:sz="0" w:space="0" w:color="auto"/>
            <w:left w:val="none" w:sz="0" w:space="0" w:color="auto"/>
            <w:bottom w:val="none" w:sz="0" w:space="0" w:color="auto"/>
            <w:right w:val="none" w:sz="0" w:space="0" w:color="auto"/>
          </w:divBdr>
        </w:div>
        <w:div w:id="1045526855">
          <w:marLeft w:val="480"/>
          <w:marRight w:val="0"/>
          <w:marTop w:val="0"/>
          <w:marBottom w:val="0"/>
          <w:divBdr>
            <w:top w:val="none" w:sz="0" w:space="0" w:color="auto"/>
            <w:left w:val="none" w:sz="0" w:space="0" w:color="auto"/>
            <w:bottom w:val="none" w:sz="0" w:space="0" w:color="auto"/>
            <w:right w:val="none" w:sz="0" w:space="0" w:color="auto"/>
          </w:divBdr>
        </w:div>
        <w:div w:id="864826325">
          <w:marLeft w:val="480"/>
          <w:marRight w:val="0"/>
          <w:marTop w:val="0"/>
          <w:marBottom w:val="0"/>
          <w:divBdr>
            <w:top w:val="none" w:sz="0" w:space="0" w:color="auto"/>
            <w:left w:val="none" w:sz="0" w:space="0" w:color="auto"/>
            <w:bottom w:val="none" w:sz="0" w:space="0" w:color="auto"/>
            <w:right w:val="none" w:sz="0" w:space="0" w:color="auto"/>
          </w:divBdr>
        </w:div>
        <w:div w:id="2136093263">
          <w:marLeft w:val="480"/>
          <w:marRight w:val="0"/>
          <w:marTop w:val="0"/>
          <w:marBottom w:val="0"/>
          <w:divBdr>
            <w:top w:val="none" w:sz="0" w:space="0" w:color="auto"/>
            <w:left w:val="none" w:sz="0" w:space="0" w:color="auto"/>
            <w:bottom w:val="none" w:sz="0" w:space="0" w:color="auto"/>
            <w:right w:val="none" w:sz="0" w:space="0" w:color="auto"/>
          </w:divBdr>
        </w:div>
        <w:div w:id="222453288">
          <w:marLeft w:val="480"/>
          <w:marRight w:val="0"/>
          <w:marTop w:val="0"/>
          <w:marBottom w:val="0"/>
          <w:divBdr>
            <w:top w:val="none" w:sz="0" w:space="0" w:color="auto"/>
            <w:left w:val="none" w:sz="0" w:space="0" w:color="auto"/>
            <w:bottom w:val="none" w:sz="0" w:space="0" w:color="auto"/>
            <w:right w:val="none" w:sz="0" w:space="0" w:color="auto"/>
          </w:divBdr>
        </w:div>
        <w:div w:id="1446385704">
          <w:marLeft w:val="480"/>
          <w:marRight w:val="0"/>
          <w:marTop w:val="0"/>
          <w:marBottom w:val="0"/>
          <w:divBdr>
            <w:top w:val="none" w:sz="0" w:space="0" w:color="auto"/>
            <w:left w:val="none" w:sz="0" w:space="0" w:color="auto"/>
            <w:bottom w:val="none" w:sz="0" w:space="0" w:color="auto"/>
            <w:right w:val="none" w:sz="0" w:space="0" w:color="auto"/>
          </w:divBdr>
        </w:div>
        <w:div w:id="1462261535">
          <w:marLeft w:val="480"/>
          <w:marRight w:val="0"/>
          <w:marTop w:val="0"/>
          <w:marBottom w:val="0"/>
          <w:divBdr>
            <w:top w:val="none" w:sz="0" w:space="0" w:color="auto"/>
            <w:left w:val="none" w:sz="0" w:space="0" w:color="auto"/>
            <w:bottom w:val="none" w:sz="0" w:space="0" w:color="auto"/>
            <w:right w:val="none" w:sz="0" w:space="0" w:color="auto"/>
          </w:divBdr>
        </w:div>
        <w:div w:id="1412000913">
          <w:marLeft w:val="480"/>
          <w:marRight w:val="0"/>
          <w:marTop w:val="0"/>
          <w:marBottom w:val="0"/>
          <w:divBdr>
            <w:top w:val="none" w:sz="0" w:space="0" w:color="auto"/>
            <w:left w:val="none" w:sz="0" w:space="0" w:color="auto"/>
            <w:bottom w:val="none" w:sz="0" w:space="0" w:color="auto"/>
            <w:right w:val="none" w:sz="0" w:space="0" w:color="auto"/>
          </w:divBdr>
        </w:div>
        <w:div w:id="672343660">
          <w:marLeft w:val="480"/>
          <w:marRight w:val="0"/>
          <w:marTop w:val="0"/>
          <w:marBottom w:val="0"/>
          <w:divBdr>
            <w:top w:val="none" w:sz="0" w:space="0" w:color="auto"/>
            <w:left w:val="none" w:sz="0" w:space="0" w:color="auto"/>
            <w:bottom w:val="none" w:sz="0" w:space="0" w:color="auto"/>
            <w:right w:val="none" w:sz="0" w:space="0" w:color="auto"/>
          </w:divBdr>
        </w:div>
        <w:div w:id="107118156">
          <w:marLeft w:val="480"/>
          <w:marRight w:val="0"/>
          <w:marTop w:val="0"/>
          <w:marBottom w:val="0"/>
          <w:divBdr>
            <w:top w:val="none" w:sz="0" w:space="0" w:color="auto"/>
            <w:left w:val="none" w:sz="0" w:space="0" w:color="auto"/>
            <w:bottom w:val="none" w:sz="0" w:space="0" w:color="auto"/>
            <w:right w:val="none" w:sz="0" w:space="0" w:color="auto"/>
          </w:divBdr>
        </w:div>
        <w:div w:id="1776364681">
          <w:marLeft w:val="480"/>
          <w:marRight w:val="0"/>
          <w:marTop w:val="0"/>
          <w:marBottom w:val="0"/>
          <w:divBdr>
            <w:top w:val="none" w:sz="0" w:space="0" w:color="auto"/>
            <w:left w:val="none" w:sz="0" w:space="0" w:color="auto"/>
            <w:bottom w:val="none" w:sz="0" w:space="0" w:color="auto"/>
            <w:right w:val="none" w:sz="0" w:space="0" w:color="auto"/>
          </w:divBdr>
        </w:div>
        <w:div w:id="569846134">
          <w:marLeft w:val="480"/>
          <w:marRight w:val="0"/>
          <w:marTop w:val="0"/>
          <w:marBottom w:val="0"/>
          <w:divBdr>
            <w:top w:val="none" w:sz="0" w:space="0" w:color="auto"/>
            <w:left w:val="none" w:sz="0" w:space="0" w:color="auto"/>
            <w:bottom w:val="none" w:sz="0" w:space="0" w:color="auto"/>
            <w:right w:val="none" w:sz="0" w:space="0" w:color="auto"/>
          </w:divBdr>
        </w:div>
        <w:div w:id="913391280">
          <w:marLeft w:val="480"/>
          <w:marRight w:val="0"/>
          <w:marTop w:val="0"/>
          <w:marBottom w:val="0"/>
          <w:divBdr>
            <w:top w:val="none" w:sz="0" w:space="0" w:color="auto"/>
            <w:left w:val="none" w:sz="0" w:space="0" w:color="auto"/>
            <w:bottom w:val="none" w:sz="0" w:space="0" w:color="auto"/>
            <w:right w:val="none" w:sz="0" w:space="0" w:color="auto"/>
          </w:divBdr>
        </w:div>
        <w:div w:id="1973949093">
          <w:marLeft w:val="480"/>
          <w:marRight w:val="0"/>
          <w:marTop w:val="0"/>
          <w:marBottom w:val="0"/>
          <w:divBdr>
            <w:top w:val="none" w:sz="0" w:space="0" w:color="auto"/>
            <w:left w:val="none" w:sz="0" w:space="0" w:color="auto"/>
            <w:bottom w:val="none" w:sz="0" w:space="0" w:color="auto"/>
            <w:right w:val="none" w:sz="0" w:space="0" w:color="auto"/>
          </w:divBdr>
        </w:div>
        <w:div w:id="1298099169">
          <w:marLeft w:val="480"/>
          <w:marRight w:val="0"/>
          <w:marTop w:val="0"/>
          <w:marBottom w:val="0"/>
          <w:divBdr>
            <w:top w:val="none" w:sz="0" w:space="0" w:color="auto"/>
            <w:left w:val="none" w:sz="0" w:space="0" w:color="auto"/>
            <w:bottom w:val="none" w:sz="0" w:space="0" w:color="auto"/>
            <w:right w:val="none" w:sz="0" w:space="0" w:color="auto"/>
          </w:divBdr>
        </w:div>
        <w:div w:id="898828087">
          <w:marLeft w:val="480"/>
          <w:marRight w:val="0"/>
          <w:marTop w:val="0"/>
          <w:marBottom w:val="0"/>
          <w:divBdr>
            <w:top w:val="none" w:sz="0" w:space="0" w:color="auto"/>
            <w:left w:val="none" w:sz="0" w:space="0" w:color="auto"/>
            <w:bottom w:val="none" w:sz="0" w:space="0" w:color="auto"/>
            <w:right w:val="none" w:sz="0" w:space="0" w:color="auto"/>
          </w:divBdr>
        </w:div>
        <w:div w:id="1687707771">
          <w:marLeft w:val="480"/>
          <w:marRight w:val="0"/>
          <w:marTop w:val="0"/>
          <w:marBottom w:val="0"/>
          <w:divBdr>
            <w:top w:val="none" w:sz="0" w:space="0" w:color="auto"/>
            <w:left w:val="none" w:sz="0" w:space="0" w:color="auto"/>
            <w:bottom w:val="none" w:sz="0" w:space="0" w:color="auto"/>
            <w:right w:val="none" w:sz="0" w:space="0" w:color="auto"/>
          </w:divBdr>
        </w:div>
        <w:div w:id="1642230767">
          <w:marLeft w:val="480"/>
          <w:marRight w:val="0"/>
          <w:marTop w:val="0"/>
          <w:marBottom w:val="0"/>
          <w:divBdr>
            <w:top w:val="none" w:sz="0" w:space="0" w:color="auto"/>
            <w:left w:val="none" w:sz="0" w:space="0" w:color="auto"/>
            <w:bottom w:val="none" w:sz="0" w:space="0" w:color="auto"/>
            <w:right w:val="none" w:sz="0" w:space="0" w:color="auto"/>
          </w:divBdr>
        </w:div>
      </w:divsChild>
    </w:div>
    <w:div w:id="1160659146">
      <w:bodyDiv w:val="1"/>
      <w:marLeft w:val="0"/>
      <w:marRight w:val="0"/>
      <w:marTop w:val="0"/>
      <w:marBottom w:val="0"/>
      <w:divBdr>
        <w:top w:val="none" w:sz="0" w:space="0" w:color="auto"/>
        <w:left w:val="none" w:sz="0" w:space="0" w:color="auto"/>
        <w:bottom w:val="none" w:sz="0" w:space="0" w:color="auto"/>
        <w:right w:val="none" w:sz="0" w:space="0" w:color="auto"/>
      </w:divBdr>
    </w:div>
    <w:div w:id="1166750446">
      <w:bodyDiv w:val="1"/>
      <w:marLeft w:val="0"/>
      <w:marRight w:val="0"/>
      <w:marTop w:val="0"/>
      <w:marBottom w:val="0"/>
      <w:divBdr>
        <w:top w:val="none" w:sz="0" w:space="0" w:color="auto"/>
        <w:left w:val="none" w:sz="0" w:space="0" w:color="auto"/>
        <w:bottom w:val="none" w:sz="0" w:space="0" w:color="auto"/>
        <w:right w:val="none" w:sz="0" w:space="0" w:color="auto"/>
      </w:divBdr>
    </w:div>
    <w:div w:id="1166943732">
      <w:bodyDiv w:val="1"/>
      <w:marLeft w:val="0"/>
      <w:marRight w:val="0"/>
      <w:marTop w:val="0"/>
      <w:marBottom w:val="0"/>
      <w:divBdr>
        <w:top w:val="none" w:sz="0" w:space="0" w:color="auto"/>
        <w:left w:val="none" w:sz="0" w:space="0" w:color="auto"/>
        <w:bottom w:val="none" w:sz="0" w:space="0" w:color="auto"/>
        <w:right w:val="none" w:sz="0" w:space="0" w:color="auto"/>
      </w:divBdr>
    </w:div>
    <w:div w:id="1171525937">
      <w:bodyDiv w:val="1"/>
      <w:marLeft w:val="0"/>
      <w:marRight w:val="0"/>
      <w:marTop w:val="0"/>
      <w:marBottom w:val="0"/>
      <w:divBdr>
        <w:top w:val="none" w:sz="0" w:space="0" w:color="auto"/>
        <w:left w:val="none" w:sz="0" w:space="0" w:color="auto"/>
        <w:bottom w:val="none" w:sz="0" w:space="0" w:color="auto"/>
        <w:right w:val="none" w:sz="0" w:space="0" w:color="auto"/>
      </w:divBdr>
    </w:div>
    <w:div w:id="1171605833">
      <w:bodyDiv w:val="1"/>
      <w:marLeft w:val="0"/>
      <w:marRight w:val="0"/>
      <w:marTop w:val="0"/>
      <w:marBottom w:val="0"/>
      <w:divBdr>
        <w:top w:val="none" w:sz="0" w:space="0" w:color="auto"/>
        <w:left w:val="none" w:sz="0" w:space="0" w:color="auto"/>
        <w:bottom w:val="none" w:sz="0" w:space="0" w:color="auto"/>
        <w:right w:val="none" w:sz="0" w:space="0" w:color="auto"/>
      </w:divBdr>
    </w:div>
    <w:div w:id="1177504294">
      <w:bodyDiv w:val="1"/>
      <w:marLeft w:val="0"/>
      <w:marRight w:val="0"/>
      <w:marTop w:val="0"/>
      <w:marBottom w:val="0"/>
      <w:divBdr>
        <w:top w:val="none" w:sz="0" w:space="0" w:color="auto"/>
        <w:left w:val="none" w:sz="0" w:space="0" w:color="auto"/>
        <w:bottom w:val="none" w:sz="0" w:space="0" w:color="auto"/>
        <w:right w:val="none" w:sz="0" w:space="0" w:color="auto"/>
      </w:divBdr>
    </w:div>
    <w:div w:id="1181238357">
      <w:bodyDiv w:val="1"/>
      <w:marLeft w:val="0"/>
      <w:marRight w:val="0"/>
      <w:marTop w:val="0"/>
      <w:marBottom w:val="0"/>
      <w:divBdr>
        <w:top w:val="none" w:sz="0" w:space="0" w:color="auto"/>
        <w:left w:val="none" w:sz="0" w:space="0" w:color="auto"/>
        <w:bottom w:val="none" w:sz="0" w:space="0" w:color="auto"/>
        <w:right w:val="none" w:sz="0" w:space="0" w:color="auto"/>
      </w:divBdr>
    </w:div>
    <w:div w:id="1184902786">
      <w:bodyDiv w:val="1"/>
      <w:marLeft w:val="0"/>
      <w:marRight w:val="0"/>
      <w:marTop w:val="0"/>
      <w:marBottom w:val="0"/>
      <w:divBdr>
        <w:top w:val="none" w:sz="0" w:space="0" w:color="auto"/>
        <w:left w:val="none" w:sz="0" w:space="0" w:color="auto"/>
        <w:bottom w:val="none" w:sz="0" w:space="0" w:color="auto"/>
        <w:right w:val="none" w:sz="0" w:space="0" w:color="auto"/>
      </w:divBdr>
    </w:div>
    <w:div w:id="1186677089">
      <w:bodyDiv w:val="1"/>
      <w:marLeft w:val="0"/>
      <w:marRight w:val="0"/>
      <w:marTop w:val="0"/>
      <w:marBottom w:val="0"/>
      <w:divBdr>
        <w:top w:val="none" w:sz="0" w:space="0" w:color="auto"/>
        <w:left w:val="none" w:sz="0" w:space="0" w:color="auto"/>
        <w:bottom w:val="none" w:sz="0" w:space="0" w:color="auto"/>
        <w:right w:val="none" w:sz="0" w:space="0" w:color="auto"/>
      </w:divBdr>
    </w:div>
    <w:div w:id="1191332006">
      <w:bodyDiv w:val="1"/>
      <w:marLeft w:val="0"/>
      <w:marRight w:val="0"/>
      <w:marTop w:val="0"/>
      <w:marBottom w:val="0"/>
      <w:divBdr>
        <w:top w:val="none" w:sz="0" w:space="0" w:color="auto"/>
        <w:left w:val="none" w:sz="0" w:space="0" w:color="auto"/>
        <w:bottom w:val="none" w:sz="0" w:space="0" w:color="auto"/>
        <w:right w:val="none" w:sz="0" w:space="0" w:color="auto"/>
      </w:divBdr>
    </w:div>
    <w:div w:id="1191607885">
      <w:bodyDiv w:val="1"/>
      <w:marLeft w:val="0"/>
      <w:marRight w:val="0"/>
      <w:marTop w:val="0"/>
      <w:marBottom w:val="0"/>
      <w:divBdr>
        <w:top w:val="none" w:sz="0" w:space="0" w:color="auto"/>
        <w:left w:val="none" w:sz="0" w:space="0" w:color="auto"/>
        <w:bottom w:val="none" w:sz="0" w:space="0" w:color="auto"/>
        <w:right w:val="none" w:sz="0" w:space="0" w:color="auto"/>
      </w:divBdr>
    </w:div>
    <w:div w:id="1193690076">
      <w:bodyDiv w:val="1"/>
      <w:marLeft w:val="0"/>
      <w:marRight w:val="0"/>
      <w:marTop w:val="0"/>
      <w:marBottom w:val="0"/>
      <w:divBdr>
        <w:top w:val="none" w:sz="0" w:space="0" w:color="auto"/>
        <w:left w:val="none" w:sz="0" w:space="0" w:color="auto"/>
        <w:bottom w:val="none" w:sz="0" w:space="0" w:color="auto"/>
        <w:right w:val="none" w:sz="0" w:space="0" w:color="auto"/>
      </w:divBdr>
    </w:div>
    <w:div w:id="1194224175">
      <w:bodyDiv w:val="1"/>
      <w:marLeft w:val="0"/>
      <w:marRight w:val="0"/>
      <w:marTop w:val="0"/>
      <w:marBottom w:val="0"/>
      <w:divBdr>
        <w:top w:val="none" w:sz="0" w:space="0" w:color="auto"/>
        <w:left w:val="none" w:sz="0" w:space="0" w:color="auto"/>
        <w:bottom w:val="none" w:sz="0" w:space="0" w:color="auto"/>
        <w:right w:val="none" w:sz="0" w:space="0" w:color="auto"/>
      </w:divBdr>
    </w:div>
    <w:div w:id="1200430899">
      <w:bodyDiv w:val="1"/>
      <w:marLeft w:val="0"/>
      <w:marRight w:val="0"/>
      <w:marTop w:val="0"/>
      <w:marBottom w:val="0"/>
      <w:divBdr>
        <w:top w:val="none" w:sz="0" w:space="0" w:color="auto"/>
        <w:left w:val="none" w:sz="0" w:space="0" w:color="auto"/>
        <w:bottom w:val="none" w:sz="0" w:space="0" w:color="auto"/>
        <w:right w:val="none" w:sz="0" w:space="0" w:color="auto"/>
      </w:divBdr>
    </w:div>
    <w:div w:id="1221945703">
      <w:bodyDiv w:val="1"/>
      <w:marLeft w:val="0"/>
      <w:marRight w:val="0"/>
      <w:marTop w:val="0"/>
      <w:marBottom w:val="0"/>
      <w:divBdr>
        <w:top w:val="none" w:sz="0" w:space="0" w:color="auto"/>
        <w:left w:val="none" w:sz="0" w:space="0" w:color="auto"/>
        <w:bottom w:val="none" w:sz="0" w:space="0" w:color="auto"/>
        <w:right w:val="none" w:sz="0" w:space="0" w:color="auto"/>
      </w:divBdr>
    </w:div>
    <w:div w:id="1223518869">
      <w:bodyDiv w:val="1"/>
      <w:marLeft w:val="0"/>
      <w:marRight w:val="0"/>
      <w:marTop w:val="0"/>
      <w:marBottom w:val="0"/>
      <w:divBdr>
        <w:top w:val="none" w:sz="0" w:space="0" w:color="auto"/>
        <w:left w:val="none" w:sz="0" w:space="0" w:color="auto"/>
        <w:bottom w:val="none" w:sz="0" w:space="0" w:color="auto"/>
        <w:right w:val="none" w:sz="0" w:space="0" w:color="auto"/>
      </w:divBdr>
    </w:div>
    <w:div w:id="1230379451">
      <w:bodyDiv w:val="1"/>
      <w:marLeft w:val="0"/>
      <w:marRight w:val="0"/>
      <w:marTop w:val="0"/>
      <w:marBottom w:val="0"/>
      <w:divBdr>
        <w:top w:val="none" w:sz="0" w:space="0" w:color="auto"/>
        <w:left w:val="none" w:sz="0" w:space="0" w:color="auto"/>
        <w:bottom w:val="none" w:sz="0" w:space="0" w:color="auto"/>
        <w:right w:val="none" w:sz="0" w:space="0" w:color="auto"/>
      </w:divBdr>
    </w:div>
    <w:div w:id="1233659477">
      <w:bodyDiv w:val="1"/>
      <w:marLeft w:val="0"/>
      <w:marRight w:val="0"/>
      <w:marTop w:val="0"/>
      <w:marBottom w:val="0"/>
      <w:divBdr>
        <w:top w:val="none" w:sz="0" w:space="0" w:color="auto"/>
        <w:left w:val="none" w:sz="0" w:space="0" w:color="auto"/>
        <w:bottom w:val="none" w:sz="0" w:space="0" w:color="auto"/>
        <w:right w:val="none" w:sz="0" w:space="0" w:color="auto"/>
      </w:divBdr>
    </w:div>
    <w:div w:id="1248730833">
      <w:bodyDiv w:val="1"/>
      <w:marLeft w:val="0"/>
      <w:marRight w:val="0"/>
      <w:marTop w:val="0"/>
      <w:marBottom w:val="0"/>
      <w:divBdr>
        <w:top w:val="none" w:sz="0" w:space="0" w:color="auto"/>
        <w:left w:val="none" w:sz="0" w:space="0" w:color="auto"/>
        <w:bottom w:val="none" w:sz="0" w:space="0" w:color="auto"/>
        <w:right w:val="none" w:sz="0" w:space="0" w:color="auto"/>
      </w:divBdr>
    </w:div>
    <w:div w:id="1253277041">
      <w:bodyDiv w:val="1"/>
      <w:marLeft w:val="0"/>
      <w:marRight w:val="0"/>
      <w:marTop w:val="0"/>
      <w:marBottom w:val="0"/>
      <w:divBdr>
        <w:top w:val="none" w:sz="0" w:space="0" w:color="auto"/>
        <w:left w:val="none" w:sz="0" w:space="0" w:color="auto"/>
        <w:bottom w:val="none" w:sz="0" w:space="0" w:color="auto"/>
        <w:right w:val="none" w:sz="0" w:space="0" w:color="auto"/>
      </w:divBdr>
    </w:div>
    <w:div w:id="1259289360">
      <w:bodyDiv w:val="1"/>
      <w:marLeft w:val="0"/>
      <w:marRight w:val="0"/>
      <w:marTop w:val="0"/>
      <w:marBottom w:val="0"/>
      <w:divBdr>
        <w:top w:val="none" w:sz="0" w:space="0" w:color="auto"/>
        <w:left w:val="none" w:sz="0" w:space="0" w:color="auto"/>
        <w:bottom w:val="none" w:sz="0" w:space="0" w:color="auto"/>
        <w:right w:val="none" w:sz="0" w:space="0" w:color="auto"/>
      </w:divBdr>
    </w:div>
    <w:div w:id="1262881038">
      <w:bodyDiv w:val="1"/>
      <w:marLeft w:val="0"/>
      <w:marRight w:val="0"/>
      <w:marTop w:val="0"/>
      <w:marBottom w:val="0"/>
      <w:divBdr>
        <w:top w:val="none" w:sz="0" w:space="0" w:color="auto"/>
        <w:left w:val="none" w:sz="0" w:space="0" w:color="auto"/>
        <w:bottom w:val="none" w:sz="0" w:space="0" w:color="auto"/>
        <w:right w:val="none" w:sz="0" w:space="0" w:color="auto"/>
      </w:divBdr>
    </w:div>
    <w:div w:id="1271166407">
      <w:bodyDiv w:val="1"/>
      <w:marLeft w:val="0"/>
      <w:marRight w:val="0"/>
      <w:marTop w:val="0"/>
      <w:marBottom w:val="0"/>
      <w:divBdr>
        <w:top w:val="none" w:sz="0" w:space="0" w:color="auto"/>
        <w:left w:val="none" w:sz="0" w:space="0" w:color="auto"/>
        <w:bottom w:val="none" w:sz="0" w:space="0" w:color="auto"/>
        <w:right w:val="none" w:sz="0" w:space="0" w:color="auto"/>
      </w:divBdr>
    </w:div>
    <w:div w:id="1279485837">
      <w:bodyDiv w:val="1"/>
      <w:marLeft w:val="0"/>
      <w:marRight w:val="0"/>
      <w:marTop w:val="0"/>
      <w:marBottom w:val="0"/>
      <w:divBdr>
        <w:top w:val="none" w:sz="0" w:space="0" w:color="auto"/>
        <w:left w:val="none" w:sz="0" w:space="0" w:color="auto"/>
        <w:bottom w:val="none" w:sz="0" w:space="0" w:color="auto"/>
        <w:right w:val="none" w:sz="0" w:space="0" w:color="auto"/>
      </w:divBdr>
    </w:div>
    <w:div w:id="1283459851">
      <w:bodyDiv w:val="1"/>
      <w:marLeft w:val="0"/>
      <w:marRight w:val="0"/>
      <w:marTop w:val="0"/>
      <w:marBottom w:val="0"/>
      <w:divBdr>
        <w:top w:val="none" w:sz="0" w:space="0" w:color="auto"/>
        <w:left w:val="none" w:sz="0" w:space="0" w:color="auto"/>
        <w:bottom w:val="none" w:sz="0" w:space="0" w:color="auto"/>
        <w:right w:val="none" w:sz="0" w:space="0" w:color="auto"/>
      </w:divBdr>
    </w:div>
    <w:div w:id="1293709915">
      <w:bodyDiv w:val="1"/>
      <w:marLeft w:val="0"/>
      <w:marRight w:val="0"/>
      <w:marTop w:val="0"/>
      <w:marBottom w:val="0"/>
      <w:divBdr>
        <w:top w:val="none" w:sz="0" w:space="0" w:color="auto"/>
        <w:left w:val="none" w:sz="0" w:space="0" w:color="auto"/>
        <w:bottom w:val="none" w:sz="0" w:space="0" w:color="auto"/>
        <w:right w:val="none" w:sz="0" w:space="0" w:color="auto"/>
      </w:divBdr>
    </w:div>
    <w:div w:id="1296453111">
      <w:bodyDiv w:val="1"/>
      <w:marLeft w:val="0"/>
      <w:marRight w:val="0"/>
      <w:marTop w:val="0"/>
      <w:marBottom w:val="0"/>
      <w:divBdr>
        <w:top w:val="none" w:sz="0" w:space="0" w:color="auto"/>
        <w:left w:val="none" w:sz="0" w:space="0" w:color="auto"/>
        <w:bottom w:val="none" w:sz="0" w:space="0" w:color="auto"/>
        <w:right w:val="none" w:sz="0" w:space="0" w:color="auto"/>
      </w:divBdr>
    </w:div>
    <w:div w:id="1305698832">
      <w:bodyDiv w:val="1"/>
      <w:marLeft w:val="0"/>
      <w:marRight w:val="0"/>
      <w:marTop w:val="0"/>
      <w:marBottom w:val="0"/>
      <w:divBdr>
        <w:top w:val="none" w:sz="0" w:space="0" w:color="auto"/>
        <w:left w:val="none" w:sz="0" w:space="0" w:color="auto"/>
        <w:bottom w:val="none" w:sz="0" w:space="0" w:color="auto"/>
        <w:right w:val="none" w:sz="0" w:space="0" w:color="auto"/>
      </w:divBdr>
    </w:div>
    <w:div w:id="1313413001">
      <w:bodyDiv w:val="1"/>
      <w:marLeft w:val="0"/>
      <w:marRight w:val="0"/>
      <w:marTop w:val="0"/>
      <w:marBottom w:val="0"/>
      <w:divBdr>
        <w:top w:val="none" w:sz="0" w:space="0" w:color="auto"/>
        <w:left w:val="none" w:sz="0" w:space="0" w:color="auto"/>
        <w:bottom w:val="none" w:sz="0" w:space="0" w:color="auto"/>
        <w:right w:val="none" w:sz="0" w:space="0" w:color="auto"/>
      </w:divBdr>
    </w:div>
    <w:div w:id="1320496201">
      <w:bodyDiv w:val="1"/>
      <w:marLeft w:val="0"/>
      <w:marRight w:val="0"/>
      <w:marTop w:val="0"/>
      <w:marBottom w:val="0"/>
      <w:divBdr>
        <w:top w:val="none" w:sz="0" w:space="0" w:color="auto"/>
        <w:left w:val="none" w:sz="0" w:space="0" w:color="auto"/>
        <w:bottom w:val="none" w:sz="0" w:space="0" w:color="auto"/>
        <w:right w:val="none" w:sz="0" w:space="0" w:color="auto"/>
      </w:divBdr>
    </w:div>
    <w:div w:id="1327440215">
      <w:bodyDiv w:val="1"/>
      <w:marLeft w:val="0"/>
      <w:marRight w:val="0"/>
      <w:marTop w:val="0"/>
      <w:marBottom w:val="0"/>
      <w:divBdr>
        <w:top w:val="none" w:sz="0" w:space="0" w:color="auto"/>
        <w:left w:val="none" w:sz="0" w:space="0" w:color="auto"/>
        <w:bottom w:val="none" w:sz="0" w:space="0" w:color="auto"/>
        <w:right w:val="none" w:sz="0" w:space="0" w:color="auto"/>
      </w:divBdr>
    </w:div>
    <w:div w:id="1332752631">
      <w:bodyDiv w:val="1"/>
      <w:marLeft w:val="0"/>
      <w:marRight w:val="0"/>
      <w:marTop w:val="0"/>
      <w:marBottom w:val="0"/>
      <w:divBdr>
        <w:top w:val="none" w:sz="0" w:space="0" w:color="auto"/>
        <w:left w:val="none" w:sz="0" w:space="0" w:color="auto"/>
        <w:bottom w:val="none" w:sz="0" w:space="0" w:color="auto"/>
        <w:right w:val="none" w:sz="0" w:space="0" w:color="auto"/>
      </w:divBdr>
    </w:div>
    <w:div w:id="1337923483">
      <w:bodyDiv w:val="1"/>
      <w:marLeft w:val="0"/>
      <w:marRight w:val="0"/>
      <w:marTop w:val="0"/>
      <w:marBottom w:val="0"/>
      <w:divBdr>
        <w:top w:val="none" w:sz="0" w:space="0" w:color="auto"/>
        <w:left w:val="none" w:sz="0" w:space="0" w:color="auto"/>
        <w:bottom w:val="none" w:sz="0" w:space="0" w:color="auto"/>
        <w:right w:val="none" w:sz="0" w:space="0" w:color="auto"/>
      </w:divBdr>
    </w:div>
    <w:div w:id="1340236263">
      <w:bodyDiv w:val="1"/>
      <w:marLeft w:val="0"/>
      <w:marRight w:val="0"/>
      <w:marTop w:val="0"/>
      <w:marBottom w:val="0"/>
      <w:divBdr>
        <w:top w:val="none" w:sz="0" w:space="0" w:color="auto"/>
        <w:left w:val="none" w:sz="0" w:space="0" w:color="auto"/>
        <w:bottom w:val="none" w:sz="0" w:space="0" w:color="auto"/>
        <w:right w:val="none" w:sz="0" w:space="0" w:color="auto"/>
      </w:divBdr>
    </w:div>
    <w:div w:id="1342465315">
      <w:bodyDiv w:val="1"/>
      <w:marLeft w:val="0"/>
      <w:marRight w:val="0"/>
      <w:marTop w:val="0"/>
      <w:marBottom w:val="0"/>
      <w:divBdr>
        <w:top w:val="none" w:sz="0" w:space="0" w:color="auto"/>
        <w:left w:val="none" w:sz="0" w:space="0" w:color="auto"/>
        <w:bottom w:val="none" w:sz="0" w:space="0" w:color="auto"/>
        <w:right w:val="none" w:sz="0" w:space="0" w:color="auto"/>
      </w:divBdr>
    </w:div>
    <w:div w:id="1351953190">
      <w:bodyDiv w:val="1"/>
      <w:marLeft w:val="0"/>
      <w:marRight w:val="0"/>
      <w:marTop w:val="0"/>
      <w:marBottom w:val="0"/>
      <w:divBdr>
        <w:top w:val="none" w:sz="0" w:space="0" w:color="auto"/>
        <w:left w:val="none" w:sz="0" w:space="0" w:color="auto"/>
        <w:bottom w:val="none" w:sz="0" w:space="0" w:color="auto"/>
        <w:right w:val="none" w:sz="0" w:space="0" w:color="auto"/>
      </w:divBdr>
    </w:div>
    <w:div w:id="1354186901">
      <w:bodyDiv w:val="1"/>
      <w:marLeft w:val="0"/>
      <w:marRight w:val="0"/>
      <w:marTop w:val="0"/>
      <w:marBottom w:val="0"/>
      <w:divBdr>
        <w:top w:val="none" w:sz="0" w:space="0" w:color="auto"/>
        <w:left w:val="none" w:sz="0" w:space="0" w:color="auto"/>
        <w:bottom w:val="none" w:sz="0" w:space="0" w:color="auto"/>
        <w:right w:val="none" w:sz="0" w:space="0" w:color="auto"/>
      </w:divBdr>
    </w:div>
    <w:div w:id="1359431281">
      <w:bodyDiv w:val="1"/>
      <w:marLeft w:val="0"/>
      <w:marRight w:val="0"/>
      <w:marTop w:val="0"/>
      <w:marBottom w:val="0"/>
      <w:divBdr>
        <w:top w:val="none" w:sz="0" w:space="0" w:color="auto"/>
        <w:left w:val="none" w:sz="0" w:space="0" w:color="auto"/>
        <w:bottom w:val="none" w:sz="0" w:space="0" w:color="auto"/>
        <w:right w:val="none" w:sz="0" w:space="0" w:color="auto"/>
      </w:divBdr>
    </w:div>
    <w:div w:id="1367560106">
      <w:bodyDiv w:val="1"/>
      <w:marLeft w:val="0"/>
      <w:marRight w:val="0"/>
      <w:marTop w:val="0"/>
      <w:marBottom w:val="0"/>
      <w:divBdr>
        <w:top w:val="none" w:sz="0" w:space="0" w:color="auto"/>
        <w:left w:val="none" w:sz="0" w:space="0" w:color="auto"/>
        <w:bottom w:val="none" w:sz="0" w:space="0" w:color="auto"/>
        <w:right w:val="none" w:sz="0" w:space="0" w:color="auto"/>
      </w:divBdr>
    </w:div>
    <w:div w:id="1368262938">
      <w:bodyDiv w:val="1"/>
      <w:marLeft w:val="0"/>
      <w:marRight w:val="0"/>
      <w:marTop w:val="0"/>
      <w:marBottom w:val="0"/>
      <w:divBdr>
        <w:top w:val="none" w:sz="0" w:space="0" w:color="auto"/>
        <w:left w:val="none" w:sz="0" w:space="0" w:color="auto"/>
        <w:bottom w:val="none" w:sz="0" w:space="0" w:color="auto"/>
        <w:right w:val="none" w:sz="0" w:space="0" w:color="auto"/>
      </w:divBdr>
    </w:div>
    <w:div w:id="1373454316">
      <w:bodyDiv w:val="1"/>
      <w:marLeft w:val="0"/>
      <w:marRight w:val="0"/>
      <w:marTop w:val="0"/>
      <w:marBottom w:val="0"/>
      <w:divBdr>
        <w:top w:val="none" w:sz="0" w:space="0" w:color="auto"/>
        <w:left w:val="none" w:sz="0" w:space="0" w:color="auto"/>
        <w:bottom w:val="none" w:sz="0" w:space="0" w:color="auto"/>
        <w:right w:val="none" w:sz="0" w:space="0" w:color="auto"/>
      </w:divBdr>
    </w:div>
    <w:div w:id="1379940151">
      <w:bodyDiv w:val="1"/>
      <w:marLeft w:val="0"/>
      <w:marRight w:val="0"/>
      <w:marTop w:val="0"/>
      <w:marBottom w:val="0"/>
      <w:divBdr>
        <w:top w:val="none" w:sz="0" w:space="0" w:color="auto"/>
        <w:left w:val="none" w:sz="0" w:space="0" w:color="auto"/>
        <w:bottom w:val="none" w:sz="0" w:space="0" w:color="auto"/>
        <w:right w:val="none" w:sz="0" w:space="0" w:color="auto"/>
      </w:divBdr>
    </w:div>
    <w:div w:id="1381124478">
      <w:bodyDiv w:val="1"/>
      <w:marLeft w:val="0"/>
      <w:marRight w:val="0"/>
      <w:marTop w:val="0"/>
      <w:marBottom w:val="0"/>
      <w:divBdr>
        <w:top w:val="none" w:sz="0" w:space="0" w:color="auto"/>
        <w:left w:val="none" w:sz="0" w:space="0" w:color="auto"/>
        <w:bottom w:val="none" w:sz="0" w:space="0" w:color="auto"/>
        <w:right w:val="none" w:sz="0" w:space="0" w:color="auto"/>
      </w:divBdr>
      <w:divsChild>
        <w:div w:id="690567918">
          <w:marLeft w:val="0"/>
          <w:marRight w:val="0"/>
          <w:marTop w:val="0"/>
          <w:marBottom w:val="0"/>
          <w:divBdr>
            <w:top w:val="none" w:sz="0" w:space="0" w:color="auto"/>
            <w:left w:val="none" w:sz="0" w:space="0" w:color="auto"/>
            <w:bottom w:val="none" w:sz="0" w:space="0" w:color="auto"/>
            <w:right w:val="none" w:sz="0" w:space="0" w:color="auto"/>
          </w:divBdr>
        </w:div>
      </w:divsChild>
    </w:div>
    <w:div w:id="1385593670">
      <w:bodyDiv w:val="1"/>
      <w:marLeft w:val="0"/>
      <w:marRight w:val="0"/>
      <w:marTop w:val="0"/>
      <w:marBottom w:val="0"/>
      <w:divBdr>
        <w:top w:val="none" w:sz="0" w:space="0" w:color="auto"/>
        <w:left w:val="none" w:sz="0" w:space="0" w:color="auto"/>
        <w:bottom w:val="none" w:sz="0" w:space="0" w:color="auto"/>
        <w:right w:val="none" w:sz="0" w:space="0" w:color="auto"/>
      </w:divBdr>
    </w:div>
    <w:div w:id="1390035559">
      <w:bodyDiv w:val="1"/>
      <w:marLeft w:val="0"/>
      <w:marRight w:val="0"/>
      <w:marTop w:val="0"/>
      <w:marBottom w:val="0"/>
      <w:divBdr>
        <w:top w:val="none" w:sz="0" w:space="0" w:color="auto"/>
        <w:left w:val="none" w:sz="0" w:space="0" w:color="auto"/>
        <w:bottom w:val="none" w:sz="0" w:space="0" w:color="auto"/>
        <w:right w:val="none" w:sz="0" w:space="0" w:color="auto"/>
      </w:divBdr>
    </w:div>
    <w:div w:id="1392386039">
      <w:bodyDiv w:val="1"/>
      <w:marLeft w:val="0"/>
      <w:marRight w:val="0"/>
      <w:marTop w:val="0"/>
      <w:marBottom w:val="0"/>
      <w:divBdr>
        <w:top w:val="none" w:sz="0" w:space="0" w:color="auto"/>
        <w:left w:val="none" w:sz="0" w:space="0" w:color="auto"/>
        <w:bottom w:val="none" w:sz="0" w:space="0" w:color="auto"/>
        <w:right w:val="none" w:sz="0" w:space="0" w:color="auto"/>
      </w:divBdr>
    </w:div>
    <w:div w:id="1405253111">
      <w:bodyDiv w:val="1"/>
      <w:marLeft w:val="0"/>
      <w:marRight w:val="0"/>
      <w:marTop w:val="0"/>
      <w:marBottom w:val="0"/>
      <w:divBdr>
        <w:top w:val="none" w:sz="0" w:space="0" w:color="auto"/>
        <w:left w:val="none" w:sz="0" w:space="0" w:color="auto"/>
        <w:bottom w:val="none" w:sz="0" w:space="0" w:color="auto"/>
        <w:right w:val="none" w:sz="0" w:space="0" w:color="auto"/>
      </w:divBdr>
    </w:div>
    <w:div w:id="1407149283">
      <w:bodyDiv w:val="1"/>
      <w:marLeft w:val="0"/>
      <w:marRight w:val="0"/>
      <w:marTop w:val="0"/>
      <w:marBottom w:val="0"/>
      <w:divBdr>
        <w:top w:val="none" w:sz="0" w:space="0" w:color="auto"/>
        <w:left w:val="none" w:sz="0" w:space="0" w:color="auto"/>
        <w:bottom w:val="none" w:sz="0" w:space="0" w:color="auto"/>
        <w:right w:val="none" w:sz="0" w:space="0" w:color="auto"/>
      </w:divBdr>
    </w:div>
    <w:div w:id="1411929194">
      <w:bodyDiv w:val="1"/>
      <w:marLeft w:val="0"/>
      <w:marRight w:val="0"/>
      <w:marTop w:val="0"/>
      <w:marBottom w:val="0"/>
      <w:divBdr>
        <w:top w:val="none" w:sz="0" w:space="0" w:color="auto"/>
        <w:left w:val="none" w:sz="0" w:space="0" w:color="auto"/>
        <w:bottom w:val="none" w:sz="0" w:space="0" w:color="auto"/>
        <w:right w:val="none" w:sz="0" w:space="0" w:color="auto"/>
      </w:divBdr>
    </w:div>
    <w:div w:id="1412510083">
      <w:bodyDiv w:val="1"/>
      <w:marLeft w:val="0"/>
      <w:marRight w:val="0"/>
      <w:marTop w:val="0"/>
      <w:marBottom w:val="0"/>
      <w:divBdr>
        <w:top w:val="none" w:sz="0" w:space="0" w:color="auto"/>
        <w:left w:val="none" w:sz="0" w:space="0" w:color="auto"/>
        <w:bottom w:val="none" w:sz="0" w:space="0" w:color="auto"/>
        <w:right w:val="none" w:sz="0" w:space="0" w:color="auto"/>
      </w:divBdr>
    </w:div>
    <w:div w:id="1414861161">
      <w:bodyDiv w:val="1"/>
      <w:marLeft w:val="0"/>
      <w:marRight w:val="0"/>
      <w:marTop w:val="0"/>
      <w:marBottom w:val="0"/>
      <w:divBdr>
        <w:top w:val="none" w:sz="0" w:space="0" w:color="auto"/>
        <w:left w:val="none" w:sz="0" w:space="0" w:color="auto"/>
        <w:bottom w:val="none" w:sz="0" w:space="0" w:color="auto"/>
        <w:right w:val="none" w:sz="0" w:space="0" w:color="auto"/>
      </w:divBdr>
    </w:div>
    <w:div w:id="1419054787">
      <w:bodyDiv w:val="1"/>
      <w:marLeft w:val="0"/>
      <w:marRight w:val="0"/>
      <w:marTop w:val="0"/>
      <w:marBottom w:val="0"/>
      <w:divBdr>
        <w:top w:val="none" w:sz="0" w:space="0" w:color="auto"/>
        <w:left w:val="none" w:sz="0" w:space="0" w:color="auto"/>
        <w:bottom w:val="none" w:sz="0" w:space="0" w:color="auto"/>
        <w:right w:val="none" w:sz="0" w:space="0" w:color="auto"/>
      </w:divBdr>
    </w:div>
    <w:div w:id="1419256911">
      <w:bodyDiv w:val="1"/>
      <w:marLeft w:val="0"/>
      <w:marRight w:val="0"/>
      <w:marTop w:val="0"/>
      <w:marBottom w:val="0"/>
      <w:divBdr>
        <w:top w:val="none" w:sz="0" w:space="0" w:color="auto"/>
        <w:left w:val="none" w:sz="0" w:space="0" w:color="auto"/>
        <w:bottom w:val="none" w:sz="0" w:space="0" w:color="auto"/>
        <w:right w:val="none" w:sz="0" w:space="0" w:color="auto"/>
      </w:divBdr>
    </w:div>
    <w:div w:id="1426267558">
      <w:bodyDiv w:val="1"/>
      <w:marLeft w:val="0"/>
      <w:marRight w:val="0"/>
      <w:marTop w:val="0"/>
      <w:marBottom w:val="0"/>
      <w:divBdr>
        <w:top w:val="none" w:sz="0" w:space="0" w:color="auto"/>
        <w:left w:val="none" w:sz="0" w:space="0" w:color="auto"/>
        <w:bottom w:val="none" w:sz="0" w:space="0" w:color="auto"/>
        <w:right w:val="none" w:sz="0" w:space="0" w:color="auto"/>
      </w:divBdr>
      <w:divsChild>
        <w:div w:id="838815664">
          <w:marLeft w:val="480"/>
          <w:marRight w:val="0"/>
          <w:marTop w:val="0"/>
          <w:marBottom w:val="0"/>
          <w:divBdr>
            <w:top w:val="none" w:sz="0" w:space="0" w:color="auto"/>
            <w:left w:val="none" w:sz="0" w:space="0" w:color="auto"/>
            <w:bottom w:val="none" w:sz="0" w:space="0" w:color="auto"/>
            <w:right w:val="none" w:sz="0" w:space="0" w:color="auto"/>
          </w:divBdr>
        </w:div>
        <w:div w:id="961349829">
          <w:marLeft w:val="480"/>
          <w:marRight w:val="0"/>
          <w:marTop w:val="0"/>
          <w:marBottom w:val="0"/>
          <w:divBdr>
            <w:top w:val="none" w:sz="0" w:space="0" w:color="auto"/>
            <w:left w:val="none" w:sz="0" w:space="0" w:color="auto"/>
            <w:bottom w:val="none" w:sz="0" w:space="0" w:color="auto"/>
            <w:right w:val="none" w:sz="0" w:space="0" w:color="auto"/>
          </w:divBdr>
        </w:div>
        <w:div w:id="2068255571">
          <w:marLeft w:val="480"/>
          <w:marRight w:val="0"/>
          <w:marTop w:val="0"/>
          <w:marBottom w:val="0"/>
          <w:divBdr>
            <w:top w:val="none" w:sz="0" w:space="0" w:color="auto"/>
            <w:left w:val="none" w:sz="0" w:space="0" w:color="auto"/>
            <w:bottom w:val="none" w:sz="0" w:space="0" w:color="auto"/>
            <w:right w:val="none" w:sz="0" w:space="0" w:color="auto"/>
          </w:divBdr>
        </w:div>
        <w:div w:id="1642879257">
          <w:marLeft w:val="480"/>
          <w:marRight w:val="0"/>
          <w:marTop w:val="0"/>
          <w:marBottom w:val="0"/>
          <w:divBdr>
            <w:top w:val="none" w:sz="0" w:space="0" w:color="auto"/>
            <w:left w:val="none" w:sz="0" w:space="0" w:color="auto"/>
            <w:bottom w:val="none" w:sz="0" w:space="0" w:color="auto"/>
            <w:right w:val="none" w:sz="0" w:space="0" w:color="auto"/>
          </w:divBdr>
        </w:div>
        <w:div w:id="773063094">
          <w:marLeft w:val="480"/>
          <w:marRight w:val="0"/>
          <w:marTop w:val="0"/>
          <w:marBottom w:val="0"/>
          <w:divBdr>
            <w:top w:val="none" w:sz="0" w:space="0" w:color="auto"/>
            <w:left w:val="none" w:sz="0" w:space="0" w:color="auto"/>
            <w:bottom w:val="none" w:sz="0" w:space="0" w:color="auto"/>
            <w:right w:val="none" w:sz="0" w:space="0" w:color="auto"/>
          </w:divBdr>
        </w:div>
        <w:div w:id="501942919">
          <w:marLeft w:val="480"/>
          <w:marRight w:val="0"/>
          <w:marTop w:val="0"/>
          <w:marBottom w:val="0"/>
          <w:divBdr>
            <w:top w:val="none" w:sz="0" w:space="0" w:color="auto"/>
            <w:left w:val="none" w:sz="0" w:space="0" w:color="auto"/>
            <w:bottom w:val="none" w:sz="0" w:space="0" w:color="auto"/>
            <w:right w:val="none" w:sz="0" w:space="0" w:color="auto"/>
          </w:divBdr>
        </w:div>
        <w:div w:id="1893077402">
          <w:marLeft w:val="480"/>
          <w:marRight w:val="0"/>
          <w:marTop w:val="0"/>
          <w:marBottom w:val="0"/>
          <w:divBdr>
            <w:top w:val="none" w:sz="0" w:space="0" w:color="auto"/>
            <w:left w:val="none" w:sz="0" w:space="0" w:color="auto"/>
            <w:bottom w:val="none" w:sz="0" w:space="0" w:color="auto"/>
            <w:right w:val="none" w:sz="0" w:space="0" w:color="auto"/>
          </w:divBdr>
        </w:div>
        <w:div w:id="1550679489">
          <w:marLeft w:val="480"/>
          <w:marRight w:val="0"/>
          <w:marTop w:val="0"/>
          <w:marBottom w:val="0"/>
          <w:divBdr>
            <w:top w:val="none" w:sz="0" w:space="0" w:color="auto"/>
            <w:left w:val="none" w:sz="0" w:space="0" w:color="auto"/>
            <w:bottom w:val="none" w:sz="0" w:space="0" w:color="auto"/>
            <w:right w:val="none" w:sz="0" w:space="0" w:color="auto"/>
          </w:divBdr>
        </w:div>
        <w:div w:id="225919143">
          <w:marLeft w:val="480"/>
          <w:marRight w:val="0"/>
          <w:marTop w:val="0"/>
          <w:marBottom w:val="0"/>
          <w:divBdr>
            <w:top w:val="none" w:sz="0" w:space="0" w:color="auto"/>
            <w:left w:val="none" w:sz="0" w:space="0" w:color="auto"/>
            <w:bottom w:val="none" w:sz="0" w:space="0" w:color="auto"/>
            <w:right w:val="none" w:sz="0" w:space="0" w:color="auto"/>
          </w:divBdr>
        </w:div>
        <w:div w:id="1717123549">
          <w:marLeft w:val="480"/>
          <w:marRight w:val="0"/>
          <w:marTop w:val="0"/>
          <w:marBottom w:val="0"/>
          <w:divBdr>
            <w:top w:val="none" w:sz="0" w:space="0" w:color="auto"/>
            <w:left w:val="none" w:sz="0" w:space="0" w:color="auto"/>
            <w:bottom w:val="none" w:sz="0" w:space="0" w:color="auto"/>
            <w:right w:val="none" w:sz="0" w:space="0" w:color="auto"/>
          </w:divBdr>
        </w:div>
        <w:div w:id="1884749990">
          <w:marLeft w:val="480"/>
          <w:marRight w:val="0"/>
          <w:marTop w:val="0"/>
          <w:marBottom w:val="0"/>
          <w:divBdr>
            <w:top w:val="none" w:sz="0" w:space="0" w:color="auto"/>
            <w:left w:val="none" w:sz="0" w:space="0" w:color="auto"/>
            <w:bottom w:val="none" w:sz="0" w:space="0" w:color="auto"/>
            <w:right w:val="none" w:sz="0" w:space="0" w:color="auto"/>
          </w:divBdr>
        </w:div>
        <w:div w:id="1633898361">
          <w:marLeft w:val="480"/>
          <w:marRight w:val="0"/>
          <w:marTop w:val="0"/>
          <w:marBottom w:val="0"/>
          <w:divBdr>
            <w:top w:val="none" w:sz="0" w:space="0" w:color="auto"/>
            <w:left w:val="none" w:sz="0" w:space="0" w:color="auto"/>
            <w:bottom w:val="none" w:sz="0" w:space="0" w:color="auto"/>
            <w:right w:val="none" w:sz="0" w:space="0" w:color="auto"/>
          </w:divBdr>
        </w:div>
        <w:div w:id="2055734404">
          <w:marLeft w:val="480"/>
          <w:marRight w:val="0"/>
          <w:marTop w:val="0"/>
          <w:marBottom w:val="0"/>
          <w:divBdr>
            <w:top w:val="none" w:sz="0" w:space="0" w:color="auto"/>
            <w:left w:val="none" w:sz="0" w:space="0" w:color="auto"/>
            <w:bottom w:val="none" w:sz="0" w:space="0" w:color="auto"/>
            <w:right w:val="none" w:sz="0" w:space="0" w:color="auto"/>
          </w:divBdr>
        </w:div>
        <w:div w:id="1282230199">
          <w:marLeft w:val="480"/>
          <w:marRight w:val="0"/>
          <w:marTop w:val="0"/>
          <w:marBottom w:val="0"/>
          <w:divBdr>
            <w:top w:val="none" w:sz="0" w:space="0" w:color="auto"/>
            <w:left w:val="none" w:sz="0" w:space="0" w:color="auto"/>
            <w:bottom w:val="none" w:sz="0" w:space="0" w:color="auto"/>
            <w:right w:val="none" w:sz="0" w:space="0" w:color="auto"/>
          </w:divBdr>
        </w:div>
        <w:div w:id="1352881060">
          <w:marLeft w:val="480"/>
          <w:marRight w:val="0"/>
          <w:marTop w:val="0"/>
          <w:marBottom w:val="0"/>
          <w:divBdr>
            <w:top w:val="none" w:sz="0" w:space="0" w:color="auto"/>
            <w:left w:val="none" w:sz="0" w:space="0" w:color="auto"/>
            <w:bottom w:val="none" w:sz="0" w:space="0" w:color="auto"/>
            <w:right w:val="none" w:sz="0" w:space="0" w:color="auto"/>
          </w:divBdr>
        </w:div>
        <w:div w:id="1307395685">
          <w:marLeft w:val="480"/>
          <w:marRight w:val="0"/>
          <w:marTop w:val="0"/>
          <w:marBottom w:val="0"/>
          <w:divBdr>
            <w:top w:val="none" w:sz="0" w:space="0" w:color="auto"/>
            <w:left w:val="none" w:sz="0" w:space="0" w:color="auto"/>
            <w:bottom w:val="none" w:sz="0" w:space="0" w:color="auto"/>
            <w:right w:val="none" w:sz="0" w:space="0" w:color="auto"/>
          </w:divBdr>
        </w:div>
        <w:div w:id="537553136">
          <w:marLeft w:val="480"/>
          <w:marRight w:val="0"/>
          <w:marTop w:val="0"/>
          <w:marBottom w:val="0"/>
          <w:divBdr>
            <w:top w:val="none" w:sz="0" w:space="0" w:color="auto"/>
            <w:left w:val="none" w:sz="0" w:space="0" w:color="auto"/>
            <w:bottom w:val="none" w:sz="0" w:space="0" w:color="auto"/>
            <w:right w:val="none" w:sz="0" w:space="0" w:color="auto"/>
          </w:divBdr>
        </w:div>
      </w:divsChild>
    </w:div>
    <w:div w:id="1434784108">
      <w:bodyDiv w:val="1"/>
      <w:marLeft w:val="0"/>
      <w:marRight w:val="0"/>
      <w:marTop w:val="0"/>
      <w:marBottom w:val="0"/>
      <w:divBdr>
        <w:top w:val="none" w:sz="0" w:space="0" w:color="auto"/>
        <w:left w:val="none" w:sz="0" w:space="0" w:color="auto"/>
        <w:bottom w:val="none" w:sz="0" w:space="0" w:color="auto"/>
        <w:right w:val="none" w:sz="0" w:space="0" w:color="auto"/>
      </w:divBdr>
    </w:div>
    <w:div w:id="1444377606">
      <w:bodyDiv w:val="1"/>
      <w:marLeft w:val="0"/>
      <w:marRight w:val="0"/>
      <w:marTop w:val="0"/>
      <w:marBottom w:val="0"/>
      <w:divBdr>
        <w:top w:val="none" w:sz="0" w:space="0" w:color="auto"/>
        <w:left w:val="none" w:sz="0" w:space="0" w:color="auto"/>
        <w:bottom w:val="none" w:sz="0" w:space="0" w:color="auto"/>
        <w:right w:val="none" w:sz="0" w:space="0" w:color="auto"/>
      </w:divBdr>
    </w:div>
    <w:div w:id="1444809943">
      <w:bodyDiv w:val="1"/>
      <w:marLeft w:val="0"/>
      <w:marRight w:val="0"/>
      <w:marTop w:val="0"/>
      <w:marBottom w:val="0"/>
      <w:divBdr>
        <w:top w:val="none" w:sz="0" w:space="0" w:color="auto"/>
        <w:left w:val="none" w:sz="0" w:space="0" w:color="auto"/>
        <w:bottom w:val="none" w:sz="0" w:space="0" w:color="auto"/>
        <w:right w:val="none" w:sz="0" w:space="0" w:color="auto"/>
      </w:divBdr>
    </w:div>
    <w:div w:id="1447502932">
      <w:bodyDiv w:val="1"/>
      <w:marLeft w:val="0"/>
      <w:marRight w:val="0"/>
      <w:marTop w:val="0"/>
      <w:marBottom w:val="0"/>
      <w:divBdr>
        <w:top w:val="none" w:sz="0" w:space="0" w:color="auto"/>
        <w:left w:val="none" w:sz="0" w:space="0" w:color="auto"/>
        <w:bottom w:val="none" w:sz="0" w:space="0" w:color="auto"/>
        <w:right w:val="none" w:sz="0" w:space="0" w:color="auto"/>
      </w:divBdr>
    </w:div>
    <w:div w:id="1448622028">
      <w:bodyDiv w:val="1"/>
      <w:marLeft w:val="0"/>
      <w:marRight w:val="0"/>
      <w:marTop w:val="0"/>
      <w:marBottom w:val="0"/>
      <w:divBdr>
        <w:top w:val="none" w:sz="0" w:space="0" w:color="auto"/>
        <w:left w:val="none" w:sz="0" w:space="0" w:color="auto"/>
        <w:bottom w:val="none" w:sz="0" w:space="0" w:color="auto"/>
        <w:right w:val="none" w:sz="0" w:space="0" w:color="auto"/>
      </w:divBdr>
    </w:div>
    <w:div w:id="1456407384">
      <w:bodyDiv w:val="1"/>
      <w:marLeft w:val="0"/>
      <w:marRight w:val="0"/>
      <w:marTop w:val="0"/>
      <w:marBottom w:val="0"/>
      <w:divBdr>
        <w:top w:val="none" w:sz="0" w:space="0" w:color="auto"/>
        <w:left w:val="none" w:sz="0" w:space="0" w:color="auto"/>
        <w:bottom w:val="none" w:sz="0" w:space="0" w:color="auto"/>
        <w:right w:val="none" w:sz="0" w:space="0" w:color="auto"/>
      </w:divBdr>
    </w:div>
    <w:div w:id="1458645971">
      <w:bodyDiv w:val="1"/>
      <w:marLeft w:val="0"/>
      <w:marRight w:val="0"/>
      <w:marTop w:val="0"/>
      <w:marBottom w:val="0"/>
      <w:divBdr>
        <w:top w:val="none" w:sz="0" w:space="0" w:color="auto"/>
        <w:left w:val="none" w:sz="0" w:space="0" w:color="auto"/>
        <w:bottom w:val="none" w:sz="0" w:space="0" w:color="auto"/>
        <w:right w:val="none" w:sz="0" w:space="0" w:color="auto"/>
      </w:divBdr>
    </w:div>
    <w:div w:id="1460492627">
      <w:bodyDiv w:val="1"/>
      <w:marLeft w:val="0"/>
      <w:marRight w:val="0"/>
      <w:marTop w:val="0"/>
      <w:marBottom w:val="0"/>
      <w:divBdr>
        <w:top w:val="none" w:sz="0" w:space="0" w:color="auto"/>
        <w:left w:val="none" w:sz="0" w:space="0" w:color="auto"/>
        <w:bottom w:val="none" w:sz="0" w:space="0" w:color="auto"/>
        <w:right w:val="none" w:sz="0" w:space="0" w:color="auto"/>
      </w:divBdr>
    </w:div>
    <w:div w:id="1468426885">
      <w:bodyDiv w:val="1"/>
      <w:marLeft w:val="0"/>
      <w:marRight w:val="0"/>
      <w:marTop w:val="0"/>
      <w:marBottom w:val="0"/>
      <w:divBdr>
        <w:top w:val="none" w:sz="0" w:space="0" w:color="auto"/>
        <w:left w:val="none" w:sz="0" w:space="0" w:color="auto"/>
        <w:bottom w:val="none" w:sz="0" w:space="0" w:color="auto"/>
        <w:right w:val="none" w:sz="0" w:space="0" w:color="auto"/>
      </w:divBdr>
      <w:divsChild>
        <w:div w:id="699279036">
          <w:marLeft w:val="480"/>
          <w:marRight w:val="0"/>
          <w:marTop w:val="0"/>
          <w:marBottom w:val="0"/>
          <w:divBdr>
            <w:top w:val="none" w:sz="0" w:space="0" w:color="auto"/>
            <w:left w:val="none" w:sz="0" w:space="0" w:color="auto"/>
            <w:bottom w:val="none" w:sz="0" w:space="0" w:color="auto"/>
            <w:right w:val="none" w:sz="0" w:space="0" w:color="auto"/>
          </w:divBdr>
        </w:div>
        <w:div w:id="93475162">
          <w:marLeft w:val="480"/>
          <w:marRight w:val="0"/>
          <w:marTop w:val="0"/>
          <w:marBottom w:val="0"/>
          <w:divBdr>
            <w:top w:val="none" w:sz="0" w:space="0" w:color="auto"/>
            <w:left w:val="none" w:sz="0" w:space="0" w:color="auto"/>
            <w:bottom w:val="none" w:sz="0" w:space="0" w:color="auto"/>
            <w:right w:val="none" w:sz="0" w:space="0" w:color="auto"/>
          </w:divBdr>
        </w:div>
        <w:div w:id="2044404109">
          <w:marLeft w:val="480"/>
          <w:marRight w:val="0"/>
          <w:marTop w:val="0"/>
          <w:marBottom w:val="0"/>
          <w:divBdr>
            <w:top w:val="none" w:sz="0" w:space="0" w:color="auto"/>
            <w:left w:val="none" w:sz="0" w:space="0" w:color="auto"/>
            <w:bottom w:val="none" w:sz="0" w:space="0" w:color="auto"/>
            <w:right w:val="none" w:sz="0" w:space="0" w:color="auto"/>
          </w:divBdr>
        </w:div>
        <w:div w:id="678390010">
          <w:marLeft w:val="480"/>
          <w:marRight w:val="0"/>
          <w:marTop w:val="0"/>
          <w:marBottom w:val="0"/>
          <w:divBdr>
            <w:top w:val="none" w:sz="0" w:space="0" w:color="auto"/>
            <w:left w:val="none" w:sz="0" w:space="0" w:color="auto"/>
            <w:bottom w:val="none" w:sz="0" w:space="0" w:color="auto"/>
            <w:right w:val="none" w:sz="0" w:space="0" w:color="auto"/>
          </w:divBdr>
        </w:div>
        <w:div w:id="1685939581">
          <w:marLeft w:val="480"/>
          <w:marRight w:val="0"/>
          <w:marTop w:val="0"/>
          <w:marBottom w:val="0"/>
          <w:divBdr>
            <w:top w:val="none" w:sz="0" w:space="0" w:color="auto"/>
            <w:left w:val="none" w:sz="0" w:space="0" w:color="auto"/>
            <w:bottom w:val="none" w:sz="0" w:space="0" w:color="auto"/>
            <w:right w:val="none" w:sz="0" w:space="0" w:color="auto"/>
          </w:divBdr>
        </w:div>
        <w:div w:id="94247829">
          <w:marLeft w:val="480"/>
          <w:marRight w:val="0"/>
          <w:marTop w:val="0"/>
          <w:marBottom w:val="0"/>
          <w:divBdr>
            <w:top w:val="none" w:sz="0" w:space="0" w:color="auto"/>
            <w:left w:val="none" w:sz="0" w:space="0" w:color="auto"/>
            <w:bottom w:val="none" w:sz="0" w:space="0" w:color="auto"/>
            <w:right w:val="none" w:sz="0" w:space="0" w:color="auto"/>
          </w:divBdr>
        </w:div>
        <w:div w:id="1163282865">
          <w:marLeft w:val="480"/>
          <w:marRight w:val="0"/>
          <w:marTop w:val="0"/>
          <w:marBottom w:val="0"/>
          <w:divBdr>
            <w:top w:val="none" w:sz="0" w:space="0" w:color="auto"/>
            <w:left w:val="none" w:sz="0" w:space="0" w:color="auto"/>
            <w:bottom w:val="none" w:sz="0" w:space="0" w:color="auto"/>
            <w:right w:val="none" w:sz="0" w:space="0" w:color="auto"/>
          </w:divBdr>
        </w:div>
        <w:div w:id="458111790">
          <w:marLeft w:val="480"/>
          <w:marRight w:val="0"/>
          <w:marTop w:val="0"/>
          <w:marBottom w:val="0"/>
          <w:divBdr>
            <w:top w:val="none" w:sz="0" w:space="0" w:color="auto"/>
            <w:left w:val="none" w:sz="0" w:space="0" w:color="auto"/>
            <w:bottom w:val="none" w:sz="0" w:space="0" w:color="auto"/>
            <w:right w:val="none" w:sz="0" w:space="0" w:color="auto"/>
          </w:divBdr>
        </w:div>
        <w:div w:id="1698775220">
          <w:marLeft w:val="480"/>
          <w:marRight w:val="0"/>
          <w:marTop w:val="0"/>
          <w:marBottom w:val="0"/>
          <w:divBdr>
            <w:top w:val="none" w:sz="0" w:space="0" w:color="auto"/>
            <w:left w:val="none" w:sz="0" w:space="0" w:color="auto"/>
            <w:bottom w:val="none" w:sz="0" w:space="0" w:color="auto"/>
            <w:right w:val="none" w:sz="0" w:space="0" w:color="auto"/>
          </w:divBdr>
        </w:div>
        <w:div w:id="1712149069">
          <w:marLeft w:val="480"/>
          <w:marRight w:val="0"/>
          <w:marTop w:val="0"/>
          <w:marBottom w:val="0"/>
          <w:divBdr>
            <w:top w:val="none" w:sz="0" w:space="0" w:color="auto"/>
            <w:left w:val="none" w:sz="0" w:space="0" w:color="auto"/>
            <w:bottom w:val="none" w:sz="0" w:space="0" w:color="auto"/>
            <w:right w:val="none" w:sz="0" w:space="0" w:color="auto"/>
          </w:divBdr>
        </w:div>
        <w:div w:id="2102484526">
          <w:marLeft w:val="480"/>
          <w:marRight w:val="0"/>
          <w:marTop w:val="0"/>
          <w:marBottom w:val="0"/>
          <w:divBdr>
            <w:top w:val="none" w:sz="0" w:space="0" w:color="auto"/>
            <w:left w:val="none" w:sz="0" w:space="0" w:color="auto"/>
            <w:bottom w:val="none" w:sz="0" w:space="0" w:color="auto"/>
            <w:right w:val="none" w:sz="0" w:space="0" w:color="auto"/>
          </w:divBdr>
        </w:div>
        <w:div w:id="945506424">
          <w:marLeft w:val="480"/>
          <w:marRight w:val="0"/>
          <w:marTop w:val="0"/>
          <w:marBottom w:val="0"/>
          <w:divBdr>
            <w:top w:val="none" w:sz="0" w:space="0" w:color="auto"/>
            <w:left w:val="none" w:sz="0" w:space="0" w:color="auto"/>
            <w:bottom w:val="none" w:sz="0" w:space="0" w:color="auto"/>
            <w:right w:val="none" w:sz="0" w:space="0" w:color="auto"/>
          </w:divBdr>
        </w:div>
        <w:div w:id="1121416239">
          <w:marLeft w:val="480"/>
          <w:marRight w:val="0"/>
          <w:marTop w:val="0"/>
          <w:marBottom w:val="0"/>
          <w:divBdr>
            <w:top w:val="none" w:sz="0" w:space="0" w:color="auto"/>
            <w:left w:val="none" w:sz="0" w:space="0" w:color="auto"/>
            <w:bottom w:val="none" w:sz="0" w:space="0" w:color="auto"/>
            <w:right w:val="none" w:sz="0" w:space="0" w:color="auto"/>
          </w:divBdr>
        </w:div>
        <w:div w:id="1493257238">
          <w:marLeft w:val="480"/>
          <w:marRight w:val="0"/>
          <w:marTop w:val="0"/>
          <w:marBottom w:val="0"/>
          <w:divBdr>
            <w:top w:val="none" w:sz="0" w:space="0" w:color="auto"/>
            <w:left w:val="none" w:sz="0" w:space="0" w:color="auto"/>
            <w:bottom w:val="none" w:sz="0" w:space="0" w:color="auto"/>
            <w:right w:val="none" w:sz="0" w:space="0" w:color="auto"/>
          </w:divBdr>
        </w:div>
        <w:div w:id="2122719611">
          <w:marLeft w:val="480"/>
          <w:marRight w:val="0"/>
          <w:marTop w:val="0"/>
          <w:marBottom w:val="0"/>
          <w:divBdr>
            <w:top w:val="none" w:sz="0" w:space="0" w:color="auto"/>
            <w:left w:val="none" w:sz="0" w:space="0" w:color="auto"/>
            <w:bottom w:val="none" w:sz="0" w:space="0" w:color="auto"/>
            <w:right w:val="none" w:sz="0" w:space="0" w:color="auto"/>
          </w:divBdr>
        </w:div>
        <w:div w:id="2097046422">
          <w:marLeft w:val="480"/>
          <w:marRight w:val="0"/>
          <w:marTop w:val="0"/>
          <w:marBottom w:val="0"/>
          <w:divBdr>
            <w:top w:val="none" w:sz="0" w:space="0" w:color="auto"/>
            <w:left w:val="none" w:sz="0" w:space="0" w:color="auto"/>
            <w:bottom w:val="none" w:sz="0" w:space="0" w:color="auto"/>
            <w:right w:val="none" w:sz="0" w:space="0" w:color="auto"/>
          </w:divBdr>
        </w:div>
        <w:div w:id="212890350">
          <w:marLeft w:val="480"/>
          <w:marRight w:val="0"/>
          <w:marTop w:val="0"/>
          <w:marBottom w:val="0"/>
          <w:divBdr>
            <w:top w:val="none" w:sz="0" w:space="0" w:color="auto"/>
            <w:left w:val="none" w:sz="0" w:space="0" w:color="auto"/>
            <w:bottom w:val="none" w:sz="0" w:space="0" w:color="auto"/>
            <w:right w:val="none" w:sz="0" w:space="0" w:color="auto"/>
          </w:divBdr>
        </w:div>
        <w:div w:id="793210072">
          <w:marLeft w:val="480"/>
          <w:marRight w:val="0"/>
          <w:marTop w:val="0"/>
          <w:marBottom w:val="0"/>
          <w:divBdr>
            <w:top w:val="none" w:sz="0" w:space="0" w:color="auto"/>
            <w:left w:val="none" w:sz="0" w:space="0" w:color="auto"/>
            <w:bottom w:val="none" w:sz="0" w:space="0" w:color="auto"/>
            <w:right w:val="none" w:sz="0" w:space="0" w:color="auto"/>
          </w:divBdr>
        </w:div>
        <w:div w:id="1031804417">
          <w:marLeft w:val="480"/>
          <w:marRight w:val="0"/>
          <w:marTop w:val="0"/>
          <w:marBottom w:val="0"/>
          <w:divBdr>
            <w:top w:val="none" w:sz="0" w:space="0" w:color="auto"/>
            <w:left w:val="none" w:sz="0" w:space="0" w:color="auto"/>
            <w:bottom w:val="none" w:sz="0" w:space="0" w:color="auto"/>
            <w:right w:val="none" w:sz="0" w:space="0" w:color="auto"/>
          </w:divBdr>
        </w:div>
        <w:div w:id="539048930">
          <w:marLeft w:val="480"/>
          <w:marRight w:val="0"/>
          <w:marTop w:val="0"/>
          <w:marBottom w:val="0"/>
          <w:divBdr>
            <w:top w:val="none" w:sz="0" w:space="0" w:color="auto"/>
            <w:left w:val="none" w:sz="0" w:space="0" w:color="auto"/>
            <w:bottom w:val="none" w:sz="0" w:space="0" w:color="auto"/>
            <w:right w:val="none" w:sz="0" w:space="0" w:color="auto"/>
          </w:divBdr>
        </w:div>
      </w:divsChild>
    </w:div>
    <w:div w:id="1470123139">
      <w:bodyDiv w:val="1"/>
      <w:marLeft w:val="0"/>
      <w:marRight w:val="0"/>
      <w:marTop w:val="0"/>
      <w:marBottom w:val="0"/>
      <w:divBdr>
        <w:top w:val="none" w:sz="0" w:space="0" w:color="auto"/>
        <w:left w:val="none" w:sz="0" w:space="0" w:color="auto"/>
        <w:bottom w:val="none" w:sz="0" w:space="0" w:color="auto"/>
        <w:right w:val="none" w:sz="0" w:space="0" w:color="auto"/>
      </w:divBdr>
    </w:div>
    <w:div w:id="1492596608">
      <w:bodyDiv w:val="1"/>
      <w:marLeft w:val="0"/>
      <w:marRight w:val="0"/>
      <w:marTop w:val="0"/>
      <w:marBottom w:val="0"/>
      <w:divBdr>
        <w:top w:val="none" w:sz="0" w:space="0" w:color="auto"/>
        <w:left w:val="none" w:sz="0" w:space="0" w:color="auto"/>
        <w:bottom w:val="none" w:sz="0" w:space="0" w:color="auto"/>
        <w:right w:val="none" w:sz="0" w:space="0" w:color="auto"/>
      </w:divBdr>
    </w:div>
    <w:div w:id="1501386685">
      <w:bodyDiv w:val="1"/>
      <w:marLeft w:val="0"/>
      <w:marRight w:val="0"/>
      <w:marTop w:val="0"/>
      <w:marBottom w:val="0"/>
      <w:divBdr>
        <w:top w:val="none" w:sz="0" w:space="0" w:color="auto"/>
        <w:left w:val="none" w:sz="0" w:space="0" w:color="auto"/>
        <w:bottom w:val="none" w:sz="0" w:space="0" w:color="auto"/>
        <w:right w:val="none" w:sz="0" w:space="0" w:color="auto"/>
      </w:divBdr>
    </w:div>
    <w:div w:id="1520117585">
      <w:bodyDiv w:val="1"/>
      <w:marLeft w:val="0"/>
      <w:marRight w:val="0"/>
      <w:marTop w:val="0"/>
      <w:marBottom w:val="0"/>
      <w:divBdr>
        <w:top w:val="none" w:sz="0" w:space="0" w:color="auto"/>
        <w:left w:val="none" w:sz="0" w:space="0" w:color="auto"/>
        <w:bottom w:val="none" w:sz="0" w:space="0" w:color="auto"/>
        <w:right w:val="none" w:sz="0" w:space="0" w:color="auto"/>
      </w:divBdr>
    </w:div>
    <w:div w:id="1520580658">
      <w:bodyDiv w:val="1"/>
      <w:marLeft w:val="0"/>
      <w:marRight w:val="0"/>
      <w:marTop w:val="0"/>
      <w:marBottom w:val="0"/>
      <w:divBdr>
        <w:top w:val="none" w:sz="0" w:space="0" w:color="auto"/>
        <w:left w:val="none" w:sz="0" w:space="0" w:color="auto"/>
        <w:bottom w:val="none" w:sz="0" w:space="0" w:color="auto"/>
        <w:right w:val="none" w:sz="0" w:space="0" w:color="auto"/>
      </w:divBdr>
      <w:divsChild>
        <w:div w:id="1326736654">
          <w:marLeft w:val="480"/>
          <w:marRight w:val="0"/>
          <w:marTop w:val="0"/>
          <w:marBottom w:val="0"/>
          <w:divBdr>
            <w:top w:val="none" w:sz="0" w:space="0" w:color="auto"/>
            <w:left w:val="none" w:sz="0" w:space="0" w:color="auto"/>
            <w:bottom w:val="none" w:sz="0" w:space="0" w:color="auto"/>
            <w:right w:val="none" w:sz="0" w:space="0" w:color="auto"/>
          </w:divBdr>
        </w:div>
        <w:div w:id="1902866847">
          <w:marLeft w:val="480"/>
          <w:marRight w:val="0"/>
          <w:marTop w:val="0"/>
          <w:marBottom w:val="0"/>
          <w:divBdr>
            <w:top w:val="none" w:sz="0" w:space="0" w:color="auto"/>
            <w:left w:val="none" w:sz="0" w:space="0" w:color="auto"/>
            <w:bottom w:val="none" w:sz="0" w:space="0" w:color="auto"/>
            <w:right w:val="none" w:sz="0" w:space="0" w:color="auto"/>
          </w:divBdr>
        </w:div>
        <w:div w:id="121313258">
          <w:marLeft w:val="480"/>
          <w:marRight w:val="0"/>
          <w:marTop w:val="0"/>
          <w:marBottom w:val="0"/>
          <w:divBdr>
            <w:top w:val="none" w:sz="0" w:space="0" w:color="auto"/>
            <w:left w:val="none" w:sz="0" w:space="0" w:color="auto"/>
            <w:bottom w:val="none" w:sz="0" w:space="0" w:color="auto"/>
            <w:right w:val="none" w:sz="0" w:space="0" w:color="auto"/>
          </w:divBdr>
        </w:div>
        <w:div w:id="176161658">
          <w:marLeft w:val="480"/>
          <w:marRight w:val="0"/>
          <w:marTop w:val="0"/>
          <w:marBottom w:val="0"/>
          <w:divBdr>
            <w:top w:val="none" w:sz="0" w:space="0" w:color="auto"/>
            <w:left w:val="none" w:sz="0" w:space="0" w:color="auto"/>
            <w:bottom w:val="none" w:sz="0" w:space="0" w:color="auto"/>
            <w:right w:val="none" w:sz="0" w:space="0" w:color="auto"/>
          </w:divBdr>
        </w:div>
        <w:div w:id="1930458796">
          <w:marLeft w:val="480"/>
          <w:marRight w:val="0"/>
          <w:marTop w:val="0"/>
          <w:marBottom w:val="0"/>
          <w:divBdr>
            <w:top w:val="none" w:sz="0" w:space="0" w:color="auto"/>
            <w:left w:val="none" w:sz="0" w:space="0" w:color="auto"/>
            <w:bottom w:val="none" w:sz="0" w:space="0" w:color="auto"/>
            <w:right w:val="none" w:sz="0" w:space="0" w:color="auto"/>
          </w:divBdr>
        </w:div>
        <w:div w:id="1367828378">
          <w:marLeft w:val="480"/>
          <w:marRight w:val="0"/>
          <w:marTop w:val="0"/>
          <w:marBottom w:val="0"/>
          <w:divBdr>
            <w:top w:val="none" w:sz="0" w:space="0" w:color="auto"/>
            <w:left w:val="none" w:sz="0" w:space="0" w:color="auto"/>
            <w:bottom w:val="none" w:sz="0" w:space="0" w:color="auto"/>
            <w:right w:val="none" w:sz="0" w:space="0" w:color="auto"/>
          </w:divBdr>
        </w:div>
        <w:div w:id="620305153">
          <w:marLeft w:val="480"/>
          <w:marRight w:val="0"/>
          <w:marTop w:val="0"/>
          <w:marBottom w:val="0"/>
          <w:divBdr>
            <w:top w:val="none" w:sz="0" w:space="0" w:color="auto"/>
            <w:left w:val="none" w:sz="0" w:space="0" w:color="auto"/>
            <w:bottom w:val="none" w:sz="0" w:space="0" w:color="auto"/>
            <w:right w:val="none" w:sz="0" w:space="0" w:color="auto"/>
          </w:divBdr>
        </w:div>
        <w:div w:id="84883622">
          <w:marLeft w:val="480"/>
          <w:marRight w:val="0"/>
          <w:marTop w:val="0"/>
          <w:marBottom w:val="0"/>
          <w:divBdr>
            <w:top w:val="none" w:sz="0" w:space="0" w:color="auto"/>
            <w:left w:val="none" w:sz="0" w:space="0" w:color="auto"/>
            <w:bottom w:val="none" w:sz="0" w:space="0" w:color="auto"/>
            <w:right w:val="none" w:sz="0" w:space="0" w:color="auto"/>
          </w:divBdr>
        </w:div>
        <w:div w:id="1150514739">
          <w:marLeft w:val="480"/>
          <w:marRight w:val="0"/>
          <w:marTop w:val="0"/>
          <w:marBottom w:val="0"/>
          <w:divBdr>
            <w:top w:val="none" w:sz="0" w:space="0" w:color="auto"/>
            <w:left w:val="none" w:sz="0" w:space="0" w:color="auto"/>
            <w:bottom w:val="none" w:sz="0" w:space="0" w:color="auto"/>
            <w:right w:val="none" w:sz="0" w:space="0" w:color="auto"/>
          </w:divBdr>
        </w:div>
        <w:div w:id="641545688">
          <w:marLeft w:val="480"/>
          <w:marRight w:val="0"/>
          <w:marTop w:val="0"/>
          <w:marBottom w:val="0"/>
          <w:divBdr>
            <w:top w:val="none" w:sz="0" w:space="0" w:color="auto"/>
            <w:left w:val="none" w:sz="0" w:space="0" w:color="auto"/>
            <w:bottom w:val="none" w:sz="0" w:space="0" w:color="auto"/>
            <w:right w:val="none" w:sz="0" w:space="0" w:color="auto"/>
          </w:divBdr>
        </w:div>
        <w:div w:id="903754907">
          <w:marLeft w:val="480"/>
          <w:marRight w:val="0"/>
          <w:marTop w:val="0"/>
          <w:marBottom w:val="0"/>
          <w:divBdr>
            <w:top w:val="none" w:sz="0" w:space="0" w:color="auto"/>
            <w:left w:val="none" w:sz="0" w:space="0" w:color="auto"/>
            <w:bottom w:val="none" w:sz="0" w:space="0" w:color="auto"/>
            <w:right w:val="none" w:sz="0" w:space="0" w:color="auto"/>
          </w:divBdr>
        </w:div>
        <w:div w:id="642276210">
          <w:marLeft w:val="480"/>
          <w:marRight w:val="0"/>
          <w:marTop w:val="0"/>
          <w:marBottom w:val="0"/>
          <w:divBdr>
            <w:top w:val="none" w:sz="0" w:space="0" w:color="auto"/>
            <w:left w:val="none" w:sz="0" w:space="0" w:color="auto"/>
            <w:bottom w:val="none" w:sz="0" w:space="0" w:color="auto"/>
            <w:right w:val="none" w:sz="0" w:space="0" w:color="auto"/>
          </w:divBdr>
        </w:div>
        <w:div w:id="1346982001">
          <w:marLeft w:val="480"/>
          <w:marRight w:val="0"/>
          <w:marTop w:val="0"/>
          <w:marBottom w:val="0"/>
          <w:divBdr>
            <w:top w:val="none" w:sz="0" w:space="0" w:color="auto"/>
            <w:left w:val="none" w:sz="0" w:space="0" w:color="auto"/>
            <w:bottom w:val="none" w:sz="0" w:space="0" w:color="auto"/>
            <w:right w:val="none" w:sz="0" w:space="0" w:color="auto"/>
          </w:divBdr>
        </w:div>
        <w:div w:id="259873894">
          <w:marLeft w:val="480"/>
          <w:marRight w:val="0"/>
          <w:marTop w:val="0"/>
          <w:marBottom w:val="0"/>
          <w:divBdr>
            <w:top w:val="none" w:sz="0" w:space="0" w:color="auto"/>
            <w:left w:val="none" w:sz="0" w:space="0" w:color="auto"/>
            <w:bottom w:val="none" w:sz="0" w:space="0" w:color="auto"/>
            <w:right w:val="none" w:sz="0" w:space="0" w:color="auto"/>
          </w:divBdr>
        </w:div>
        <w:div w:id="1771928187">
          <w:marLeft w:val="480"/>
          <w:marRight w:val="0"/>
          <w:marTop w:val="0"/>
          <w:marBottom w:val="0"/>
          <w:divBdr>
            <w:top w:val="none" w:sz="0" w:space="0" w:color="auto"/>
            <w:left w:val="none" w:sz="0" w:space="0" w:color="auto"/>
            <w:bottom w:val="none" w:sz="0" w:space="0" w:color="auto"/>
            <w:right w:val="none" w:sz="0" w:space="0" w:color="auto"/>
          </w:divBdr>
        </w:div>
        <w:div w:id="1974098413">
          <w:marLeft w:val="480"/>
          <w:marRight w:val="0"/>
          <w:marTop w:val="0"/>
          <w:marBottom w:val="0"/>
          <w:divBdr>
            <w:top w:val="none" w:sz="0" w:space="0" w:color="auto"/>
            <w:left w:val="none" w:sz="0" w:space="0" w:color="auto"/>
            <w:bottom w:val="none" w:sz="0" w:space="0" w:color="auto"/>
            <w:right w:val="none" w:sz="0" w:space="0" w:color="auto"/>
          </w:divBdr>
        </w:div>
        <w:div w:id="2119981650">
          <w:marLeft w:val="480"/>
          <w:marRight w:val="0"/>
          <w:marTop w:val="0"/>
          <w:marBottom w:val="0"/>
          <w:divBdr>
            <w:top w:val="none" w:sz="0" w:space="0" w:color="auto"/>
            <w:left w:val="none" w:sz="0" w:space="0" w:color="auto"/>
            <w:bottom w:val="none" w:sz="0" w:space="0" w:color="auto"/>
            <w:right w:val="none" w:sz="0" w:space="0" w:color="auto"/>
          </w:divBdr>
        </w:div>
        <w:div w:id="517277142">
          <w:marLeft w:val="480"/>
          <w:marRight w:val="0"/>
          <w:marTop w:val="0"/>
          <w:marBottom w:val="0"/>
          <w:divBdr>
            <w:top w:val="none" w:sz="0" w:space="0" w:color="auto"/>
            <w:left w:val="none" w:sz="0" w:space="0" w:color="auto"/>
            <w:bottom w:val="none" w:sz="0" w:space="0" w:color="auto"/>
            <w:right w:val="none" w:sz="0" w:space="0" w:color="auto"/>
          </w:divBdr>
        </w:div>
      </w:divsChild>
    </w:div>
    <w:div w:id="1522165452">
      <w:bodyDiv w:val="1"/>
      <w:marLeft w:val="0"/>
      <w:marRight w:val="0"/>
      <w:marTop w:val="0"/>
      <w:marBottom w:val="0"/>
      <w:divBdr>
        <w:top w:val="none" w:sz="0" w:space="0" w:color="auto"/>
        <w:left w:val="none" w:sz="0" w:space="0" w:color="auto"/>
        <w:bottom w:val="none" w:sz="0" w:space="0" w:color="auto"/>
        <w:right w:val="none" w:sz="0" w:space="0" w:color="auto"/>
      </w:divBdr>
      <w:divsChild>
        <w:div w:id="9845586">
          <w:marLeft w:val="480"/>
          <w:marRight w:val="0"/>
          <w:marTop w:val="0"/>
          <w:marBottom w:val="0"/>
          <w:divBdr>
            <w:top w:val="none" w:sz="0" w:space="0" w:color="auto"/>
            <w:left w:val="none" w:sz="0" w:space="0" w:color="auto"/>
            <w:bottom w:val="none" w:sz="0" w:space="0" w:color="auto"/>
            <w:right w:val="none" w:sz="0" w:space="0" w:color="auto"/>
          </w:divBdr>
        </w:div>
        <w:div w:id="85349459">
          <w:marLeft w:val="480"/>
          <w:marRight w:val="0"/>
          <w:marTop w:val="0"/>
          <w:marBottom w:val="0"/>
          <w:divBdr>
            <w:top w:val="none" w:sz="0" w:space="0" w:color="auto"/>
            <w:left w:val="none" w:sz="0" w:space="0" w:color="auto"/>
            <w:bottom w:val="none" w:sz="0" w:space="0" w:color="auto"/>
            <w:right w:val="none" w:sz="0" w:space="0" w:color="auto"/>
          </w:divBdr>
        </w:div>
        <w:div w:id="315960482">
          <w:marLeft w:val="480"/>
          <w:marRight w:val="0"/>
          <w:marTop w:val="0"/>
          <w:marBottom w:val="0"/>
          <w:divBdr>
            <w:top w:val="none" w:sz="0" w:space="0" w:color="auto"/>
            <w:left w:val="none" w:sz="0" w:space="0" w:color="auto"/>
            <w:bottom w:val="none" w:sz="0" w:space="0" w:color="auto"/>
            <w:right w:val="none" w:sz="0" w:space="0" w:color="auto"/>
          </w:divBdr>
        </w:div>
        <w:div w:id="540748793">
          <w:marLeft w:val="480"/>
          <w:marRight w:val="0"/>
          <w:marTop w:val="0"/>
          <w:marBottom w:val="0"/>
          <w:divBdr>
            <w:top w:val="none" w:sz="0" w:space="0" w:color="auto"/>
            <w:left w:val="none" w:sz="0" w:space="0" w:color="auto"/>
            <w:bottom w:val="none" w:sz="0" w:space="0" w:color="auto"/>
            <w:right w:val="none" w:sz="0" w:space="0" w:color="auto"/>
          </w:divBdr>
        </w:div>
        <w:div w:id="568999168">
          <w:marLeft w:val="480"/>
          <w:marRight w:val="0"/>
          <w:marTop w:val="0"/>
          <w:marBottom w:val="0"/>
          <w:divBdr>
            <w:top w:val="none" w:sz="0" w:space="0" w:color="auto"/>
            <w:left w:val="none" w:sz="0" w:space="0" w:color="auto"/>
            <w:bottom w:val="none" w:sz="0" w:space="0" w:color="auto"/>
            <w:right w:val="none" w:sz="0" w:space="0" w:color="auto"/>
          </w:divBdr>
        </w:div>
        <w:div w:id="671376489">
          <w:marLeft w:val="480"/>
          <w:marRight w:val="0"/>
          <w:marTop w:val="0"/>
          <w:marBottom w:val="0"/>
          <w:divBdr>
            <w:top w:val="none" w:sz="0" w:space="0" w:color="auto"/>
            <w:left w:val="none" w:sz="0" w:space="0" w:color="auto"/>
            <w:bottom w:val="none" w:sz="0" w:space="0" w:color="auto"/>
            <w:right w:val="none" w:sz="0" w:space="0" w:color="auto"/>
          </w:divBdr>
        </w:div>
        <w:div w:id="825512600">
          <w:marLeft w:val="480"/>
          <w:marRight w:val="0"/>
          <w:marTop w:val="0"/>
          <w:marBottom w:val="0"/>
          <w:divBdr>
            <w:top w:val="none" w:sz="0" w:space="0" w:color="auto"/>
            <w:left w:val="none" w:sz="0" w:space="0" w:color="auto"/>
            <w:bottom w:val="none" w:sz="0" w:space="0" w:color="auto"/>
            <w:right w:val="none" w:sz="0" w:space="0" w:color="auto"/>
          </w:divBdr>
        </w:div>
        <w:div w:id="1021853101">
          <w:marLeft w:val="480"/>
          <w:marRight w:val="0"/>
          <w:marTop w:val="0"/>
          <w:marBottom w:val="0"/>
          <w:divBdr>
            <w:top w:val="none" w:sz="0" w:space="0" w:color="auto"/>
            <w:left w:val="none" w:sz="0" w:space="0" w:color="auto"/>
            <w:bottom w:val="none" w:sz="0" w:space="0" w:color="auto"/>
            <w:right w:val="none" w:sz="0" w:space="0" w:color="auto"/>
          </w:divBdr>
        </w:div>
        <w:div w:id="1155953711">
          <w:marLeft w:val="480"/>
          <w:marRight w:val="0"/>
          <w:marTop w:val="0"/>
          <w:marBottom w:val="0"/>
          <w:divBdr>
            <w:top w:val="none" w:sz="0" w:space="0" w:color="auto"/>
            <w:left w:val="none" w:sz="0" w:space="0" w:color="auto"/>
            <w:bottom w:val="none" w:sz="0" w:space="0" w:color="auto"/>
            <w:right w:val="none" w:sz="0" w:space="0" w:color="auto"/>
          </w:divBdr>
        </w:div>
        <w:div w:id="1221743127">
          <w:marLeft w:val="480"/>
          <w:marRight w:val="0"/>
          <w:marTop w:val="0"/>
          <w:marBottom w:val="0"/>
          <w:divBdr>
            <w:top w:val="none" w:sz="0" w:space="0" w:color="auto"/>
            <w:left w:val="none" w:sz="0" w:space="0" w:color="auto"/>
            <w:bottom w:val="none" w:sz="0" w:space="0" w:color="auto"/>
            <w:right w:val="none" w:sz="0" w:space="0" w:color="auto"/>
          </w:divBdr>
        </w:div>
        <w:div w:id="1238635306">
          <w:marLeft w:val="480"/>
          <w:marRight w:val="0"/>
          <w:marTop w:val="0"/>
          <w:marBottom w:val="0"/>
          <w:divBdr>
            <w:top w:val="none" w:sz="0" w:space="0" w:color="auto"/>
            <w:left w:val="none" w:sz="0" w:space="0" w:color="auto"/>
            <w:bottom w:val="none" w:sz="0" w:space="0" w:color="auto"/>
            <w:right w:val="none" w:sz="0" w:space="0" w:color="auto"/>
          </w:divBdr>
        </w:div>
        <w:div w:id="1254779136">
          <w:marLeft w:val="480"/>
          <w:marRight w:val="0"/>
          <w:marTop w:val="0"/>
          <w:marBottom w:val="0"/>
          <w:divBdr>
            <w:top w:val="none" w:sz="0" w:space="0" w:color="auto"/>
            <w:left w:val="none" w:sz="0" w:space="0" w:color="auto"/>
            <w:bottom w:val="none" w:sz="0" w:space="0" w:color="auto"/>
            <w:right w:val="none" w:sz="0" w:space="0" w:color="auto"/>
          </w:divBdr>
        </w:div>
        <w:div w:id="1408964456">
          <w:marLeft w:val="480"/>
          <w:marRight w:val="0"/>
          <w:marTop w:val="0"/>
          <w:marBottom w:val="0"/>
          <w:divBdr>
            <w:top w:val="none" w:sz="0" w:space="0" w:color="auto"/>
            <w:left w:val="none" w:sz="0" w:space="0" w:color="auto"/>
            <w:bottom w:val="none" w:sz="0" w:space="0" w:color="auto"/>
            <w:right w:val="none" w:sz="0" w:space="0" w:color="auto"/>
          </w:divBdr>
        </w:div>
        <w:div w:id="1652325889">
          <w:marLeft w:val="480"/>
          <w:marRight w:val="0"/>
          <w:marTop w:val="0"/>
          <w:marBottom w:val="0"/>
          <w:divBdr>
            <w:top w:val="none" w:sz="0" w:space="0" w:color="auto"/>
            <w:left w:val="none" w:sz="0" w:space="0" w:color="auto"/>
            <w:bottom w:val="none" w:sz="0" w:space="0" w:color="auto"/>
            <w:right w:val="none" w:sz="0" w:space="0" w:color="auto"/>
          </w:divBdr>
        </w:div>
        <w:div w:id="1654211374">
          <w:marLeft w:val="480"/>
          <w:marRight w:val="0"/>
          <w:marTop w:val="0"/>
          <w:marBottom w:val="0"/>
          <w:divBdr>
            <w:top w:val="none" w:sz="0" w:space="0" w:color="auto"/>
            <w:left w:val="none" w:sz="0" w:space="0" w:color="auto"/>
            <w:bottom w:val="none" w:sz="0" w:space="0" w:color="auto"/>
            <w:right w:val="none" w:sz="0" w:space="0" w:color="auto"/>
          </w:divBdr>
        </w:div>
        <w:div w:id="1678069397">
          <w:marLeft w:val="480"/>
          <w:marRight w:val="0"/>
          <w:marTop w:val="0"/>
          <w:marBottom w:val="0"/>
          <w:divBdr>
            <w:top w:val="none" w:sz="0" w:space="0" w:color="auto"/>
            <w:left w:val="none" w:sz="0" w:space="0" w:color="auto"/>
            <w:bottom w:val="none" w:sz="0" w:space="0" w:color="auto"/>
            <w:right w:val="none" w:sz="0" w:space="0" w:color="auto"/>
          </w:divBdr>
        </w:div>
        <w:div w:id="1726834554">
          <w:marLeft w:val="480"/>
          <w:marRight w:val="0"/>
          <w:marTop w:val="0"/>
          <w:marBottom w:val="0"/>
          <w:divBdr>
            <w:top w:val="none" w:sz="0" w:space="0" w:color="auto"/>
            <w:left w:val="none" w:sz="0" w:space="0" w:color="auto"/>
            <w:bottom w:val="none" w:sz="0" w:space="0" w:color="auto"/>
            <w:right w:val="none" w:sz="0" w:space="0" w:color="auto"/>
          </w:divBdr>
        </w:div>
      </w:divsChild>
    </w:div>
    <w:div w:id="1523082642">
      <w:bodyDiv w:val="1"/>
      <w:marLeft w:val="0"/>
      <w:marRight w:val="0"/>
      <w:marTop w:val="0"/>
      <w:marBottom w:val="0"/>
      <w:divBdr>
        <w:top w:val="none" w:sz="0" w:space="0" w:color="auto"/>
        <w:left w:val="none" w:sz="0" w:space="0" w:color="auto"/>
        <w:bottom w:val="none" w:sz="0" w:space="0" w:color="auto"/>
        <w:right w:val="none" w:sz="0" w:space="0" w:color="auto"/>
      </w:divBdr>
    </w:div>
    <w:div w:id="1525943771">
      <w:bodyDiv w:val="1"/>
      <w:marLeft w:val="0"/>
      <w:marRight w:val="0"/>
      <w:marTop w:val="0"/>
      <w:marBottom w:val="0"/>
      <w:divBdr>
        <w:top w:val="none" w:sz="0" w:space="0" w:color="auto"/>
        <w:left w:val="none" w:sz="0" w:space="0" w:color="auto"/>
        <w:bottom w:val="none" w:sz="0" w:space="0" w:color="auto"/>
        <w:right w:val="none" w:sz="0" w:space="0" w:color="auto"/>
      </w:divBdr>
    </w:div>
    <w:div w:id="1527208468">
      <w:bodyDiv w:val="1"/>
      <w:marLeft w:val="0"/>
      <w:marRight w:val="0"/>
      <w:marTop w:val="0"/>
      <w:marBottom w:val="0"/>
      <w:divBdr>
        <w:top w:val="none" w:sz="0" w:space="0" w:color="auto"/>
        <w:left w:val="none" w:sz="0" w:space="0" w:color="auto"/>
        <w:bottom w:val="none" w:sz="0" w:space="0" w:color="auto"/>
        <w:right w:val="none" w:sz="0" w:space="0" w:color="auto"/>
      </w:divBdr>
    </w:div>
    <w:div w:id="1530607948">
      <w:bodyDiv w:val="1"/>
      <w:marLeft w:val="0"/>
      <w:marRight w:val="0"/>
      <w:marTop w:val="0"/>
      <w:marBottom w:val="0"/>
      <w:divBdr>
        <w:top w:val="none" w:sz="0" w:space="0" w:color="auto"/>
        <w:left w:val="none" w:sz="0" w:space="0" w:color="auto"/>
        <w:bottom w:val="none" w:sz="0" w:space="0" w:color="auto"/>
        <w:right w:val="none" w:sz="0" w:space="0" w:color="auto"/>
      </w:divBdr>
    </w:div>
    <w:div w:id="1533418607">
      <w:bodyDiv w:val="1"/>
      <w:marLeft w:val="0"/>
      <w:marRight w:val="0"/>
      <w:marTop w:val="0"/>
      <w:marBottom w:val="0"/>
      <w:divBdr>
        <w:top w:val="none" w:sz="0" w:space="0" w:color="auto"/>
        <w:left w:val="none" w:sz="0" w:space="0" w:color="auto"/>
        <w:bottom w:val="none" w:sz="0" w:space="0" w:color="auto"/>
        <w:right w:val="none" w:sz="0" w:space="0" w:color="auto"/>
      </w:divBdr>
    </w:div>
    <w:div w:id="1536888839">
      <w:bodyDiv w:val="1"/>
      <w:marLeft w:val="0"/>
      <w:marRight w:val="0"/>
      <w:marTop w:val="0"/>
      <w:marBottom w:val="0"/>
      <w:divBdr>
        <w:top w:val="none" w:sz="0" w:space="0" w:color="auto"/>
        <w:left w:val="none" w:sz="0" w:space="0" w:color="auto"/>
        <w:bottom w:val="none" w:sz="0" w:space="0" w:color="auto"/>
        <w:right w:val="none" w:sz="0" w:space="0" w:color="auto"/>
      </w:divBdr>
    </w:div>
    <w:div w:id="1545021060">
      <w:bodyDiv w:val="1"/>
      <w:marLeft w:val="0"/>
      <w:marRight w:val="0"/>
      <w:marTop w:val="0"/>
      <w:marBottom w:val="0"/>
      <w:divBdr>
        <w:top w:val="none" w:sz="0" w:space="0" w:color="auto"/>
        <w:left w:val="none" w:sz="0" w:space="0" w:color="auto"/>
        <w:bottom w:val="none" w:sz="0" w:space="0" w:color="auto"/>
        <w:right w:val="none" w:sz="0" w:space="0" w:color="auto"/>
      </w:divBdr>
    </w:div>
    <w:div w:id="1550148453">
      <w:bodyDiv w:val="1"/>
      <w:marLeft w:val="0"/>
      <w:marRight w:val="0"/>
      <w:marTop w:val="0"/>
      <w:marBottom w:val="0"/>
      <w:divBdr>
        <w:top w:val="none" w:sz="0" w:space="0" w:color="auto"/>
        <w:left w:val="none" w:sz="0" w:space="0" w:color="auto"/>
        <w:bottom w:val="none" w:sz="0" w:space="0" w:color="auto"/>
        <w:right w:val="none" w:sz="0" w:space="0" w:color="auto"/>
      </w:divBdr>
    </w:div>
    <w:div w:id="1553887043">
      <w:bodyDiv w:val="1"/>
      <w:marLeft w:val="0"/>
      <w:marRight w:val="0"/>
      <w:marTop w:val="0"/>
      <w:marBottom w:val="0"/>
      <w:divBdr>
        <w:top w:val="none" w:sz="0" w:space="0" w:color="auto"/>
        <w:left w:val="none" w:sz="0" w:space="0" w:color="auto"/>
        <w:bottom w:val="none" w:sz="0" w:space="0" w:color="auto"/>
        <w:right w:val="none" w:sz="0" w:space="0" w:color="auto"/>
      </w:divBdr>
    </w:div>
    <w:div w:id="1568570057">
      <w:bodyDiv w:val="1"/>
      <w:marLeft w:val="0"/>
      <w:marRight w:val="0"/>
      <w:marTop w:val="0"/>
      <w:marBottom w:val="0"/>
      <w:divBdr>
        <w:top w:val="none" w:sz="0" w:space="0" w:color="auto"/>
        <w:left w:val="none" w:sz="0" w:space="0" w:color="auto"/>
        <w:bottom w:val="none" w:sz="0" w:space="0" w:color="auto"/>
        <w:right w:val="none" w:sz="0" w:space="0" w:color="auto"/>
      </w:divBdr>
    </w:div>
    <w:div w:id="1568571300">
      <w:bodyDiv w:val="1"/>
      <w:marLeft w:val="0"/>
      <w:marRight w:val="0"/>
      <w:marTop w:val="0"/>
      <w:marBottom w:val="0"/>
      <w:divBdr>
        <w:top w:val="none" w:sz="0" w:space="0" w:color="auto"/>
        <w:left w:val="none" w:sz="0" w:space="0" w:color="auto"/>
        <w:bottom w:val="none" w:sz="0" w:space="0" w:color="auto"/>
        <w:right w:val="none" w:sz="0" w:space="0" w:color="auto"/>
      </w:divBdr>
    </w:div>
    <w:div w:id="1568758377">
      <w:bodyDiv w:val="1"/>
      <w:marLeft w:val="0"/>
      <w:marRight w:val="0"/>
      <w:marTop w:val="0"/>
      <w:marBottom w:val="0"/>
      <w:divBdr>
        <w:top w:val="none" w:sz="0" w:space="0" w:color="auto"/>
        <w:left w:val="none" w:sz="0" w:space="0" w:color="auto"/>
        <w:bottom w:val="none" w:sz="0" w:space="0" w:color="auto"/>
        <w:right w:val="none" w:sz="0" w:space="0" w:color="auto"/>
      </w:divBdr>
    </w:div>
    <w:div w:id="1569418746">
      <w:bodyDiv w:val="1"/>
      <w:marLeft w:val="0"/>
      <w:marRight w:val="0"/>
      <w:marTop w:val="0"/>
      <w:marBottom w:val="0"/>
      <w:divBdr>
        <w:top w:val="none" w:sz="0" w:space="0" w:color="auto"/>
        <w:left w:val="none" w:sz="0" w:space="0" w:color="auto"/>
        <w:bottom w:val="none" w:sz="0" w:space="0" w:color="auto"/>
        <w:right w:val="none" w:sz="0" w:space="0" w:color="auto"/>
      </w:divBdr>
    </w:div>
    <w:div w:id="1573156853">
      <w:bodyDiv w:val="1"/>
      <w:marLeft w:val="0"/>
      <w:marRight w:val="0"/>
      <w:marTop w:val="0"/>
      <w:marBottom w:val="0"/>
      <w:divBdr>
        <w:top w:val="none" w:sz="0" w:space="0" w:color="auto"/>
        <w:left w:val="none" w:sz="0" w:space="0" w:color="auto"/>
        <w:bottom w:val="none" w:sz="0" w:space="0" w:color="auto"/>
        <w:right w:val="none" w:sz="0" w:space="0" w:color="auto"/>
      </w:divBdr>
      <w:divsChild>
        <w:div w:id="1327785752">
          <w:marLeft w:val="480"/>
          <w:marRight w:val="0"/>
          <w:marTop w:val="0"/>
          <w:marBottom w:val="0"/>
          <w:divBdr>
            <w:top w:val="none" w:sz="0" w:space="0" w:color="auto"/>
            <w:left w:val="none" w:sz="0" w:space="0" w:color="auto"/>
            <w:bottom w:val="none" w:sz="0" w:space="0" w:color="auto"/>
            <w:right w:val="none" w:sz="0" w:space="0" w:color="auto"/>
          </w:divBdr>
        </w:div>
        <w:div w:id="738361253">
          <w:marLeft w:val="480"/>
          <w:marRight w:val="0"/>
          <w:marTop w:val="0"/>
          <w:marBottom w:val="0"/>
          <w:divBdr>
            <w:top w:val="none" w:sz="0" w:space="0" w:color="auto"/>
            <w:left w:val="none" w:sz="0" w:space="0" w:color="auto"/>
            <w:bottom w:val="none" w:sz="0" w:space="0" w:color="auto"/>
            <w:right w:val="none" w:sz="0" w:space="0" w:color="auto"/>
          </w:divBdr>
        </w:div>
        <w:div w:id="323166200">
          <w:marLeft w:val="480"/>
          <w:marRight w:val="0"/>
          <w:marTop w:val="0"/>
          <w:marBottom w:val="0"/>
          <w:divBdr>
            <w:top w:val="none" w:sz="0" w:space="0" w:color="auto"/>
            <w:left w:val="none" w:sz="0" w:space="0" w:color="auto"/>
            <w:bottom w:val="none" w:sz="0" w:space="0" w:color="auto"/>
            <w:right w:val="none" w:sz="0" w:space="0" w:color="auto"/>
          </w:divBdr>
        </w:div>
        <w:div w:id="174617186">
          <w:marLeft w:val="480"/>
          <w:marRight w:val="0"/>
          <w:marTop w:val="0"/>
          <w:marBottom w:val="0"/>
          <w:divBdr>
            <w:top w:val="none" w:sz="0" w:space="0" w:color="auto"/>
            <w:left w:val="none" w:sz="0" w:space="0" w:color="auto"/>
            <w:bottom w:val="none" w:sz="0" w:space="0" w:color="auto"/>
            <w:right w:val="none" w:sz="0" w:space="0" w:color="auto"/>
          </w:divBdr>
        </w:div>
        <w:div w:id="1183931980">
          <w:marLeft w:val="480"/>
          <w:marRight w:val="0"/>
          <w:marTop w:val="0"/>
          <w:marBottom w:val="0"/>
          <w:divBdr>
            <w:top w:val="none" w:sz="0" w:space="0" w:color="auto"/>
            <w:left w:val="none" w:sz="0" w:space="0" w:color="auto"/>
            <w:bottom w:val="none" w:sz="0" w:space="0" w:color="auto"/>
            <w:right w:val="none" w:sz="0" w:space="0" w:color="auto"/>
          </w:divBdr>
        </w:div>
        <w:div w:id="858204623">
          <w:marLeft w:val="480"/>
          <w:marRight w:val="0"/>
          <w:marTop w:val="0"/>
          <w:marBottom w:val="0"/>
          <w:divBdr>
            <w:top w:val="none" w:sz="0" w:space="0" w:color="auto"/>
            <w:left w:val="none" w:sz="0" w:space="0" w:color="auto"/>
            <w:bottom w:val="none" w:sz="0" w:space="0" w:color="auto"/>
            <w:right w:val="none" w:sz="0" w:space="0" w:color="auto"/>
          </w:divBdr>
        </w:div>
        <w:div w:id="187260282">
          <w:marLeft w:val="480"/>
          <w:marRight w:val="0"/>
          <w:marTop w:val="0"/>
          <w:marBottom w:val="0"/>
          <w:divBdr>
            <w:top w:val="none" w:sz="0" w:space="0" w:color="auto"/>
            <w:left w:val="none" w:sz="0" w:space="0" w:color="auto"/>
            <w:bottom w:val="none" w:sz="0" w:space="0" w:color="auto"/>
            <w:right w:val="none" w:sz="0" w:space="0" w:color="auto"/>
          </w:divBdr>
        </w:div>
        <w:div w:id="1184128834">
          <w:marLeft w:val="480"/>
          <w:marRight w:val="0"/>
          <w:marTop w:val="0"/>
          <w:marBottom w:val="0"/>
          <w:divBdr>
            <w:top w:val="none" w:sz="0" w:space="0" w:color="auto"/>
            <w:left w:val="none" w:sz="0" w:space="0" w:color="auto"/>
            <w:bottom w:val="none" w:sz="0" w:space="0" w:color="auto"/>
            <w:right w:val="none" w:sz="0" w:space="0" w:color="auto"/>
          </w:divBdr>
        </w:div>
        <w:div w:id="494613808">
          <w:marLeft w:val="480"/>
          <w:marRight w:val="0"/>
          <w:marTop w:val="0"/>
          <w:marBottom w:val="0"/>
          <w:divBdr>
            <w:top w:val="none" w:sz="0" w:space="0" w:color="auto"/>
            <w:left w:val="none" w:sz="0" w:space="0" w:color="auto"/>
            <w:bottom w:val="none" w:sz="0" w:space="0" w:color="auto"/>
            <w:right w:val="none" w:sz="0" w:space="0" w:color="auto"/>
          </w:divBdr>
        </w:div>
        <w:div w:id="318118137">
          <w:marLeft w:val="480"/>
          <w:marRight w:val="0"/>
          <w:marTop w:val="0"/>
          <w:marBottom w:val="0"/>
          <w:divBdr>
            <w:top w:val="none" w:sz="0" w:space="0" w:color="auto"/>
            <w:left w:val="none" w:sz="0" w:space="0" w:color="auto"/>
            <w:bottom w:val="none" w:sz="0" w:space="0" w:color="auto"/>
            <w:right w:val="none" w:sz="0" w:space="0" w:color="auto"/>
          </w:divBdr>
        </w:div>
        <w:div w:id="340666449">
          <w:marLeft w:val="480"/>
          <w:marRight w:val="0"/>
          <w:marTop w:val="0"/>
          <w:marBottom w:val="0"/>
          <w:divBdr>
            <w:top w:val="none" w:sz="0" w:space="0" w:color="auto"/>
            <w:left w:val="none" w:sz="0" w:space="0" w:color="auto"/>
            <w:bottom w:val="none" w:sz="0" w:space="0" w:color="auto"/>
            <w:right w:val="none" w:sz="0" w:space="0" w:color="auto"/>
          </w:divBdr>
        </w:div>
        <w:div w:id="1143741770">
          <w:marLeft w:val="480"/>
          <w:marRight w:val="0"/>
          <w:marTop w:val="0"/>
          <w:marBottom w:val="0"/>
          <w:divBdr>
            <w:top w:val="none" w:sz="0" w:space="0" w:color="auto"/>
            <w:left w:val="none" w:sz="0" w:space="0" w:color="auto"/>
            <w:bottom w:val="none" w:sz="0" w:space="0" w:color="auto"/>
            <w:right w:val="none" w:sz="0" w:space="0" w:color="auto"/>
          </w:divBdr>
        </w:div>
        <w:div w:id="1075083348">
          <w:marLeft w:val="480"/>
          <w:marRight w:val="0"/>
          <w:marTop w:val="0"/>
          <w:marBottom w:val="0"/>
          <w:divBdr>
            <w:top w:val="none" w:sz="0" w:space="0" w:color="auto"/>
            <w:left w:val="none" w:sz="0" w:space="0" w:color="auto"/>
            <w:bottom w:val="none" w:sz="0" w:space="0" w:color="auto"/>
            <w:right w:val="none" w:sz="0" w:space="0" w:color="auto"/>
          </w:divBdr>
        </w:div>
        <w:div w:id="1557086954">
          <w:marLeft w:val="480"/>
          <w:marRight w:val="0"/>
          <w:marTop w:val="0"/>
          <w:marBottom w:val="0"/>
          <w:divBdr>
            <w:top w:val="none" w:sz="0" w:space="0" w:color="auto"/>
            <w:left w:val="none" w:sz="0" w:space="0" w:color="auto"/>
            <w:bottom w:val="none" w:sz="0" w:space="0" w:color="auto"/>
            <w:right w:val="none" w:sz="0" w:space="0" w:color="auto"/>
          </w:divBdr>
        </w:div>
        <w:div w:id="655305588">
          <w:marLeft w:val="480"/>
          <w:marRight w:val="0"/>
          <w:marTop w:val="0"/>
          <w:marBottom w:val="0"/>
          <w:divBdr>
            <w:top w:val="none" w:sz="0" w:space="0" w:color="auto"/>
            <w:left w:val="none" w:sz="0" w:space="0" w:color="auto"/>
            <w:bottom w:val="none" w:sz="0" w:space="0" w:color="auto"/>
            <w:right w:val="none" w:sz="0" w:space="0" w:color="auto"/>
          </w:divBdr>
        </w:div>
        <w:div w:id="264188744">
          <w:marLeft w:val="480"/>
          <w:marRight w:val="0"/>
          <w:marTop w:val="0"/>
          <w:marBottom w:val="0"/>
          <w:divBdr>
            <w:top w:val="none" w:sz="0" w:space="0" w:color="auto"/>
            <w:left w:val="none" w:sz="0" w:space="0" w:color="auto"/>
            <w:bottom w:val="none" w:sz="0" w:space="0" w:color="auto"/>
            <w:right w:val="none" w:sz="0" w:space="0" w:color="auto"/>
          </w:divBdr>
        </w:div>
        <w:div w:id="1651907587">
          <w:marLeft w:val="480"/>
          <w:marRight w:val="0"/>
          <w:marTop w:val="0"/>
          <w:marBottom w:val="0"/>
          <w:divBdr>
            <w:top w:val="none" w:sz="0" w:space="0" w:color="auto"/>
            <w:left w:val="none" w:sz="0" w:space="0" w:color="auto"/>
            <w:bottom w:val="none" w:sz="0" w:space="0" w:color="auto"/>
            <w:right w:val="none" w:sz="0" w:space="0" w:color="auto"/>
          </w:divBdr>
        </w:div>
        <w:div w:id="700253411">
          <w:marLeft w:val="480"/>
          <w:marRight w:val="0"/>
          <w:marTop w:val="0"/>
          <w:marBottom w:val="0"/>
          <w:divBdr>
            <w:top w:val="none" w:sz="0" w:space="0" w:color="auto"/>
            <w:left w:val="none" w:sz="0" w:space="0" w:color="auto"/>
            <w:bottom w:val="none" w:sz="0" w:space="0" w:color="auto"/>
            <w:right w:val="none" w:sz="0" w:space="0" w:color="auto"/>
          </w:divBdr>
        </w:div>
        <w:div w:id="124547569">
          <w:marLeft w:val="480"/>
          <w:marRight w:val="0"/>
          <w:marTop w:val="0"/>
          <w:marBottom w:val="0"/>
          <w:divBdr>
            <w:top w:val="none" w:sz="0" w:space="0" w:color="auto"/>
            <w:left w:val="none" w:sz="0" w:space="0" w:color="auto"/>
            <w:bottom w:val="none" w:sz="0" w:space="0" w:color="auto"/>
            <w:right w:val="none" w:sz="0" w:space="0" w:color="auto"/>
          </w:divBdr>
        </w:div>
      </w:divsChild>
    </w:div>
    <w:div w:id="1576014048">
      <w:bodyDiv w:val="1"/>
      <w:marLeft w:val="0"/>
      <w:marRight w:val="0"/>
      <w:marTop w:val="0"/>
      <w:marBottom w:val="0"/>
      <w:divBdr>
        <w:top w:val="none" w:sz="0" w:space="0" w:color="auto"/>
        <w:left w:val="none" w:sz="0" w:space="0" w:color="auto"/>
        <w:bottom w:val="none" w:sz="0" w:space="0" w:color="auto"/>
        <w:right w:val="none" w:sz="0" w:space="0" w:color="auto"/>
      </w:divBdr>
      <w:divsChild>
        <w:div w:id="99490203">
          <w:marLeft w:val="480"/>
          <w:marRight w:val="0"/>
          <w:marTop w:val="0"/>
          <w:marBottom w:val="0"/>
          <w:divBdr>
            <w:top w:val="none" w:sz="0" w:space="0" w:color="auto"/>
            <w:left w:val="none" w:sz="0" w:space="0" w:color="auto"/>
            <w:bottom w:val="none" w:sz="0" w:space="0" w:color="auto"/>
            <w:right w:val="none" w:sz="0" w:space="0" w:color="auto"/>
          </w:divBdr>
        </w:div>
        <w:div w:id="254825162">
          <w:marLeft w:val="480"/>
          <w:marRight w:val="0"/>
          <w:marTop w:val="0"/>
          <w:marBottom w:val="0"/>
          <w:divBdr>
            <w:top w:val="none" w:sz="0" w:space="0" w:color="auto"/>
            <w:left w:val="none" w:sz="0" w:space="0" w:color="auto"/>
            <w:bottom w:val="none" w:sz="0" w:space="0" w:color="auto"/>
            <w:right w:val="none" w:sz="0" w:space="0" w:color="auto"/>
          </w:divBdr>
        </w:div>
        <w:div w:id="269358642">
          <w:marLeft w:val="480"/>
          <w:marRight w:val="0"/>
          <w:marTop w:val="0"/>
          <w:marBottom w:val="0"/>
          <w:divBdr>
            <w:top w:val="none" w:sz="0" w:space="0" w:color="auto"/>
            <w:left w:val="none" w:sz="0" w:space="0" w:color="auto"/>
            <w:bottom w:val="none" w:sz="0" w:space="0" w:color="auto"/>
            <w:right w:val="none" w:sz="0" w:space="0" w:color="auto"/>
          </w:divBdr>
        </w:div>
        <w:div w:id="389500386">
          <w:marLeft w:val="480"/>
          <w:marRight w:val="0"/>
          <w:marTop w:val="0"/>
          <w:marBottom w:val="0"/>
          <w:divBdr>
            <w:top w:val="none" w:sz="0" w:space="0" w:color="auto"/>
            <w:left w:val="none" w:sz="0" w:space="0" w:color="auto"/>
            <w:bottom w:val="none" w:sz="0" w:space="0" w:color="auto"/>
            <w:right w:val="none" w:sz="0" w:space="0" w:color="auto"/>
          </w:divBdr>
        </w:div>
        <w:div w:id="458227933">
          <w:marLeft w:val="480"/>
          <w:marRight w:val="0"/>
          <w:marTop w:val="0"/>
          <w:marBottom w:val="0"/>
          <w:divBdr>
            <w:top w:val="none" w:sz="0" w:space="0" w:color="auto"/>
            <w:left w:val="none" w:sz="0" w:space="0" w:color="auto"/>
            <w:bottom w:val="none" w:sz="0" w:space="0" w:color="auto"/>
            <w:right w:val="none" w:sz="0" w:space="0" w:color="auto"/>
          </w:divBdr>
        </w:div>
        <w:div w:id="472481659">
          <w:marLeft w:val="480"/>
          <w:marRight w:val="0"/>
          <w:marTop w:val="0"/>
          <w:marBottom w:val="0"/>
          <w:divBdr>
            <w:top w:val="none" w:sz="0" w:space="0" w:color="auto"/>
            <w:left w:val="none" w:sz="0" w:space="0" w:color="auto"/>
            <w:bottom w:val="none" w:sz="0" w:space="0" w:color="auto"/>
            <w:right w:val="none" w:sz="0" w:space="0" w:color="auto"/>
          </w:divBdr>
        </w:div>
        <w:div w:id="501897702">
          <w:marLeft w:val="480"/>
          <w:marRight w:val="0"/>
          <w:marTop w:val="0"/>
          <w:marBottom w:val="0"/>
          <w:divBdr>
            <w:top w:val="none" w:sz="0" w:space="0" w:color="auto"/>
            <w:left w:val="none" w:sz="0" w:space="0" w:color="auto"/>
            <w:bottom w:val="none" w:sz="0" w:space="0" w:color="auto"/>
            <w:right w:val="none" w:sz="0" w:space="0" w:color="auto"/>
          </w:divBdr>
        </w:div>
        <w:div w:id="594946162">
          <w:marLeft w:val="480"/>
          <w:marRight w:val="0"/>
          <w:marTop w:val="0"/>
          <w:marBottom w:val="0"/>
          <w:divBdr>
            <w:top w:val="none" w:sz="0" w:space="0" w:color="auto"/>
            <w:left w:val="none" w:sz="0" w:space="0" w:color="auto"/>
            <w:bottom w:val="none" w:sz="0" w:space="0" w:color="auto"/>
            <w:right w:val="none" w:sz="0" w:space="0" w:color="auto"/>
          </w:divBdr>
        </w:div>
        <w:div w:id="700857438">
          <w:marLeft w:val="480"/>
          <w:marRight w:val="0"/>
          <w:marTop w:val="0"/>
          <w:marBottom w:val="0"/>
          <w:divBdr>
            <w:top w:val="none" w:sz="0" w:space="0" w:color="auto"/>
            <w:left w:val="none" w:sz="0" w:space="0" w:color="auto"/>
            <w:bottom w:val="none" w:sz="0" w:space="0" w:color="auto"/>
            <w:right w:val="none" w:sz="0" w:space="0" w:color="auto"/>
          </w:divBdr>
        </w:div>
        <w:div w:id="966814214">
          <w:marLeft w:val="480"/>
          <w:marRight w:val="0"/>
          <w:marTop w:val="0"/>
          <w:marBottom w:val="0"/>
          <w:divBdr>
            <w:top w:val="none" w:sz="0" w:space="0" w:color="auto"/>
            <w:left w:val="none" w:sz="0" w:space="0" w:color="auto"/>
            <w:bottom w:val="none" w:sz="0" w:space="0" w:color="auto"/>
            <w:right w:val="none" w:sz="0" w:space="0" w:color="auto"/>
          </w:divBdr>
        </w:div>
        <w:div w:id="976449217">
          <w:marLeft w:val="480"/>
          <w:marRight w:val="0"/>
          <w:marTop w:val="0"/>
          <w:marBottom w:val="0"/>
          <w:divBdr>
            <w:top w:val="none" w:sz="0" w:space="0" w:color="auto"/>
            <w:left w:val="none" w:sz="0" w:space="0" w:color="auto"/>
            <w:bottom w:val="none" w:sz="0" w:space="0" w:color="auto"/>
            <w:right w:val="none" w:sz="0" w:space="0" w:color="auto"/>
          </w:divBdr>
        </w:div>
        <w:div w:id="1296837999">
          <w:marLeft w:val="480"/>
          <w:marRight w:val="0"/>
          <w:marTop w:val="0"/>
          <w:marBottom w:val="0"/>
          <w:divBdr>
            <w:top w:val="none" w:sz="0" w:space="0" w:color="auto"/>
            <w:left w:val="none" w:sz="0" w:space="0" w:color="auto"/>
            <w:bottom w:val="none" w:sz="0" w:space="0" w:color="auto"/>
            <w:right w:val="none" w:sz="0" w:space="0" w:color="auto"/>
          </w:divBdr>
        </w:div>
        <w:div w:id="1839685203">
          <w:marLeft w:val="480"/>
          <w:marRight w:val="0"/>
          <w:marTop w:val="0"/>
          <w:marBottom w:val="0"/>
          <w:divBdr>
            <w:top w:val="none" w:sz="0" w:space="0" w:color="auto"/>
            <w:left w:val="none" w:sz="0" w:space="0" w:color="auto"/>
            <w:bottom w:val="none" w:sz="0" w:space="0" w:color="auto"/>
            <w:right w:val="none" w:sz="0" w:space="0" w:color="auto"/>
          </w:divBdr>
        </w:div>
        <w:div w:id="2022930952">
          <w:marLeft w:val="480"/>
          <w:marRight w:val="0"/>
          <w:marTop w:val="0"/>
          <w:marBottom w:val="0"/>
          <w:divBdr>
            <w:top w:val="none" w:sz="0" w:space="0" w:color="auto"/>
            <w:left w:val="none" w:sz="0" w:space="0" w:color="auto"/>
            <w:bottom w:val="none" w:sz="0" w:space="0" w:color="auto"/>
            <w:right w:val="none" w:sz="0" w:space="0" w:color="auto"/>
          </w:divBdr>
        </w:div>
        <w:div w:id="2029091271">
          <w:marLeft w:val="480"/>
          <w:marRight w:val="0"/>
          <w:marTop w:val="0"/>
          <w:marBottom w:val="0"/>
          <w:divBdr>
            <w:top w:val="none" w:sz="0" w:space="0" w:color="auto"/>
            <w:left w:val="none" w:sz="0" w:space="0" w:color="auto"/>
            <w:bottom w:val="none" w:sz="0" w:space="0" w:color="auto"/>
            <w:right w:val="none" w:sz="0" w:space="0" w:color="auto"/>
          </w:divBdr>
        </w:div>
        <w:div w:id="2062091011">
          <w:marLeft w:val="480"/>
          <w:marRight w:val="0"/>
          <w:marTop w:val="0"/>
          <w:marBottom w:val="0"/>
          <w:divBdr>
            <w:top w:val="none" w:sz="0" w:space="0" w:color="auto"/>
            <w:left w:val="none" w:sz="0" w:space="0" w:color="auto"/>
            <w:bottom w:val="none" w:sz="0" w:space="0" w:color="auto"/>
            <w:right w:val="none" w:sz="0" w:space="0" w:color="auto"/>
          </w:divBdr>
        </w:div>
        <w:div w:id="2115786551">
          <w:marLeft w:val="480"/>
          <w:marRight w:val="0"/>
          <w:marTop w:val="0"/>
          <w:marBottom w:val="0"/>
          <w:divBdr>
            <w:top w:val="none" w:sz="0" w:space="0" w:color="auto"/>
            <w:left w:val="none" w:sz="0" w:space="0" w:color="auto"/>
            <w:bottom w:val="none" w:sz="0" w:space="0" w:color="auto"/>
            <w:right w:val="none" w:sz="0" w:space="0" w:color="auto"/>
          </w:divBdr>
        </w:div>
      </w:divsChild>
    </w:div>
    <w:div w:id="1576160447">
      <w:bodyDiv w:val="1"/>
      <w:marLeft w:val="0"/>
      <w:marRight w:val="0"/>
      <w:marTop w:val="0"/>
      <w:marBottom w:val="0"/>
      <w:divBdr>
        <w:top w:val="none" w:sz="0" w:space="0" w:color="auto"/>
        <w:left w:val="none" w:sz="0" w:space="0" w:color="auto"/>
        <w:bottom w:val="none" w:sz="0" w:space="0" w:color="auto"/>
        <w:right w:val="none" w:sz="0" w:space="0" w:color="auto"/>
      </w:divBdr>
    </w:div>
    <w:div w:id="1580602184">
      <w:bodyDiv w:val="1"/>
      <w:marLeft w:val="0"/>
      <w:marRight w:val="0"/>
      <w:marTop w:val="0"/>
      <w:marBottom w:val="0"/>
      <w:divBdr>
        <w:top w:val="none" w:sz="0" w:space="0" w:color="auto"/>
        <w:left w:val="none" w:sz="0" w:space="0" w:color="auto"/>
        <w:bottom w:val="none" w:sz="0" w:space="0" w:color="auto"/>
        <w:right w:val="none" w:sz="0" w:space="0" w:color="auto"/>
      </w:divBdr>
      <w:divsChild>
        <w:div w:id="2118211903">
          <w:marLeft w:val="480"/>
          <w:marRight w:val="0"/>
          <w:marTop w:val="0"/>
          <w:marBottom w:val="0"/>
          <w:divBdr>
            <w:top w:val="none" w:sz="0" w:space="0" w:color="auto"/>
            <w:left w:val="none" w:sz="0" w:space="0" w:color="auto"/>
            <w:bottom w:val="none" w:sz="0" w:space="0" w:color="auto"/>
            <w:right w:val="none" w:sz="0" w:space="0" w:color="auto"/>
          </w:divBdr>
        </w:div>
        <w:div w:id="1507793786">
          <w:marLeft w:val="480"/>
          <w:marRight w:val="0"/>
          <w:marTop w:val="0"/>
          <w:marBottom w:val="0"/>
          <w:divBdr>
            <w:top w:val="none" w:sz="0" w:space="0" w:color="auto"/>
            <w:left w:val="none" w:sz="0" w:space="0" w:color="auto"/>
            <w:bottom w:val="none" w:sz="0" w:space="0" w:color="auto"/>
            <w:right w:val="none" w:sz="0" w:space="0" w:color="auto"/>
          </w:divBdr>
        </w:div>
        <w:div w:id="871066832">
          <w:marLeft w:val="480"/>
          <w:marRight w:val="0"/>
          <w:marTop w:val="0"/>
          <w:marBottom w:val="0"/>
          <w:divBdr>
            <w:top w:val="none" w:sz="0" w:space="0" w:color="auto"/>
            <w:left w:val="none" w:sz="0" w:space="0" w:color="auto"/>
            <w:bottom w:val="none" w:sz="0" w:space="0" w:color="auto"/>
            <w:right w:val="none" w:sz="0" w:space="0" w:color="auto"/>
          </w:divBdr>
        </w:div>
        <w:div w:id="41516261">
          <w:marLeft w:val="480"/>
          <w:marRight w:val="0"/>
          <w:marTop w:val="0"/>
          <w:marBottom w:val="0"/>
          <w:divBdr>
            <w:top w:val="none" w:sz="0" w:space="0" w:color="auto"/>
            <w:left w:val="none" w:sz="0" w:space="0" w:color="auto"/>
            <w:bottom w:val="none" w:sz="0" w:space="0" w:color="auto"/>
            <w:right w:val="none" w:sz="0" w:space="0" w:color="auto"/>
          </w:divBdr>
        </w:div>
        <w:div w:id="2007052951">
          <w:marLeft w:val="480"/>
          <w:marRight w:val="0"/>
          <w:marTop w:val="0"/>
          <w:marBottom w:val="0"/>
          <w:divBdr>
            <w:top w:val="none" w:sz="0" w:space="0" w:color="auto"/>
            <w:left w:val="none" w:sz="0" w:space="0" w:color="auto"/>
            <w:bottom w:val="none" w:sz="0" w:space="0" w:color="auto"/>
            <w:right w:val="none" w:sz="0" w:space="0" w:color="auto"/>
          </w:divBdr>
        </w:div>
        <w:div w:id="1457136509">
          <w:marLeft w:val="480"/>
          <w:marRight w:val="0"/>
          <w:marTop w:val="0"/>
          <w:marBottom w:val="0"/>
          <w:divBdr>
            <w:top w:val="none" w:sz="0" w:space="0" w:color="auto"/>
            <w:left w:val="none" w:sz="0" w:space="0" w:color="auto"/>
            <w:bottom w:val="none" w:sz="0" w:space="0" w:color="auto"/>
            <w:right w:val="none" w:sz="0" w:space="0" w:color="auto"/>
          </w:divBdr>
        </w:div>
        <w:div w:id="189299271">
          <w:marLeft w:val="480"/>
          <w:marRight w:val="0"/>
          <w:marTop w:val="0"/>
          <w:marBottom w:val="0"/>
          <w:divBdr>
            <w:top w:val="none" w:sz="0" w:space="0" w:color="auto"/>
            <w:left w:val="none" w:sz="0" w:space="0" w:color="auto"/>
            <w:bottom w:val="none" w:sz="0" w:space="0" w:color="auto"/>
            <w:right w:val="none" w:sz="0" w:space="0" w:color="auto"/>
          </w:divBdr>
        </w:div>
        <w:div w:id="427579223">
          <w:marLeft w:val="480"/>
          <w:marRight w:val="0"/>
          <w:marTop w:val="0"/>
          <w:marBottom w:val="0"/>
          <w:divBdr>
            <w:top w:val="none" w:sz="0" w:space="0" w:color="auto"/>
            <w:left w:val="none" w:sz="0" w:space="0" w:color="auto"/>
            <w:bottom w:val="none" w:sz="0" w:space="0" w:color="auto"/>
            <w:right w:val="none" w:sz="0" w:space="0" w:color="auto"/>
          </w:divBdr>
        </w:div>
        <w:div w:id="1158570195">
          <w:marLeft w:val="480"/>
          <w:marRight w:val="0"/>
          <w:marTop w:val="0"/>
          <w:marBottom w:val="0"/>
          <w:divBdr>
            <w:top w:val="none" w:sz="0" w:space="0" w:color="auto"/>
            <w:left w:val="none" w:sz="0" w:space="0" w:color="auto"/>
            <w:bottom w:val="none" w:sz="0" w:space="0" w:color="auto"/>
            <w:right w:val="none" w:sz="0" w:space="0" w:color="auto"/>
          </w:divBdr>
        </w:div>
        <w:div w:id="699354702">
          <w:marLeft w:val="480"/>
          <w:marRight w:val="0"/>
          <w:marTop w:val="0"/>
          <w:marBottom w:val="0"/>
          <w:divBdr>
            <w:top w:val="none" w:sz="0" w:space="0" w:color="auto"/>
            <w:left w:val="none" w:sz="0" w:space="0" w:color="auto"/>
            <w:bottom w:val="none" w:sz="0" w:space="0" w:color="auto"/>
            <w:right w:val="none" w:sz="0" w:space="0" w:color="auto"/>
          </w:divBdr>
        </w:div>
        <w:div w:id="406077135">
          <w:marLeft w:val="480"/>
          <w:marRight w:val="0"/>
          <w:marTop w:val="0"/>
          <w:marBottom w:val="0"/>
          <w:divBdr>
            <w:top w:val="none" w:sz="0" w:space="0" w:color="auto"/>
            <w:left w:val="none" w:sz="0" w:space="0" w:color="auto"/>
            <w:bottom w:val="none" w:sz="0" w:space="0" w:color="auto"/>
            <w:right w:val="none" w:sz="0" w:space="0" w:color="auto"/>
          </w:divBdr>
        </w:div>
        <w:div w:id="528564721">
          <w:marLeft w:val="480"/>
          <w:marRight w:val="0"/>
          <w:marTop w:val="0"/>
          <w:marBottom w:val="0"/>
          <w:divBdr>
            <w:top w:val="none" w:sz="0" w:space="0" w:color="auto"/>
            <w:left w:val="none" w:sz="0" w:space="0" w:color="auto"/>
            <w:bottom w:val="none" w:sz="0" w:space="0" w:color="auto"/>
            <w:right w:val="none" w:sz="0" w:space="0" w:color="auto"/>
          </w:divBdr>
        </w:div>
        <w:div w:id="1665039614">
          <w:marLeft w:val="480"/>
          <w:marRight w:val="0"/>
          <w:marTop w:val="0"/>
          <w:marBottom w:val="0"/>
          <w:divBdr>
            <w:top w:val="none" w:sz="0" w:space="0" w:color="auto"/>
            <w:left w:val="none" w:sz="0" w:space="0" w:color="auto"/>
            <w:bottom w:val="none" w:sz="0" w:space="0" w:color="auto"/>
            <w:right w:val="none" w:sz="0" w:space="0" w:color="auto"/>
          </w:divBdr>
        </w:div>
        <w:div w:id="1155730383">
          <w:marLeft w:val="480"/>
          <w:marRight w:val="0"/>
          <w:marTop w:val="0"/>
          <w:marBottom w:val="0"/>
          <w:divBdr>
            <w:top w:val="none" w:sz="0" w:space="0" w:color="auto"/>
            <w:left w:val="none" w:sz="0" w:space="0" w:color="auto"/>
            <w:bottom w:val="none" w:sz="0" w:space="0" w:color="auto"/>
            <w:right w:val="none" w:sz="0" w:space="0" w:color="auto"/>
          </w:divBdr>
        </w:div>
        <w:div w:id="234710794">
          <w:marLeft w:val="480"/>
          <w:marRight w:val="0"/>
          <w:marTop w:val="0"/>
          <w:marBottom w:val="0"/>
          <w:divBdr>
            <w:top w:val="none" w:sz="0" w:space="0" w:color="auto"/>
            <w:left w:val="none" w:sz="0" w:space="0" w:color="auto"/>
            <w:bottom w:val="none" w:sz="0" w:space="0" w:color="auto"/>
            <w:right w:val="none" w:sz="0" w:space="0" w:color="auto"/>
          </w:divBdr>
        </w:div>
        <w:div w:id="457649529">
          <w:marLeft w:val="480"/>
          <w:marRight w:val="0"/>
          <w:marTop w:val="0"/>
          <w:marBottom w:val="0"/>
          <w:divBdr>
            <w:top w:val="none" w:sz="0" w:space="0" w:color="auto"/>
            <w:left w:val="none" w:sz="0" w:space="0" w:color="auto"/>
            <w:bottom w:val="none" w:sz="0" w:space="0" w:color="auto"/>
            <w:right w:val="none" w:sz="0" w:space="0" w:color="auto"/>
          </w:divBdr>
        </w:div>
        <w:div w:id="538317212">
          <w:marLeft w:val="480"/>
          <w:marRight w:val="0"/>
          <w:marTop w:val="0"/>
          <w:marBottom w:val="0"/>
          <w:divBdr>
            <w:top w:val="none" w:sz="0" w:space="0" w:color="auto"/>
            <w:left w:val="none" w:sz="0" w:space="0" w:color="auto"/>
            <w:bottom w:val="none" w:sz="0" w:space="0" w:color="auto"/>
            <w:right w:val="none" w:sz="0" w:space="0" w:color="auto"/>
          </w:divBdr>
        </w:div>
        <w:div w:id="164902342">
          <w:marLeft w:val="480"/>
          <w:marRight w:val="0"/>
          <w:marTop w:val="0"/>
          <w:marBottom w:val="0"/>
          <w:divBdr>
            <w:top w:val="none" w:sz="0" w:space="0" w:color="auto"/>
            <w:left w:val="none" w:sz="0" w:space="0" w:color="auto"/>
            <w:bottom w:val="none" w:sz="0" w:space="0" w:color="auto"/>
            <w:right w:val="none" w:sz="0" w:space="0" w:color="auto"/>
          </w:divBdr>
        </w:div>
        <w:div w:id="2045247740">
          <w:marLeft w:val="480"/>
          <w:marRight w:val="0"/>
          <w:marTop w:val="0"/>
          <w:marBottom w:val="0"/>
          <w:divBdr>
            <w:top w:val="none" w:sz="0" w:space="0" w:color="auto"/>
            <w:left w:val="none" w:sz="0" w:space="0" w:color="auto"/>
            <w:bottom w:val="none" w:sz="0" w:space="0" w:color="auto"/>
            <w:right w:val="none" w:sz="0" w:space="0" w:color="auto"/>
          </w:divBdr>
        </w:div>
      </w:divsChild>
    </w:div>
    <w:div w:id="1583445541">
      <w:bodyDiv w:val="1"/>
      <w:marLeft w:val="0"/>
      <w:marRight w:val="0"/>
      <w:marTop w:val="0"/>
      <w:marBottom w:val="0"/>
      <w:divBdr>
        <w:top w:val="none" w:sz="0" w:space="0" w:color="auto"/>
        <w:left w:val="none" w:sz="0" w:space="0" w:color="auto"/>
        <w:bottom w:val="none" w:sz="0" w:space="0" w:color="auto"/>
        <w:right w:val="none" w:sz="0" w:space="0" w:color="auto"/>
      </w:divBdr>
      <w:divsChild>
        <w:div w:id="11034767">
          <w:marLeft w:val="480"/>
          <w:marRight w:val="0"/>
          <w:marTop w:val="0"/>
          <w:marBottom w:val="0"/>
          <w:divBdr>
            <w:top w:val="none" w:sz="0" w:space="0" w:color="auto"/>
            <w:left w:val="none" w:sz="0" w:space="0" w:color="auto"/>
            <w:bottom w:val="none" w:sz="0" w:space="0" w:color="auto"/>
            <w:right w:val="none" w:sz="0" w:space="0" w:color="auto"/>
          </w:divBdr>
        </w:div>
        <w:div w:id="43524262">
          <w:marLeft w:val="480"/>
          <w:marRight w:val="0"/>
          <w:marTop w:val="0"/>
          <w:marBottom w:val="0"/>
          <w:divBdr>
            <w:top w:val="none" w:sz="0" w:space="0" w:color="auto"/>
            <w:left w:val="none" w:sz="0" w:space="0" w:color="auto"/>
            <w:bottom w:val="none" w:sz="0" w:space="0" w:color="auto"/>
            <w:right w:val="none" w:sz="0" w:space="0" w:color="auto"/>
          </w:divBdr>
        </w:div>
        <w:div w:id="379398224">
          <w:marLeft w:val="480"/>
          <w:marRight w:val="0"/>
          <w:marTop w:val="0"/>
          <w:marBottom w:val="0"/>
          <w:divBdr>
            <w:top w:val="none" w:sz="0" w:space="0" w:color="auto"/>
            <w:left w:val="none" w:sz="0" w:space="0" w:color="auto"/>
            <w:bottom w:val="none" w:sz="0" w:space="0" w:color="auto"/>
            <w:right w:val="none" w:sz="0" w:space="0" w:color="auto"/>
          </w:divBdr>
        </w:div>
        <w:div w:id="424542603">
          <w:marLeft w:val="480"/>
          <w:marRight w:val="0"/>
          <w:marTop w:val="0"/>
          <w:marBottom w:val="0"/>
          <w:divBdr>
            <w:top w:val="none" w:sz="0" w:space="0" w:color="auto"/>
            <w:left w:val="none" w:sz="0" w:space="0" w:color="auto"/>
            <w:bottom w:val="none" w:sz="0" w:space="0" w:color="auto"/>
            <w:right w:val="none" w:sz="0" w:space="0" w:color="auto"/>
          </w:divBdr>
        </w:div>
        <w:div w:id="550113727">
          <w:marLeft w:val="480"/>
          <w:marRight w:val="0"/>
          <w:marTop w:val="0"/>
          <w:marBottom w:val="0"/>
          <w:divBdr>
            <w:top w:val="none" w:sz="0" w:space="0" w:color="auto"/>
            <w:left w:val="none" w:sz="0" w:space="0" w:color="auto"/>
            <w:bottom w:val="none" w:sz="0" w:space="0" w:color="auto"/>
            <w:right w:val="none" w:sz="0" w:space="0" w:color="auto"/>
          </w:divBdr>
        </w:div>
        <w:div w:id="581791094">
          <w:marLeft w:val="480"/>
          <w:marRight w:val="0"/>
          <w:marTop w:val="0"/>
          <w:marBottom w:val="0"/>
          <w:divBdr>
            <w:top w:val="none" w:sz="0" w:space="0" w:color="auto"/>
            <w:left w:val="none" w:sz="0" w:space="0" w:color="auto"/>
            <w:bottom w:val="none" w:sz="0" w:space="0" w:color="auto"/>
            <w:right w:val="none" w:sz="0" w:space="0" w:color="auto"/>
          </w:divBdr>
        </w:div>
        <w:div w:id="762728771">
          <w:marLeft w:val="480"/>
          <w:marRight w:val="0"/>
          <w:marTop w:val="0"/>
          <w:marBottom w:val="0"/>
          <w:divBdr>
            <w:top w:val="none" w:sz="0" w:space="0" w:color="auto"/>
            <w:left w:val="none" w:sz="0" w:space="0" w:color="auto"/>
            <w:bottom w:val="none" w:sz="0" w:space="0" w:color="auto"/>
            <w:right w:val="none" w:sz="0" w:space="0" w:color="auto"/>
          </w:divBdr>
        </w:div>
        <w:div w:id="866332637">
          <w:marLeft w:val="480"/>
          <w:marRight w:val="0"/>
          <w:marTop w:val="0"/>
          <w:marBottom w:val="0"/>
          <w:divBdr>
            <w:top w:val="none" w:sz="0" w:space="0" w:color="auto"/>
            <w:left w:val="none" w:sz="0" w:space="0" w:color="auto"/>
            <w:bottom w:val="none" w:sz="0" w:space="0" w:color="auto"/>
            <w:right w:val="none" w:sz="0" w:space="0" w:color="auto"/>
          </w:divBdr>
        </w:div>
        <w:div w:id="1108813021">
          <w:marLeft w:val="480"/>
          <w:marRight w:val="0"/>
          <w:marTop w:val="0"/>
          <w:marBottom w:val="0"/>
          <w:divBdr>
            <w:top w:val="none" w:sz="0" w:space="0" w:color="auto"/>
            <w:left w:val="none" w:sz="0" w:space="0" w:color="auto"/>
            <w:bottom w:val="none" w:sz="0" w:space="0" w:color="auto"/>
            <w:right w:val="none" w:sz="0" w:space="0" w:color="auto"/>
          </w:divBdr>
        </w:div>
        <w:div w:id="1137069012">
          <w:marLeft w:val="480"/>
          <w:marRight w:val="0"/>
          <w:marTop w:val="0"/>
          <w:marBottom w:val="0"/>
          <w:divBdr>
            <w:top w:val="none" w:sz="0" w:space="0" w:color="auto"/>
            <w:left w:val="none" w:sz="0" w:space="0" w:color="auto"/>
            <w:bottom w:val="none" w:sz="0" w:space="0" w:color="auto"/>
            <w:right w:val="none" w:sz="0" w:space="0" w:color="auto"/>
          </w:divBdr>
        </w:div>
        <w:div w:id="1183742306">
          <w:marLeft w:val="480"/>
          <w:marRight w:val="0"/>
          <w:marTop w:val="0"/>
          <w:marBottom w:val="0"/>
          <w:divBdr>
            <w:top w:val="none" w:sz="0" w:space="0" w:color="auto"/>
            <w:left w:val="none" w:sz="0" w:space="0" w:color="auto"/>
            <w:bottom w:val="none" w:sz="0" w:space="0" w:color="auto"/>
            <w:right w:val="none" w:sz="0" w:space="0" w:color="auto"/>
          </w:divBdr>
        </w:div>
        <w:div w:id="1273628806">
          <w:marLeft w:val="480"/>
          <w:marRight w:val="0"/>
          <w:marTop w:val="0"/>
          <w:marBottom w:val="0"/>
          <w:divBdr>
            <w:top w:val="none" w:sz="0" w:space="0" w:color="auto"/>
            <w:left w:val="none" w:sz="0" w:space="0" w:color="auto"/>
            <w:bottom w:val="none" w:sz="0" w:space="0" w:color="auto"/>
            <w:right w:val="none" w:sz="0" w:space="0" w:color="auto"/>
          </w:divBdr>
        </w:div>
        <w:div w:id="1553152316">
          <w:marLeft w:val="480"/>
          <w:marRight w:val="0"/>
          <w:marTop w:val="0"/>
          <w:marBottom w:val="0"/>
          <w:divBdr>
            <w:top w:val="none" w:sz="0" w:space="0" w:color="auto"/>
            <w:left w:val="none" w:sz="0" w:space="0" w:color="auto"/>
            <w:bottom w:val="none" w:sz="0" w:space="0" w:color="auto"/>
            <w:right w:val="none" w:sz="0" w:space="0" w:color="auto"/>
          </w:divBdr>
        </w:div>
        <w:div w:id="1797681347">
          <w:marLeft w:val="480"/>
          <w:marRight w:val="0"/>
          <w:marTop w:val="0"/>
          <w:marBottom w:val="0"/>
          <w:divBdr>
            <w:top w:val="none" w:sz="0" w:space="0" w:color="auto"/>
            <w:left w:val="none" w:sz="0" w:space="0" w:color="auto"/>
            <w:bottom w:val="none" w:sz="0" w:space="0" w:color="auto"/>
            <w:right w:val="none" w:sz="0" w:space="0" w:color="auto"/>
          </w:divBdr>
        </w:div>
        <w:div w:id="1820076599">
          <w:marLeft w:val="480"/>
          <w:marRight w:val="0"/>
          <w:marTop w:val="0"/>
          <w:marBottom w:val="0"/>
          <w:divBdr>
            <w:top w:val="none" w:sz="0" w:space="0" w:color="auto"/>
            <w:left w:val="none" w:sz="0" w:space="0" w:color="auto"/>
            <w:bottom w:val="none" w:sz="0" w:space="0" w:color="auto"/>
            <w:right w:val="none" w:sz="0" w:space="0" w:color="auto"/>
          </w:divBdr>
        </w:div>
      </w:divsChild>
    </w:div>
    <w:div w:id="1597324834">
      <w:bodyDiv w:val="1"/>
      <w:marLeft w:val="0"/>
      <w:marRight w:val="0"/>
      <w:marTop w:val="0"/>
      <w:marBottom w:val="0"/>
      <w:divBdr>
        <w:top w:val="none" w:sz="0" w:space="0" w:color="auto"/>
        <w:left w:val="none" w:sz="0" w:space="0" w:color="auto"/>
        <w:bottom w:val="none" w:sz="0" w:space="0" w:color="auto"/>
        <w:right w:val="none" w:sz="0" w:space="0" w:color="auto"/>
      </w:divBdr>
    </w:div>
    <w:div w:id="1600521190">
      <w:bodyDiv w:val="1"/>
      <w:marLeft w:val="0"/>
      <w:marRight w:val="0"/>
      <w:marTop w:val="0"/>
      <w:marBottom w:val="0"/>
      <w:divBdr>
        <w:top w:val="none" w:sz="0" w:space="0" w:color="auto"/>
        <w:left w:val="none" w:sz="0" w:space="0" w:color="auto"/>
        <w:bottom w:val="none" w:sz="0" w:space="0" w:color="auto"/>
        <w:right w:val="none" w:sz="0" w:space="0" w:color="auto"/>
      </w:divBdr>
    </w:div>
    <w:div w:id="1604150548">
      <w:bodyDiv w:val="1"/>
      <w:marLeft w:val="0"/>
      <w:marRight w:val="0"/>
      <w:marTop w:val="0"/>
      <w:marBottom w:val="0"/>
      <w:divBdr>
        <w:top w:val="none" w:sz="0" w:space="0" w:color="auto"/>
        <w:left w:val="none" w:sz="0" w:space="0" w:color="auto"/>
        <w:bottom w:val="none" w:sz="0" w:space="0" w:color="auto"/>
        <w:right w:val="none" w:sz="0" w:space="0" w:color="auto"/>
      </w:divBdr>
    </w:div>
    <w:div w:id="1611088188">
      <w:bodyDiv w:val="1"/>
      <w:marLeft w:val="0"/>
      <w:marRight w:val="0"/>
      <w:marTop w:val="0"/>
      <w:marBottom w:val="0"/>
      <w:divBdr>
        <w:top w:val="none" w:sz="0" w:space="0" w:color="auto"/>
        <w:left w:val="none" w:sz="0" w:space="0" w:color="auto"/>
        <w:bottom w:val="none" w:sz="0" w:space="0" w:color="auto"/>
        <w:right w:val="none" w:sz="0" w:space="0" w:color="auto"/>
      </w:divBdr>
    </w:div>
    <w:div w:id="1611399208">
      <w:bodyDiv w:val="1"/>
      <w:marLeft w:val="0"/>
      <w:marRight w:val="0"/>
      <w:marTop w:val="0"/>
      <w:marBottom w:val="0"/>
      <w:divBdr>
        <w:top w:val="none" w:sz="0" w:space="0" w:color="auto"/>
        <w:left w:val="none" w:sz="0" w:space="0" w:color="auto"/>
        <w:bottom w:val="none" w:sz="0" w:space="0" w:color="auto"/>
        <w:right w:val="none" w:sz="0" w:space="0" w:color="auto"/>
      </w:divBdr>
    </w:div>
    <w:div w:id="1615092050">
      <w:bodyDiv w:val="1"/>
      <w:marLeft w:val="0"/>
      <w:marRight w:val="0"/>
      <w:marTop w:val="0"/>
      <w:marBottom w:val="0"/>
      <w:divBdr>
        <w:top w:val="none" w:sz="0" w:space="0" w:color="auto"/>
        <w:left w:val="none" w:sz="0" w:space="0" w:color="auto"/>
        <w:bottom w:val="none" w:sz="0" w:space="0" w:color="auto"/>
        <w:right w:val="none" w:sz="0" w:space="0" w:color="auto"/>
      </w:divBdr>
      <w:divsChild>
        <w:div w:id="399059413">
          <w:marLeft w:val="480"/>
          <w:marRight w:val="0"/>
          <w:marTop w:val="0"/>
          <w:marBottom w:val="0"/>
          <w:divBdr>
            <w:top w:val="none" w:sz="0" w:space="0" w:color="auto"/>
            <w:left w:val="none" w:sz="0" w:space="0" w:color="auto"/>
            <w:bottom w:val="none" w:sz="0" w:space="0" w:color="auto"/>
            <w:right w:val="none" w:sz="0" w:space="0" w:color="auto"/>
          </w:divBdr>
        </w:div>
        <w:div w:id="1881745639">
          <w:marLeft w:val="480"/>
          <w:marRight w:val="0"/>
          <w:marTop w:val="0"/>
          <w:marBottom w:val="0"/>
          <w:divBdr>
            <w:top w:val="none" w:sz="0" w:space="0" w:color="auto"/>
            <w:left w:val="none" w:sz="0" w:space="0" w:color="auto"/>
            <w:bottom w:val="none" w:sz="0" w:space="0" w:color="auto"/>
            <w:right w:val="none" w:sz="0" w:space="0" w:color="auto"/>
          </w:divBdr>
        </w:div>
        <w:div w:id="1247613282">
          <w:marLeft w:val="480"/>
          <w:marRight w:val="0"/>
          <w:marTop w:val="0"/>
          <w:marBottom w:val="0"/>
          <w:divBdr>
            <w:top w:val="none" w:sz="0" w:space="0" w:color="auto"/>
            <w:left w:val="none" w:sz="0" w:space="0" w:color="auto"/>
            <w:bottom w:val="none" w:sz="0" w:space="0" w:color="auto"/>
            <w:right w:val="none" w:sz="0" w:space="0" w:color="auto"/>
          </w:divBdr>
        </w:div>
        <w:div w:id="1975066270">
          <w:marLeft w:val="480"/>
          <w:marRight w:val="0"/>
          <w:marTop w:val="0"/>
          <w:marBottom w:val="0"/>
          <w:divBdr>
            <w:top w:val="none" w:sz="0" w:space="0" w:color="auto"/>
            <w:left w:val="none" w:sz="0" w:space="0" w:color="auto"/>
            <w:bottom w:val="none" w:sz="0" w:space="0" w:color="auto"/>
            <w:right w:val="none" w:sz="0" w:space="0" w:color="auto"/>
          </w:divBdr>
        </w:div>
        <w:div w:id="588848357">
          <w:marLeft w:val="480"/>
          <w:marRight w:val="0"/>
          <w:marTop w:val="0"/>
          <w:marBottom w:val="0"/>
          <w:divBdr>
            <w:top w:val="none" w:sz="0" w:space="0" w:color="auto"/>
            <w:left w:val="none" w:sz="0" w:space="0" w:color="auto"/>
            <w:bottom w:val="none" w:sz="0" w:space="0" w:color="auto"/>
            <w:right w:val="none" w:sz="0" w:space="0" w:color="auto"/>
          </w:divBdr>
        </w:div>
        <w:div w:id="2120417540">
          <w:marLeft w:val="480"/>
          <w:marRight w:val="0"/>
          <w:marTop w:val="0"/>
          <w:marBottom w:val="0"/>
          <w:divBdr>
            <w:top w:val="none" w:sz="0" w:space="0" w:color="auto"/>
            <w:left w:val="none" w:sz="0" w:space="0" w:color="auto"/>
            <w:bottom w:val="none" w:sz="0" w:space="0" w:color="auto"/>
            <w:right w:val="none" w:sz="0" w:space="0" w:color="auto"/>
          </w:divBdr>
        </w:div>
        <w:div w:id="227109783">
          <w:marLeft w:val="480"/>
          <w:marRight w:val="0"/>
          <w:marTop w:val="0"/>
          <w:marBottom w:val="0"/>
          <w:divBdr>
            <w:top w:val="none" w:sz="0" w:space="0" w:color="auto"/>
            <w:left w:val="none" w:sz="0" w:space="0" w:color="auto"/>
            <w:bottom w:val="none" w:sz="0" w:space="0" w:color="auto"/>
            <w:right w:val="none" w:sz="0" w:space="0" w:color="auto"/>
          </w:divBdr>
        </w:div>
        <w:div w:id="782573608">
          <w:marLeft w:val="480"/>
          <w:marRight w:val="0"/>
          <w:marTop w:val="0"/>
          <w:marBottom w:val="0"/>
          <w:divBdr>
            <w:top w:val="none" w:sz="0" w:space="0" w:color="auto"/>
            <w:left w:val="none" w:sz="0" w:space="0" w:color="auto"/>
            <w:bottom w:val="none" w:sz="0" w:space="0" w:color="auto"/>
            <w:right w:val="none" w:sz="0" w:space="0" w:color="auto"/>
          </w:divBdr>
        </w:div>
        <w:div w:id="495809174">
          <w:marLeft w:val="480"/>
          <w:marRight w:val="0"/>
          <w:marTop w:val="0"/>
          <w:marBottom w:val="0"/>
          <w:divBdr>
            <w:top w:val="none" w:sz="0" w:space="0" w:color="auto"/>
            <w:left w:val="none" w:sz="0" w:space="0" w:color="auto"/>
            <w:bottom w:val="none" w:sz="0" w:space="0" w:color="auto"/>
            <w:right w:val="none" w:sz="0" w:space="0" w:color="auto"/>
          </w:divBdr>
        </w:div>
        <w:div w:id="437407213">
          <w:marLeft w:val="480"/>
          <w:marRight w:val="0"/>
          <w:marTop w:val="0"/>
          <w:marBottom w:val="0"/>
          <w:divBdr>
            <w:top w:val="none" w:sz="0" w:space="0" w:color="auto"/>
            <w:left w:val="none" w:sz="0" w:space="0" w:color="auto"/>
            <w:bottom w:val="none" w:sz="0" w:space="0" w:color="auto"/>
            <w:right w:val="none" w:sz="0" w:space="0" w:color="auto"/>
          </w:divBdr>
        </w:div>
        <w:div w:id="314604588">
          <w:marLeft w:val="480"/>
          <w:marRight w:val="0"/>
          <w:marTop w:val="0"/>
          <w:marBottom w:val="0"/>
          <w:divBdr>
            <w:top w:val="none" w:sz="0" w:space="0" w:color="auto"/>
            <w:left w:val="none" w:sz="0" w:space="0" w:color="auto"/>
            <w:bottom w:val="none" w:sz="0" w:space="0" w:color="auto"/>
            <w:right w:val="none" w:sz="0" w:space="0" w:color="auto"/>
          </w:divBdr>
        </w:div>
        <w:div w:id="1560632803">
          <w:marLeft w:val="480"/>
          <w:marRight w:val="0"/>
          <w:marTop w:val="0"/>
          <w:marBottom w:val="0"/>
          <w:divBdr>
            <w:top w:val="none" w:sz="0" w:space="0" w:color="auto"/>
            <w:left w:val="none" w:sz="0" w:space="0" w:color="auto"/>
            <w:bottom w:val="none" w:sz="0" w:space="0" w:color="auto"/>
            <w:right w:val="none" w:sz="0" w:space="0" w:color="auto"/>
          </w:divBdr>
        </w:div>
        <w:div w:id="16203171">
          <w:marLeft w:val="480"/>
          <w:marRight w:val="0"/>
          <w:marTop w:val="0"/>
          <w:marBottom w:val="0"/>
          <w:divBdr>
            <w:top w:val="none" w:sz="0" w:space="0" w:color="auto"/>
            <w:left w:val="none" w:sz="0" w:space="0" w:color="auto"/>
            <w:bottom w:val="none" w:sz="0" w:space="0" w:color="auto"/>
            <w:right w:val="none" w:sz="0" w:space="0" w:color="auto"/>
          </w:divBdr>
        </w:div>
        <w:div w:id="1048527200">
          <w:marLeft w:val="480"/>
          <w:marRight w:val="0"/>
          <w:marTop w:val="0"/>
          <w:marBottom w:val="0"/>
          <w:divBdr>
            <w:top w:val="none" w:sz="0" w:space="0" w:color="auto"/>
            <w:left w:val="none" w:sz="0" w:space="0" w:color="auto"/>
            <w:bottom w:val="none" w:sz="0" w:space="0" w:color="auto"/>
            <w:right w:val="none" w:sz="0" w:space="0" w:color="auto"/>
          </w:divBdr>
        </w:div>
        <w:div w:id="772365017">
          <w:marLeft w:val="480"/>
          <w:marRight w:val="0"/>
          <w:marTop w:val="0"/>
          <w:marBottom w:val="0"/>
          <w:divBdr>
            <w:top w:val="none" w:sz="0" w:space="0" w:color="auto"/>
            <w:left w:val="none" w:sz="0" w:space="0" w:color="auto"/>
            <w:bottom w:val="none" w:sz="0" w:space="0" w:color="auto"/>
            <w:right w:val="none" w:sz="0" w:space="0" w:color="auto"/>
          </w:divBdr>
        </w:div>
        <w:div w:id="1283926346">
          <w:marLeft w:val="480"/>
          <w:marRight w:val="0"/>
          <w:marTop w:val="0"/>
          <w:marBottom w:val="0"/>
          <w:divBdr>
            <w:top w:val="none" w:sz="0" w:space="0" w:color="auto"/>
            <w:left w:val="none" w:sz="0" w:space="0" w:color="auto"/>
            <w:bottom w:val="none" w:sz="0" w:space="0" w:color="auto"/>
            <w:right w:val="none" w:sz="0" w:space="0" w:color="auto"/>
          </w:divBdr>
        </w:div>
        <w:div w:id="525824769">
          <w:marLeft w:val="480"/>
          <w:marRight w:val="0"/>
          <w:marTop w:val="0"/>
          <w:marBottom w:val="0"/>
          <w:divBdr>
            <w:top w:val="none" w:sz="0" w:space="0" w:color="auto"/>
            <w:left w:val="none" w:sz="0" w:space="0" w:color="auto"/>
            <w:bottom w:val="none" w:sz="0" w:space="0" w:color="auto"/>
            <w:right w:val="none" w:sz="0" w:space="0" w:color="auto"/>
          </w:divBdr>
        </w:div>
        <w:div w:id="308748008">
          <w:marLeft w:val="480"/>
          <w:marRight w:val="0"/>
          <w:marTop w:val="0"/>
          <w:marBottom w:val="0"/>
          <w:divBdr>
            <w:top w:val="none" w:sz="0" w:space="0" w:color="auto"/>
            <w:left w:val="none" w:sz="0" w:space="0" w:color="auto"/>
            <w:bottom w:val="none" w:sz="0" w:space="0" w:color="auto"/>
            <w:right w:val="none" w:sz="0" w:space="0" w:color="auto"/>
          </w:divBdr>
        </w:div>
        <w:div w:id="1178278042">
          <w:marLeft w:val="480"/>
          <w:marRight w:val="0"/>
          <w:marTop w:val="0"/>
          <w:marBottom w:val="0"/>
          <w:divBdr>
            <w:top w:val="none" w:sz="0" w:space="0" w:color="auto"/>
            <w:left w:val="none" w:sz="0" w:space="0" w:color="auto"/>
            <w:bottom w:val="none" w:sz="0" w:space="0" w:color="auto"/>
            <w:right w:val="none" w:sz="0" w:space="0" w:color="auto"/>
          </w:divBdr>
        </w:div>
        <w:div w:id="1396008770">
          <w:marLeft w:val="480"/>
          <w:marRight w:val="0"/>
          <w:marTop w:val="0"/>
          <w:marBottom w:val="0"/>
          <w:divBdr>
            <w:top w:val="none" w:sz="0" w:space="0" w:color="auto"/>
            <w:left w:val="none" w:sz="0" w:space="0" w:color="auto"/>
            <w:bottom w:val="none" w:sz="0" w:space="0" w:color="auto"/>
            <w:right w:val="none" w:sz="0" w:space="0" w:color="auto"/>
          </w:divBdr>
        </w:div>
        <w:div w:id="1967157619">
          <w:marLeft w:val="480"/>
          <w:marRight w:val="0"/>
          <w:marTop w:val="0"/>
          <w:marBottom w:val="0"/>
          <w:divBdr>
            <w:top w:val="none" w:sz="0" w:space="0" w:color="auto"/>
            <w:left w:val="none" w:sz="0" w:space="0" w:color="auto"/>
            <w:bottom w:val="none" w:sz="0" w:space="0" w:color="auto"/>
            <w:right w:val="none" w:sz="0" w:space="0" w:color="auto"/>
          </w:divBdr>
        </w:div>
      </w:divsChild>
    </w:div>
    <w:div w:id="1617522015">
      <w:bodyDiv w:val="1"/>
      <w:marLeft w:val="0"/>
      <w:marRight w:val="0"/>
      <w:marTop w:val="0"/>
      <w:marBottom w:val="0"/>
      <w:divBdr>
        <w:top w:val="none" w:sz="0" w:space="0" w:color="auto"/>
        <w:left w:val="none" w:sz="0" w:space="0" w:color="auto"/>
        <w:bottom w:val="none" w:sz="0" w:space="0" w:color="auto"/>
        <w:right w:val="none" w:sz="0" w:space="0" w:color="auto"/>
      </w:divBdr>
    </w:div>
    <w:div w:id="1618215030">
      <w:bodyDiv w:val="1"/>
      <w:marLeft w:val="0"/>
      <w:marRight w:val="0"/>
      <w:marTop w:val="0"/>
      <w:marBottom w:val="0"/>
      <w:divBdr>
        <w:top w:val="none" w:sz="0" w:space="0" w:color="auto"/>
        <w:left w:val="none" w:sz="0" w:space="0" w:color="auto"/>
        <w:bottom w:val="none" w:sz="0" w:space="0" w:color="auto"/>
        <w:right w:val="none" w:sz="0" w:space="0" w:color="auto"/>
      </w:divBdr>
    </w:div>
    <w:div w:id="1626428243">
      <w:bodyDiv w:val="1"/>
      <w:marLeft w:val="0"/>
      <w:marRight w:val="0"/>
      <w:marTop w:val="0"/>
      <w:marBottom w:val="0"/>
      <w:divBdr>
        <w:top w:val="none" w:sz="0" w:space="0" w:color="auto"/>
        <w:left w:val="none" w:sz="0" w:space="0" w:color="auto"/>
        <w:bottom w:val="none" w:sz="0" w:space="0" w:color="auto"/>
        <w:right w:val="none" w:sz="0" w:space="0" w:color="auto"/>
      </w:divBdr>
    </w:div>
    <w:div w:id="1638603642">
      <w:bodyDiv w:val="1"/>
      <w:marLeft w:val="0"/>
      <w:marRight w:val="0"/>
      <w:marTop w:val="0"/>
      <w:marBottom w:val="0"/>
      <w:divBdr>
        <w:top w:val="none" w:sz="0" w:space="0" w:color="auto"/>
        <w:left w:val="none" w:sz="0" w:space="0" w:color="auto"/>
        <w:bottom w:val="none" w:sz="0" w:space="0" w:color="auto"/>
        <w:right w:val="none" w:sz="0" w:space="0" w:color="auto"/>
      </w:divBdr>
    </w:div>
    <w:div w:id="1645160042">
      <w:bodyDiv w:val="1"/>
      <w:marLeft w:val="0"/>
      <w:marRight w:val="0"/>
      <w:marTop w:val="0"/>
      <w:marBottom w:val="0"/>
      <w:divBdr>
        <w:top w:val="none" w:sz="0" w:space="0" w:color="auto"/>
        <w:left w:val="none" w:sz="0" w:space="0" w:color="auto"/>
        <w:bottom w:val="none" w:sz="0" w:space="0" w:color="auto"/>
        <w:right w:val="none" w:sz="0" w:space="0" w:color="auto"/>
      </w:divBdr>
    </w:div>
    <w:div w:id="1645238546">
      <w:bodyDiv w:val="1"/>
      <w:marLeft w:val="0"/>
      <w:marRight w:val="0"/>
      <w:marTop w:val="0"/>
      <w:marBottom w:val="0"/>
      <w:divBdr>
        <w:top w:val="none" w:sz="0" w:space="0" w:color="auto"/>
        <w:left w:val="none" w:sz="0" w:space="0" w:color="auto"/>
        <w:bottom w:val="none" w:sz="0" w:space="0" w:color="auto"/>
        <w:right w:val="none" w:sz="0" w:space="0" w:color="auto"/>
      </w:divBdr>
    </w:div>
    <w:div w:id="1647315287">
      <w:bodyDiv w:val="1"/>
      <w:marLeft w:val="0"/>
      <w:marRight w:val="0"/>
      <w:marTop w:val="0"/>
      <w:marBottom w:val="0"/>
      <w:divBdr>
        <w:top w:val="none" w:sz="0" w:space="0" w:color="auto"/>
        <w:left w:val="none" w:sz="0" w:space="0" w:color="auto"/>
        <w:bottom w:val="none" w:sz="0" w:space="0" w:color="auto"/>
        <w:right w:val="none" w:sz="0" w:space="0" w:color="auto"/>
      </w:divBdr>
    </w:div>
    <w:div w:id="1650010505">
      <w:bodyDiv w:val="1"/>
      <w:marLeft w:val="0"/>
      <w:marRight w:val="0"/>
      <w:marTop w:val="0"/>
      <w:marBottom w:val="0"/>
      <w:divBdr>
        <w:top w:val="none" w:sz="0" w:space="0" w:color="auto"/>
        <w:left w:val="none" w:sz="0" w:space="0" w:color="auto"/>
        <w:bottom w:val="none" w:sz="0" w:space="0" w:color="auto"/>
        <w:right w:val="none" w:sz="0" w:space="0" w:color="auto"/>
      </w:divBdr>
    </w:div>
    <w:div w:id="1650477939">
      <w:bodyDiv w:val="1"/>
      <w:marLeft w:val="0"/>
      <w:marRight w:val="0"/>
      <w:marTop w:val="0"/>
      <w:marBottom w:val="0"/>
      <w:divBdr>
        <w:top w:val="none" w:sz="0" w:space="0" w:color="auto"/>
        <w:left w:val="none" w:sz="0" w:space="0" w:color="auto"/>
        <w:bottom w:val="none" w:sz="0" w:space="0" w:color="auto"/>
        <w:right w:val="none" w:sz="0" w:space="0" w:color="auto"/>
      </w:divBdr>
      <w:divsChild>
        <w:div w:id="99106716">
          <w:marLeft w:val="480"/>
          <w:marRight w:val="0"/>
          <w:marTop w:val="0"/>
          <w:marBottom w:val="0"/>
          <w:divBdr>
            <w:top w:val="none" w:sz="0" w:space="0" w:color="auto"/>
            <w:left w:val="none" w:sz="0" w:space="0" w:color="auto"/>
            <w:bottom w:val="none" w:sz="0" w:space="0" w:color="auto"/>
            <w:right w:val="none" w:sz="0" w:space="0" w:color="auto"/>
          </w:divBdr>
        </w:div>
        <w:div w:id="182285506">
          <w:marLeft w:val="480"/>
          <w:marRight w:val="0"/>
          <w:marTop w:val="0"/>
          <w:marBottom w:val="0"/>
          <w:divBdr>
            <w:top w:val="none" w:sz="0" w:space="0" w:color="auto"/>
            <w:left w:val="none" w:sz="0" w:space="0" w:color="auto"/>
            <w:bottom w:val="none" w:sz="0" w:space="0" w:color="auto"/>
            <w:right w:val="none" w:sz="0" w:space="0" w:color="auto"/>
          </w:divBdr>
        </w:div>
        <w:div w:id="208349094">
          <w:marLeft w:val="480"/>
          <w:marRight w:val="0"/>
          <w:marTop w:val="0"/>
          <w:marBottom w:val="0"/>
          <w:divBdr>
            <w:top w:val="none" w:sz="0" w:space="0" w:color="auto"/>
            <w:left w:val="none" w:sz="0" w:space="0" w:color="auto"/>
            <w:bottom w:val="none" w:sz="0" w:space="0" w:color="auto"/>
            <w:right w:val="none" w:sz="0" w:space="0" w:color="auto"/>
          </w:divBdr>
        </w:div>
        <w:div w:id="213271065">
          <w:marLeft w:val="480"/>
          <w:marRight w:val="0"/>
          <w:marTop w:val="0"/>
          <w:marBottom w:val="0"/>
          <w:divBdr>
            <w:top w:val="none" w:sz="0" w:space="0" w:color="auto"/>
            <w:left w:val="none" w:sz="0" w:space="0" w:color="auto"/>
            <w:bottom w:val="none" w:sz="0" w:space="0" w:color="auto"/>
            <w:right w:val="none" w:sz="0" w:space="0" w:color="auto"/>
          </w:divBdr>
        </w:div>
        <w:div w:id="299506242">
          <w:marLeft w:val="480"/>
          <w:marRight w:val="0"/>
          <w:marTop w:val="0"/>
          <w:marBottom w:val="0"/>
          <w:divBdr>
            <w:top w:val="none" w:sz="0" w:space="0" w:color="auto"/>
            <w:left w:val="none" w:sz="0" w:space="0" w:color="auto"/>
            <w:bottom w:val="none" w:sz="0" w:space="0" w:color="auto"/>
            <w:right w:val="none" w:sz="0" w:space="0" w:color="auto"/>
          </w:divBdr>
        </w:div>
        <w:div w:id="468287060">
          <w:marLeft w:val="480"/>
          <w:marRight w:val="0"/>
          <w:marTop w:val="0"/>
          <w:marBottom w:val="0"/>
          <w:divBdr>
            <w:top w:val="none" w:sz="0" w:space="0" w:color="auto"/>
            <w:left w:val="none" w:sz="0" w:space="0" w:color="auto"/>
            <w:bottom w:val="none" w:sz="0" w:space="0" w:color="auto"/>
            <w:right w:val="none" w:sz="0" w:space="0" w:color="auto"/>
          </w:divBdr>
        </w:div>
        <w:div w:id="962274836">
          <w:marLeft w:val="480"/>
          <w:marRight w:val="0"/>
          <w:marTop w:val="0"/>
          <w:marBottom w:val="0"/>
          <w:divBdr>
            <w:top w:val="none" w:sz="0" w:space="0" w:color="auto"/>
            <w:left w:val="none" w:sz="0" w:space="0" w:color="auto"/>
            <w:bottom w:val="none" w:sz="0" w:space="0" w:color="auto"/>
            <w:right w:val="none" w:sz="0" w:space="0" w:color="auto"/>
          </w:divBdr>
        </w:div>
        <w:div w:id="1228758505">
          <w:marLeft w:val="480"/>
          <w:marRight w:val="0"/>
          <w:marTop w:val="0"/>
          <w:marBottom w:val="0"/>
          <w:divBdr>
            <w:top w:val="none" w:sz="0" w:space="0" w:color="auto"/>
            <w:left w:val="none" w:sz="0" w:space="0" w:color="auto"/>
            <w:bottom w:val="none" w:sz="0" w:space="0" w:color="auto"/>
            <w:right w:val="none" w:sz="0" w:space="0" w:color="auto"/>
          </w:divBdr>
        </w:div>
        <w:div w:id="1268074561">
          <w:marLeft w:val="480"/>
          <w:marRight w:val="0"/>
          <w:marTop w:val="0"/>
          <w:marBottom w:val="0"/>
          <w:divBdr>
            <w:top w:val="none" w:sz="0" w:space="0" w:color="auto"/>
            <w:left w:val="none" w:sz="0" w:space="0" w:color="auto"/>
            <w:bottom w:val="none" w:sz="0" w:space="0" w:color="auto"/>
            <w:right w:val="none" w:sz="0" w:space="0" w:color="auto"/>
          </w:divBdr>
        </w:div>
        <w:div w:id="1301232055">
          <w:marLeft w:val="480"/>
          <w:marRight w:val="0"/>
          <w:marTop w:val="0"/>
          <w:marBottom w:val="0"/>
          <w:divBdr>
            <w:top w:val="none" w:sz="0" w:space="0" w:color="auto"/>
            <w:left w:val="none" w:sz="0" w:space="0" w:color="auto"/>
            <w:bottom w:val="none" w:sz="0" w:space="0" w:color="auto"/>
            <w:right w:val="none" w:sz="0" w:space="0" w:color="auto"/>
          </w:divBdr>
        </w:div>
        <w:div w:id="1352805273">
          <w:marLeft w:val="480"/>
          <w:marRight w:val="0"/>
          <w:marTop w:val="0"/>
          <w:marBottom w:val="0"/>
          <w:divBdr>
            <w:top w:val="none" w:sz="0" w:space="0" w:color="auto"/>
            <w:left w:val="none" w:sz="0" w:space="0" w:color="auto"/>
            <w:bottom w:val="none" w:sz="0" w:space="0" w:color="auto"/>
            <w:right w:val="none" w:sz="0" w:space="0" w:color="auto"/>
          </w:divBdr>
        </w:div>
        <w:div w:id="1579362536">
          <w:marLeft w:val="480"/>
          <w:marRight w:val="0"/>
          <w:marTop w:val="0"/>
          <w:marBottom w:val="0"/>
          <w:divBdr>
            <w:top w:val="none" w:sz="0" w:space="0" w:color="auto"/>
            <w:left w:val="none" w:sz="0" w:space="0" w:color="auto"/>
            <w:bottom w:val="none" w:sz="0" w:space="0" w:color="auto"/>
            <w:right w:val="none" w:sz="0" w:space="0" w:color="auto"/>
          </w:divBdr>
        </w:div>
        <w:div w:id="1658723682">
          <w:marLeft w:val="480"/>
          <w:marRight w:val="0"/>
          <w:marTop w:val="0"/>
          <w:marBottom w:val="0"/>
          <w:divBdr>
            <w:top w:val="none" w:sz="0" w:space="0" w:color="auto"/>
            <w:left w:val="none" w:sz="0" w:space="0" w:color="auto"/>
            <w:bottom w:val="none" w:sz="0" w:space="0" w:color="auto"/>
            <w:right w:val="none" w:sz="0" w:space="0" w:color="auto"/>
          </w:divBdr>
        </w:div>
        <w:div w:id="1685476592">
          <w:marLeft w:val="480"/>
          <w:marRight w:val="0"/>
          <w:marTop w:val="0"/>
          <w:marBottom w:val="0"/>
          <w:divBdr>
            <w:top w:val="none" w:sz="0" w:space="0" w:color="auto"/>
            <w:left w:val="none" w:sz="0" w:space="0" w:color="auto"/>
            <w:bottom w:val="none" w:sz="0" w:space="0" w:color="auto"/>
            <w:right w:val="none" w:sz="0" w:space="0" w:color="auto"/>
          </w:divBdr>
        </w:div>
        <w:div w:id="2115441919">
          <w:marLeft w:val="480"/>
          <w:marRight w:val="0"/>
          <w:marTop w:val="0"/>
          <w:marBottom w:val="0"/>
          <w:divBdr>
            <w:top w:val="none" w:sz="0" w:space="0" w:color="auto"/>
            <w:left w:val="none" w:sz="0" w:space="0" w:color="auto"/>
            <w:bottom w:val="none" w:sz="0" w:space="0" w:color="auto"/>
            <w:right w:val="none" w:sz="0" w:space="0" w:color="auto"/>
          </w:divBdr>
        </w:div>
      </w:divsChild>
    </w:div>
    <w:div w:id="1651057579">
      <w:bodyDiv w:val="1"/>
      <w:marLeft w:val="0"/>
      <w:marRight w:val="0"/>
      <w:marTop w:val="0"/>
      <w:marBottom w:val="0"/>
      <w:divBdr>
        <w:top w:val="none" w:sz="0" w:space="0" w:color="auto"/>
        <w:left w:val="none" w:sz="0" w:space="0" w:color="auto"/>
        <w:bottom w:val="none" w:sz="0" w:space="0" w:color="auto"/>
        <w:right w:val="none" w:sz="0" w:space="0" w:color="auto"/>
      </w:divBdr>
    </w:div>
    <w:div w:id="1652369115">
      <w:bodyDiv w:val="1"/>
      <w:marLeft w:val="0"/>
      <w:marRight w:val="0"/>
      <w:marTop w:val="0"/>
      <w:marBottom w:val="0"/>
      <w:divBdr>
        <w:top w:val="none" w:sz="0" w:space="0" w:color="auto"/>
        <w:left w:val="none" w:sz="0" w:space="0" w:color="auto"/>
        <w:bottom w:val="none" w:sz="0" w:space="0" w:color="auto"/>
        <w:right w:val="none" w:sz="0" w:space="0" w:color="auto"/>
      </w:divBdr>
    </w:div>
    <w:div w:id="1655600112">
      <w:bodyDiv w:val="1"/>
      <w:marLeft w:val="0"/>
      <w:marRight w:val="0"/>
      <w:marTop w:val="0"/>
      <w:marBottom w:val="0"/>
      <w:divBdr>
        <w:top w:val="none" w:sz="0" w:space="0" w:color="auto"/>
        <w:left w:val="none" w:sz="0" w:space="0" w:color="auto"/>
        <w:bottom w:val="none" w:sz="0" w:space="0" w:color="auto"/>
        <w:right w:val="none" w:sz="0" w:space="0" w:color="auto"/>
      </w:divBdr>
    </w:div>
    <w:div w:id="1656640095">
      <w:bodyDiv w:val="1"/>
      <w:marLeft w:val="0"/>
      <w:marRight w:val="0"/>
      <w:marTop w:val="0"/>
      <w:marBottom w:val="0"/>
      <w:divBdr>
        <w:top w:val="none" w:sz="0" w:space="0" w:color="auto"/>
        <w:left w:val="none" w:sz="0" w:space="0" w:color="auto"/>
        <w:bottom w:val="none" w:sz="0" w:space="0" w:color="auto"/>
        <w:right w:val="none" w:sz="0" w:space="0" w:color="auto"/>
      </w:divBdr>
      <w:divsChild>
        <w:div w:id="68231780">
          <w:marLeft w:val="480"/>
          <w:marRight w:val="0"/>
          <w:marTop w:val="0"/>
          <w:marBottom w:val="0"/>
          <w:divBdr>
            <w:top w:val="none" w:sz="0" w:space="0" w:color="auto"/>
            <w:left w:val="none" w:sz="0" w:space="0" w:color="auto"/>
            <w:bottom w:val="none" w:sz="0" w:space="0" w:color="auto"/>
            <w:right w:val="none" w:sz="0" w:space="0" w:color="auto"/>
          </w:divBdr>
        </w:div>
        <w:div w:id="229270290">
          <w:marLeft w:val="480"/>
          <w:marRight w:val="0"/>
          <w:marTop w:val="0"/>
          <w:marBottom w:val="0"/>
          <w:divBdr>
            <w:top w:val="none" w:sz="0" w:space="0" w:color="auto"/>
            <w:left w:val="none" w:sz="0" w:space="0" w:color="auto"/>
            <w:bottom w:val="none" w:sz="0" w:space="0" w:color="auto"/>
            <w:right w:val="none" w:sz="0" w:space="0" w:color="auto"/>
          </w:divBdr>
        </w:div>
        <w:div w:id="282883170">
          <w:marLeft w:val="480"/>
          <w:marRight w:val="0"/>
          <w:marTop w:val="0"/>
          <w:marBottom w:val="0"/>
          <w:divBdr>
            <w:top w:val="none" w:sz="0" w:space="0" w:color="auto"/>
            <w:left w:val="none" w:sz="0" w:space="0" w:color="auto"/>
            <w:bottom w:val="none" w:sz="0" w:space="0" w:color="auto"/>
            <w:right w:val="none" w:sz="0" w:space="0" w:color="auto"/>
          </w:divBdr>
        </w:div>
        <w:div w:id="386492184">
          <w:marLeft w:val="480"/>
          <w:marRight w:val="0"/>
          <w:marTop w:val="0"/>
          <w:marBottom w:val="0"/>
          <w:divBdr>
            <w:top w:val="none" w:sz="0" w:space="0" w:color="auto"/>
            <w:left w:val="none" w:sz="0" w:space="0" w:color="auto"/>
            <w:bottom w:val="none" w:sz="0" w:space="0" w:color="auto"/>
            <w:right w:val="none" w:sz="0" w:space="0" w:color="auto"/>
          </w:divBdr>
        </w:div>
        <w:div w:id="729500903">
          <w:marLeft w:val="480"/>
          <w:marRight w:val="0"/>
          <w:marTop w:val="0"/>
          <w:marBottom w:val="0"/>
          <w:divBdr>
            <w:top w:val="none" w:sz="0" w:space="0" w:color="auto"/>
            <w:left w:val="none" w:sz="0" w:space="0" w:color="auto"/>
            <w:bottom w:val="none" w:sz="0" w:space="0" w:color="auto"/>
            <w:right w:val="none" w:sz="0" w:space="0" w:color="auto"/>
          </w:divBdr>
        </w:div>
        <w:div w:id="890656267">
          <w:marLeft w:val="480"/>
          <w:marRight w:val="0"/>
          <w:marTop w:val="0"/>
          <w:marBottom w:val="0"/>
          <w:divBdr>
            <w:top w:val="none" w:sz="0" w:space="0" w:color="auto"/>
            <w:left w:val="none" w:sz="0" w:space="0" w:color="auto"/>
            <w:bottom w:val="none" w:sz="0" w:space="0" w:color="auto"/>
            <w:right w:val="none" w:sz="0" w:space="0" w:color="auto"/>
          </w:divBdr>
        </w:div>
        <w:div w:id="959654115">
          <w:marLeft w:val="480"/>
          <w:marRight w:val="0"/>
          <w:marTop w:val="0"/>
          <w:marBottom w:val="0"/>
          <w:divBdr>
            <w:top w:val="none" w:sz="0" w:space="0" w:color="auto"/>
            <w:left w:val="none" w:sz="0" w:space="0" w:color="auto"/>
            <w:bottom w:val="none" w:sz="0" w:space="0" w:color="auto"/>
            <w:right w:val="none" w:sz="0" w:space="0" w:color="auto"/>
          </w:divBdr>
        </w:div>
        <w:div w:id="980697701">
          <w:marLeft w:val="480"/>
          <w:marRight w:val="0"/>
          <w:marTop w:val="0"/>
          <w:marBottom w:val="0"/>
          <w:divBdr>
            <w:top w:val="none" w:sz="0" w:space="0" w:color="auto"/>
            <w:left w:val="none" w:sz="0" w:space="0" w:color="auto"/>
            <w:bottom w:val="none" w:sz="0" w:space="0" w:color="auto"/>
            <w:right w:val="none" w:sz="0" w:space="0" w:color="auto"/>
          </w:divBdr>
        </w:div>
        <w:div w:id="1258175316">
          <w:marLeft w:val="480"/>
          <w:marRight w:val="0"/>
          <w:marTop w:val="0"/>
          <w:marBottom w:val="0"/>
          <w:divBdr>
            <w:top w:val="none" w:sz="0" w:space="0" w:color="auto"/>
            <w:left w:val="none" w:sz="0" w:space="0" w:color="auto"/>
            <w:bottom w:val="none" w:sz="0" w:space="0" w:color="auto"/>
            <w:right w:val="none" w:sz="0" w:space="0" w:color="auto"/>
          </w:divBdr>
        </w:div>
        <w:div w:id="1340228761">
          <w:marLeft w:val="480"/>
          <w:marRight w:val="0"/>
          <w:marTop w:val="0"/>
          <w:marBottom w:val="0"/>
          <w:divBdr>
            <w:top w:val="none" w:sz="0" w:space="0" w:color="auto"/>
            <w:left w:val="none" w:sz="0" w:space="0" w:color="auto"/>
            <w:bottom w:val="none" w:sz="0" w:space="0" w:color="auto"/>
            <w:right w:val="none" w:sz="0" w:space="0" w:color="auto"/>
          </w:divBdr>
        </w:div>
        <w:div w:id="1512333986">
          <w:marLeft w:val="480"/>
          <w:marRight w:val="0"/>
          <w:marTop w:val="0"/>
          <w:marBottom w:val="0"/>
          <w:divBdr>
            <w:top w:val="none" w:sz="0" w:space="0" w:color="auto"/>
            <w:left w:val="none" w:sz="0" w:space="0" w:color="auto"/>
            <w:bottom w:val="none" w:sz="0" w:space="0" w:color="auto"/>
            <w:right w:val="none" w:sz="0" w:space="0" w:color="auto"/>
          </w:divBdr>
        </w:div>
        <w:div w:id="1588689691">
          <w:marLeft w:val="480"/>
          <w:marRight w:val="0"/>
          <w:marTop w:val="0"/>
          <w:marBottom w:val="0"/>
          <w:divBdr>
            <w:top w:val="none" w:sz="0" w:space="0" w:color="auto"/>
            <w:left w:val="none" w:sz="0" w:space="0" w:color="auto"/>
            <w:bottom w:val="none" w:sz="0" w:space="0" w:color="auto"/>
            <w:right w:val="none" w:sz="0" w:space="0" w:color="auto"/>
          </w:divBdr>
        </w:div>
        <w:div w:id="1715732631">
          <w:marLeft w:val="480"/>
          <w:marRight w:val="0"/>
          <w:marTop w:val="0"/>
          <w:marBottom w:val="0"/>
          <w:divBdr>
            <w:top w:val="none" w:sz="0" w:space="0" w:color="auto"/>
            <w:left w:val="none" w:sz="0" w:space="0" w:color="auto"/>
            <w:bottom w:val="none" w:sz="0" w:space="0" w:color="auto"/>
            <w:right w:val="none" w:sz="0" w:space="0" w:color="auto"/>
          </w:divBdr>
        </w:div>
        <w:div w:id="2083139687">
          <w:marLeft w:val="480"/>
          <w:marRight w:val="0"/>
          <w:marTop w:val="0"/>
          <w:marBottom w:val="0"/>
          <w:divBdr>
            <w:top w:val="none" w:sz="0" w:space="0" w:color="auto"/>
            <w:left w:val="none" w:sz="0" w:space="0" w:color="auto"/>
            <w:bottom w:val="none" w:sz="0" w:space="0" w:color="auto"/>
            <w:right w:val="none" w:sz="0" w:space="0" w:color="auto"/>
          </w:divBdr>
        </w:div>
        <w:div w:id="2120097326">
          <w:marLeft w:val="480"/>
          <w:marRight w:val="0"/>
          <w:marTop w:val="0"/>
          <w:marBottom w:val="0"/>
          <w:divBdr>
            <w:top w:val="none" w:sz="0" w:space="0" w:color="auto"/>
            <w:left w:val="none" w:sz="0" w:space="0" w:color="auto"/>
            <w:bottom w:val="none" w:sz="0" w:space="0" w:color="auto"/>
            <w:right w:val="none" w:sz="0" w:space="0" w:color="auto"/>
          </w:divBdr>
        </w:div>
      </w:divsChild>
    </w:div>
    <w:div w:id="1658338493">
      <w:bodyDiv w:val="1"/>
      <w:marLeft w:val="0"/>
      <w:marRight w:val="0"/>
      <w:marTop w:val="0"/>
      <w:marBottom w:val="0"/>
      <w:divBdr>
        <w:top w:val="none" w:sz="0" w:space="0" w:color="auto"/>
        <w:left w:val="none" w:sz="0" w:space="0" w:color="auto"/>
        <w:bottom w:val="none" w:sz="0" w:space="0" w:color="auto"/>
        <w:right w:val="none" w:sz="0" w:space="0" w:color="auto"/>
      </w:divBdr>
    </w:div>
    <w:div w:id="1665039875">
      <w:bodyDiv w:val="1"/>
      <w:marLeft w:val="0"/>
      <w:marRight w:val="0"/>
      <w:marTop w:val="0"/>
      <w:marBottom w:val="0"/>
      <w:divBdr>
        <w:top w:val="none" w:sz="0" w:space="0" w:color="auto"/>
        <w:left w:val="none" w:sz="0" w:space="0" w:color="auto"/>
        <w:bottom w:val="none" w:sz="0" w:space="0" w:color="auto"/>
        <w:right w:val="none" w:sz="0" w:space="0" w:color="auto"/>
      </w:divBdr>
    </w:div>
    <w:div w:id="1665663069">
      <w:bodyDiv w:val="1"/>
      <w:marLeft w:val="0"/>
      <w:marRight w:val="0"/>
      <w:marTop w:val="0"/>
      <w:marBottom w:val="0"/>
      <w:divBdr>
        <w:top w:val="none" w:sz="0" w:space="0" w:color="auto"/>
        <w:left w:val="none" w:sz="0" w:space="0" w:color="auto"/>
        <w:bottom w:val="none" w:sz="0" w:space="0" w:color="auto"/>
        <w:right w:val="none" w:sz="0" w:space="0" w:color="auto"/>
      </w:divBdr>
    </w:div>
    <w:div w:id="1667591575">
      <w:bodyDiv w:val="1"/>
      <w:marLeft w:val="0"/>
      <w:marRight w:val="0"/>
      <w:marTop w:val="0"/>
      <w:marBottom w:val="0"/>
      <w:divBdr>
        <w:top w:val="none" w:sz="0" w:space="0" w:color="auto"/>
        <w:left w:val="none" w:sz="0" w:space="0" w:color="auto"/>
        <w:bottom w:val="none" w:sz="0" w:space="0" w:color="auto"/>
        <w:right w:val="none" w:sz="0" w:space="0" w:color="auto"/>
      </w:divBdr>
    </w:div>
    <w:div w:id="1669480675">
      <w:bodyDiv w:val="1"/>
      <w:marLeft w:val="0"/>
      <w:marRight w:val="0"/>
      <w:marTop w:val="0"/>
      <w:marBottom w:val="0"/>
      <w:divBdr>
        <w:top w:val="none" w:sz="0" w:space="0" w:color="auto"/>
        <w:left w:val="none" w:sz="0" w:space="0" w:color="auto"/>
        <w:bottom w:val="none" w:sz="0" w:space="0" w:color="auto"/>
        <w:right w:val="none" w:sz="0" w:space="0" w:color="auto"/>
      </w:divBdr>
    </w:div>
    <w:div w:id="1670863508">
      <w:bodyDiv w:val="1"/>
      <w:marLeft w:val="0"/>
      <w:marRight w:val="0"/>
      <w:marTop w:val="0"/>
      <w:marBottom w:val="0"/>
      <w:divBdr>
        <w:top w:val="none" w:sz="0" w:space="0" w:color="auto"/>
        <w:left w:val="none" w:sz="0" w:space="0" w:color="auto"/>
        <w:bottom w:val="none" w:sz="0" w:space="0" w:color="auto"/>
        <w:right w:val="none" w:sz="0" w:space="0" w:color="auto"/>
      </w:divBdr>
    </w:div>
    <w:div w:id="1688212330">
      <w:bodyDiv w:val="1"/>
      <w:marLeft w:val="0"/>
      <w:marRight w:val="0"/>
      <w:marTop w:val="0"/>
      <w:marBottom w:val="0"/>
      <w:divBdr>
        <w:top w:val="none" w:sz="0" w:space="0" w:color="auto"/>
        <w:left w:val="none" w:sz="0" w:space="0" w:color="auto"/>
        <w:bottom w:val="none" w:sz="0" w:space="0" w:color="auto"/>
        <w:right w:val="none" w:sz="0" w:space="0" w:color="auto"/>
      </w:divBdr>
    </w:div>
    <w:div w:id="1692681273">
      <w:bodyDiv w:val="1"/>
      <w:marLeft w:val="0"/>
      <w:marRight w:val="0"/>
      <w:marTop w:val="0"/>
      <w:marBottom w:val="0"/>
      <w:divBdr>
        <w:top w:val="none" w:sz="0" w:space="0" w:color="auto"/>
        <w:left w:val="none" w:sz="0" w:space="0" w:color="auto"/>
        <w:bottom w:val="none" w:sz="0" w:space="0" w:color="auto"/>
        <w:right w:val="none" w:sz="0" w:space="0" w:color="auto"/>
      </w:divBdr>
      <w:divsChild>
        <w:div w:id="320692512">
          <w:marLeft w:val="480"/>
          <w:marRight w:val="0"/>
          <w:marTop w:val="0"/>
          <w:marBottom w:val="0"/>
          <w:divBdr>
            <w:top w:val="none" w:sz="0" w:space="0" w:color="auto"/>
            <w:left w:val="none" w:sz="0" w:space="0" w:color="auto"/>
            <w:bottom w:val="none" w:sz="0" w:space="0" w:color="auto"/>
            <w:right w:val="none" w:sz="0" w:space="0" w:color="auto"/>
          </w:divBdr>
        </w:div>
        <w:div w:id="924916993">
          <w:marLeft w:val="480"/>
          <w:marRight w:val="0"/>
          <w:marTop w:val="0"/>
          <w:marBottom w:val="0"/>
          <w:divBdr>
            <w:top w:val="none" w:sz="0" w:space="0" w:color="auto"/>
            <w:left w:val="none" w:sz="0" w:space="0" w:color="auto"/>
            <w:bottom w:val="none" w:sz="0" w:space="0" w:color="auto"/>
            <w:right w:val="none" w:sz="0" w:space="0" w:color="auto"/>
          </w:divBdr>
        </w:div>
        <w:div w:id="902835684">
          <w:marLeft w:val="480"/>
          <w:marRight w:val="0"/>
          <w:marTop w:val="0"/>
          <w:marBottom w:val="0"/>
          <w:divBdr>
            <w:top w:val="none" w:sz="0" w:space="0" w:color="auto"/>
            <w:left w:val="none" w:sz="0" w:space="0" w:color="auto"/>
            <w:bottom w:val="none" w:sz="0" w:space="0" w:color="auto"/>
            <w:right w:val="none" w:sz="0" w:space="0" w:color="auto"/>
          </w:divBdr>
        </w:div>
        <w:div w:id="382946726">
          <w:marLeft w:val="480"/>
          <w:marRight w:val="0"/>
          <w:marTop w:val="0"/>
          <w:marBottom w:val="0"/>
          <w:divBdr>
            <w:top w:val="none" w:sz="0" w:space="0" w:color="auto"/>
            <w:left w:val="none" w:sz="0" w:space="0" w:color="auto"/>
            <w:bottom w:val="none" w:sz="0" w:space="0" w:color="auto"/>
            <w:right w:val="none" w:sz="0" w:space="0" w:color="auto"/>
          </w:divBdr>
        </w:div>
        <w:div w:id="47805570">
          <w:marLeft w:val="480"/>
          <w:marRight w:val="0"/>
          <w:marTop w:val="0"/>
          <w:marBottom w:val="0"/>
          <w:divBdr>
            <w:top w:val="none" w:sz="0" w:space="0" w:color="auto"/>
            <w:left w:val="none" w:sz="0" w:space="0" w:color="auto"/>
            <w:bottom w:val="none" w:sz="0" w:space="0" w:color="auto"/>
            <w:right w:val="none" w:sz="0" w:space="0" w:color="auto"/>
          </w:divBdr>
        </w:div>
        <w:div w:id="1281650279">
          <w:marLeft w:val="480"/>
          <w:marRight w:val="0"/>
          <w:marTop w:val="0"/>
          <w:marBottom w:val="0"/>
          <w:divBdr>
            <w:top w:val="none" w:sz="0" w:space="0" w:color="auto"/>
            <w:left w:val="none" w:sz="0" w:space="0" w:color="auto"/>
            <w:bottom w:val="none" w:sz="0" w:space="0" w:color="auto"/>
            <w:right w:val="none" w:sz="0" w:space="0" w:color="auto"/>
          </w:divBdr>
        </w:div>
        <w:div w:id="559291316">
          <w:marLeft w:val="480"/>
          <w:marRight w:val="0"/>
          <w:marTop w:val="0"/>
          <w:marBottom w:val="0"/>
          <w:divBdr>
            <w:top w:val="none" w:sz="0" w:space="0" w:color="auto"/>
            <w:left w:val="none" w:sz="0" w:space="0" w:color="auto"/>
            <w:bottom w:val="none" w:sz="0" w:space="0" w:color="auto"/>
            <w:right w:val="none" w:sz="0" w:space="0" w:color="auto"/>
          </w:divBdr>
        </w:div>
        <w:div w:id="1511067879">
          <w:marLeft w:val="480"/>
          <w:marRight w:val="0"/>
          <w:marTop w:val="0"/>
          <w:marBottom w:val="0"/>
          <w:divBdr>
            <w:top w:val="none" w:sz="0" w:space="0" w:color="auto"/>
            <w:left w:val="none" w:sz="0" w:space="0" w:color="auto"/>
            <w:bottom w:val="none" w:sz="0" w:space="0" w:color="auto"/>
            <w:right w:val="none" w:sz="0" w:space="0" w:color="auto"/>
          </w:divBdr>
        </w:div>
        <w:div w:id="228808202">
          <w:marLeft w:val="480"/>
          <w:marRight w:val="0"/>
          <w:marTop w:val="0"/>
          <w:marBottom w:val="0"/>
          <w:divBdr>
            <w:top w:val="none" w:sz="0" w:space="0" w:color="auto"/>
            <w:left w:val="none" w:sz="0" w:space="0" w:color="auto"/>
            <w:bottom w:val="none" w:sz="0" w:space="0" w:color="auto"/>
            <w:right w:val="none" w:sz="0" w:space="0" w:color="auto"/>
          </w:divBdr>
        </w:div>
        <w:div w:id="1802382521">
          <w:marLeft w:val="480"/>
          <w:marRight w:val="0"/>
          <w:marTop w:val="0"/>
          <w:marBottom w:val="0"/>
          <w:divBdr>
            <w:top w:val="none" w:sz="0" w:space="0" w:color="auto"/>
            <w:left w:val="none" w:sz="0" w:space="0" w:color="auto"/>
            <w:bottom w:val="none" w:sz="0" w:space="0" w:color="auto"/>
            <w:right w:val="none" w:sz="0" w:space="0" w:color="auto"/>
          </w:divBdr>
        </w:div>
        <w:div w:id="1491171389">
          <w:marLeft w:val="480"/>
          <w:marRight w:val="0"/>
          <w:marTop w:val="0"/>
          <w:marBottom w:val="0"/>
          <w:divBdr>
            <w:top w:val="none" w:sz="0" w:space="0" w:color="auto"/>
            <w:left w:val="none" w:sz="0" w:space="0" w:color="auto"/>
            <w:bottom w:val="none" w:sz="0" w:space="0" w:color="auto"/>
            <w:right w:val="none" w:sz="0" w:space="0" w:color="auto"/>
          </w:divBdr>
        </w:div>
        <w:div w:id="1492984190">
          <w:marLeft w:val="480"/>
          <w:marRight w:val="0"/>
          <w:marTop w:val="0"/>
          <w:marBottom w:val="0"/>
          <w:divBdr>
            <w:top w:val="none" w:sz="0" w:space="0" w:color="auto"/>
            <w:left w:val="none" w:sz="0" w:space="0" w:color="auto"/>
            <w:bottom w:val="none" w:sz="0" w:space="0" w:color="auto"/>
            <w:right w:val="none" w:sz="0" w:space="0" w:color="auto"/>
          </w:divBdr>
        </w:div>
        <w:div w:id="2134983430">
          <w:marLeft w:val="480"/>
          <w:marRight w:val="0"/>
          <w:marTop w:val="0"/>
          <w:marBottom w:val="0"/>
          <w:divBdr>
            <w:top w:val="none" w:sz="0" w:space="0" w:color="auto"/>
            <w:left w:val="none" w:sz="0" w:space="0" w:color="auto"/>
            <w:bottom w:val="none" w:sz="0" w:space="0" w:color="auto"/>
            <w:right w:val="none" w:sz="0" w:space="0" w:color="auto"/>
          </w:divBdr>
        </w:div>
        <w:div w:id="1411925605">
          <w:marLeft w:val="480"/>
          <w:marRight w:val="0"/>
          <w:marTop w:val="0"/>
          <w:marBottom w:val="0"/>
          <w:divBdr>
            <w:top w:val="none" w:sz="0" w:space="0" w:color="auto"/>
            <w:left w:val="none" w:sz="0" w:space="0" w:color="auto"/>
            <w:bottom w:val="none" w:sz="0" w:space="0" w:color="auto"/>
            <w:right w:val="none" w:sz="0" w:space="0" w:color="auto"/>
          </w:divBdr>
        </w:div>
        <w:div w:id="888149966">
          <w:marLeft w:val="480"/>
          <w:marRight w:val="0"/>
          <w:marTop w:val="0"/>
          <w:marBottom w:val="0"/>
          <w:divBdr>
            <w:top w:val="none" w:sz="0" w:space="0" w:color="auto"/>
            <w:left w:val="none" w:sz="0" w:space="0" w:color="auto"/>
            <w:bottom w:val="none" w:sz="0" w:space="0" w:color="auto"/>
            <w:right w:val="none" w:sz="0" w:space="0" w:color="auto"/>
          </w:divBdr>
        </w:div>
        <w:div w:id="1494687403">
          <w:marLeft w:val="480"/>
          <w:marRight w:val="0"/>
          <w:marTop w:val="0"/>
          <w:marBottom w:val="0"/>
          <w:divBdr>
            <w:top w:val="none" w:sz="0" w:space="0" w:color="auto"/>
            <w:left w:val="none" w:sz="0" w:space="0" w:color="auto"/>
            <w:bottom w:val="none" w:sz="0" w:space="0" w:color="auto"/>
            <w:right w:val="none" w:sz="0" w:space="0" w:color="auto"/>
          </w:divBdr>
        </w:div>
        <w:div w:id="222302185">
          <w:marLeft w:val="480"/>
          <w:marRight w:val="0"/>
          <w:marTop w:val="0"/>
          <w:marBottom w:val="0"/>
          <w:divBdr>
            <w:top w:val="none" w:sz="0" w:space="0" w:color="auto"/>
            <w:left w:val="none" w:sz="0" w:space="0" w:color="auto"/>
            <w:bottom w:val="none" w:sz="0" w:space="0" w:color="auto"/>
            <w:right w:val="none" w:sz="0" w:space="0" w:color="auto"/>
          </w:divBdr>
        </w:div>
        <w:div w:id="2051805051">
          <w:marLeft w:val="480"/>
          <w:marRight w:val="0"/>
          <w:marTop w:val="0"/>
          <w:marBottom w:val="0"/>
          <w:divBdr>
            <w:top w:val="none" w:sz="0" w:space="0" w:color="auto"/>
            <w:left w:val="none" w:sz="0" w:space="0" w:color="auto"/>
            <w:bottom w:val="none" w:sz="0" w:space="0" w:color="auto"/>
            <w:right w:val="none" w:sz="0" w:space="0" w:color="auto"/>
          </w:divBdr>
        </w:div>
      </w:divsChild>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sChild>
        <w:div w:id="209196366">
          <w:marLeft w:val="0"/>
          <w:marRight w:val="0"/>
          <w:marTop w:val="0"/>
          <w:marBottom w:val="0"/>
          <w:divBdr>
            <w:top w:val="none" w:sz="0" w:space="0" w:color="auto"/>
            <w:left w:val="none" w:sz="0" w:space="0" w:color="auto"/>
            <w:bottom w:val="none" w:sz="0" w:space="0" w:color="auto"/>
            <w:right w:val="none" w:sz="0" w:space="0" w:color="auto"/>
          </w:divBdr>
          <w:divsChild>
            <w:div w:id="1605336370">
              <w:marLeft w:val="0"/>
              <w:marRight w:val="0"/>
              <w:marTop w:val="0"/>
              <w:marBottom w:val="0"/>
              <w:divBdr>
                <w:top w:val="none" w:sz="0" w:space="0" w:color="auto"/>
                <w:left w:val="none" w:sz="0" w:space="0" w:color="auto"/>
                <w:bottom w:val="none" w:sz="0" w:space="0" w:color="auto"/>
                <w:right w:val="none" w:sz="0" w:space="0" w:color="auto"/>
              </w:divBdr>
              <w:divsChild>
                <w:div w:id="20294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0441">
      <w:bodyDiv w:val="1"/>
      <w:marLeft w:val="0"/>
      <w:marRight w:val="0"/>
      <w:marTop w:val="0"/>
      <w:marBottom w:val="0"/>
      <w:divBdr>
        <w:top w:val="none" w:sz="0" w:space="0" w:color="auto"/>
        <w:left w:val="none" w:sz="0" w:space="0" w:color="auto"/>
        <w:bottom w:val="none" w:sz="0" w:space="0" w:color="auto"/>
        <w:right w:val="none" w:sz="0" w:space="0" w:color="auto"/>
      </w:divBdr>
    </w:div>
    <w:div w:id="1700859458">
      <w:bodyDiv w:val="1"/>
      <w:marLeft w:val="0"/>
      <w:marRight w:val="0"/>
      <w:marTop w:val="0"/>
      <w:marBottom w:val="0"/>
      <w:divBdr>
        <w:top w:val="none" w:sz="0" w:space="0" w:color="auto"/>
        <w:left w:val="none" w:sz="0" w:space="0" w:color="auto"/>
        <w:bottom w:val="none" w:sz="0" w:space="0" w:color="auto"/>
        <w:right w:val="none" w:sz="0" w:space="0" w:color="auto"/>
      </w:divBdr>
    </w:div>
    <w:div w:id="1701784676">
      <w:bodyDiv w:val="1"/>
      <w:marLeft w:val="0"/>
      <w:marRight w:val="0"/>
      <w:marTop w:val="0"/>
      <w:marBottom w:val="0"/>
      <w:divBdr>
        <w:top w:val="none" w:sz="0" w:space="0" w:color="auto"/>
        <w:left w:val="none" w:sz="0" w:space="0" w:color="auto"/>
        <w:bottom w:val="none" w:sz="0" w:space="0" w:color="auto"/>
        <w:right w:val="none" w:sz="0" w:space="0" w:color="auto"/>
      </w:divBdr>
    </w:div>
    <w:div w:id="1709984170">
      <w:bodyDiv w:val="1"/>
      <w:marLeft w:val="0"/>
      <w:marRight w:val="0"/>
      <w:marTop w:val="0"/>
      <w:marBottom w:val="0"/>
      <w:divBdr>
        <w:top w:val="none" w:sz="0" w:space="0" w:color="auto"/>
        <w:left w:val="none" w:sz="0" w:space="0" w:color="auto"/>
        <w:bottom w:val="none" w:sz="0" w:space="0" w:color="auto"/>
        <w:right w:val="none" w:sz="0" w:space="0" w:color="auto"/>
      </w:divBdr>
    </w:div>
    <w:div w:id="1710252655">
      <w:bodyDiv w:val="1"/>
      <w:marLeft w:val="0"/>
      <w:marRight w:val="0"/>
      <w:marTop w:val="0"/>
      <w:marBottom w:val="0"/>
      <w:divBdr>
        <w:top w:val="none" w:sz="0" w:space="0" w:color="auto"/>
        <w:left w:val="none" w:sz="0" w:space="0" w:color="auto"/>
        <w:bottom w:val="none" w:sz="0" w:space="0" w:color="auto"/>
        <w:right w:val="none" w:sz="0" w:space="0" w:color="auto"/>
      </w:divBdr>
    </w:div>
    <w:div w:id="1711688317">
      <w:bodyDiv w:val="1"/>
      <w:marLeft w:val="0"/>
      <w:marRight w:val="0"/>
      <w:marTop w:val="0"/>
      <w:marBottom w:val="0"/>
      <w:divBdr>
        <w:top w:val="none" w:sz="0" w:space="0" w:color="auto"/>
        <w:left w:val="none" w:sz="0" w:space="0" w:color="auto"/>
        <w:bottom w:val="none" w:sz="0" w:space="0" w:color="auto"/>
        <w:right w:val="none" w:sz="0" w:space="0" w:color="auto"/>
      </w:divBdr>
    </w:div>
    <w:div w:id="1718045058">
      <w:bodyDiv w:val="1"/>
      <w:marLeft w:val="0"/>
      <w:marRight w:val="0"/>
      <w:marTop w:val="0"/>
      <w:marBottom w:val="0"/>
      <w:divBdr>
        <w:top w:val="none" w:sz="0" w:space="0" w:color="auto"/>
        <w:left w:val="none" w:sz="0" w:space="0" w:color="auto"/>
        <w:bottom w:val="none" w:sz="0" w:space="0" w:color="auto"/>
        <w:right w:val="none" w:sz="0" w:space="0" w:color="auto"/>
      </w:divBdr>
    </w:div>
    <w:div w:id="1723291018">
      <w:bodyDiv w:val="1"/>
      <w:marLeft w:val="0"/>
      <w:marRight w:val="0"/>
      <w:marTop w:val="0"/>
      <w:marBottom w:val="0"/>
      <w:divBdr>
        <w:top w:val="none" w:sz="0" w:space="0" w:color="auto"/>
        <w:left w:val="none" w:sz="0" w:space="0" w:color="auto"/>
        <w:bottom w:val="none" w:sz="0" w:space="0" w:color="auto"/>
        <w:right w:val="none" w:sz="0" w:space="0" w:color="auto"/>
      </w:divBdr>
      <w:divsChild>
        <w:div w:id="2121145712">
          <w:marLeft w:val="0"/>
          <w:marRight w:val="0"/>
          <w:marTop w:val="0"/>
          <w:marBottom w:val="0"/>
          <w:divBdr>
            <w:top w:val="none" w:sz="0" w:space="0" w:color="auto"/>
            <w:left w:val="none" w:sz="0" w:space="0" w:color="auto"/>
            <w:bottom w:val="none" w:sz="0" w:space="0" w:color="auto"/>
            <w:right w:val="none" w:sz="0" w:space="0" w:color="auto"/>
          </w:divBdr>
          <w:divsChild>
            <w:div w:id="149299702">
              <w:marLeft w:val="0"/>
              <w:marRight w:val="0"/>
              <w:marTop w:val="0"/>
              <w:marBottom w:val="0"/>
              <w:divBdr>
                <w:top w:val="none" w:sz="0" w:space="0" w:color="auto"/>
                <w:left w:val="none" w:sz="0" w:space="0" w:color="auto"/>
                <w:bottom w:val="none" w:sz="0" w:space="0" w:color="auto"/>
                <w:right w:val="none" w:sz="0" w:space="0" w:color="auto"/>
              </w:divBdr>
              <w:divsChild>
                <w:div w:id="18913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6908">
      <w:bodyDiv w:val="1"/>
      <w:marLeft w:val="0"/>
      <w:marRight w:val="0"/>
      <w:marTop w:val="0"/>
      <w:marBottom w:val="0"/>
      <w:divBdr>
        <w:top w:val="none" w:sz="0" w:space="0" w:color="auto"/>
        <w:left w:val="none" w:sz="0" w:space="0" w:color="auto"/>
        <w:bottom w:val="none" w:sz="0" w:space="0" w:color="auto"/>
        <w:right w:val="none" w:sz="0" w:space="0" w:color="auto"/>
      </w:divBdr>
    </w:div>
    <w:div w:id="1725980423">
      <w:bodyDiv w:val="1"/>
      <w:marLeft w:val="0"/>
      <w:marRight w:val="0"/>
      <w:marTop w:val="0"/>
      <w:marBottom w:val="0"/>
      <w:divBdr>
        <w:top w:val="none" w:sz="0" w:space="0" w:color="auto"/>
        <w:left w:val="none" w:sz="0" w:space="0" w:color="auto"/>
        <w:bottom w:val="none" w:sz="0" w:space="0" w:color="auto"/>
        <w:right w:val="none" w:sz="0" w:space="0" w:color="auto"/>
      </w:divBdr>
    </w:div>
    <w:div w:id="1728794750">
      <w:bodyDiv w:val="1"/>
      <w:marLeft w:val="0"/>
      <w:marRight w:val="0"/>
      <w:marTop w:val="0"/>
      <w:marBottom w:val="0"/>
      <w:divBdr>
        <w:top w:val="none" w:sz="0" w:space="0" w:color="auto"/>
        <w:left w:val="none" w:sz="0" w:space="0" w:color="auto"/>
        <w:bottom w:val="none" w:sz="0" w:space="0" w:color="auto"/>
        <w:right w:val="none" w:sz="0" w:space="0" w:color="auto"/>
      </w:divBdr>
    </w:div>
    <w:div w:id="1732541432">
      <w:bodyDiv w:val="1"/>
      <w:marLeft w:val="0"/>
      <w:marRight w:val="0"/>
      <w:marTop w:val="0"/>
      <w:marBottom w:val="0"/>
      <w:divBdr>
        <w:top w:val="none" w:sz="0" w:space="0" w:color="auto"/>
        <w:left w:val="none" w:sz="0" w:space="0" w:color="auto"/>
        <w:bottom w:val="none" w:sz="0" w:space="0" w:color="auto"/>
        <w:right w:val="none" w:sz="0" w:space="0" w:color="auto"/>
      </w:divBdr>
    </w:div>
    <w:div w:id="1733651884">
      <w:bodyDiv w:val="1"/>
      <w:marLeft w:val="0"/>
      <w:marRight w:val="0"/>
      <w:marTop w:val="0"/>
      <w:marBottom w:val="0"/>
      <w:divBdr>
        <w:top w:val="none" w:sz="0" w:space="0" w:color="auto"/>
        <w:left w:val="none" w:sz="0" w:space="0" w:color="auto"/>
        <w:bottom w:val="none" w:sz="0" w:space="0" w:color="auto"/>
        <w:right w:val="none" w:sz="0" w:space="0" w:color="auto"/>
      </w:divBdr>
    </w:div>
    <w:div w:id="1734961991">
      <w:bodyDiv w:val="1"/>
      <w:marLeft w:val="0"/>
      <w:marRight w:val="0"/>
      <w:marTop w:val="0"/>
      <w:marBottom w:val="0"/>
      <w:divBdr>
        <w:top w:val="none" w:sz="0" w:space="0" w:color="auto"/>
        <w:left w:val="none" w:sz="0" w:space="0" w:color="auto"/>
        <w:bottom w:val="none" w:sz="0" w:space="0" w:color="auto"/>
        <w:right w:val="none" w:sz="0" w:space="0" w:color="auto"/>
      </w:divBdr>
      <w:divsChild>
        <w:div w:id="398721576">
          <w:marLeft w:val="0"/>
          <w:marRight w:val="0"/>
          <w:marTop w:val="0"/>
          <w:marBottom w:val="0"/>
          <w:divBdr>
            <w:top w:val="none" w:sz="0" w:space="0" w:color="auto"/>
            <w:left w:val="none" w:sz="0" w:space="0" w:color="auto"/>
            <w:bottom w:val="none" w:sz="0" w:space="0" w:color="auto"/>
            <w:right w:val="none" w:sz="0" w:space="0" w:color="auto"/>
          </w:divBdr>
        </w:div>
        <w:div w:id="892231436">
          <w:marLeft w:val="0"/>
          <w:marRight w:val="0"/>
          <w:marTop w:val="0"/>
          <w:marBottom w:val="0"/>
          <w:divBdr>
            <w:top w:val="none" w:sz="0" w:space="0" w:color="auto"/>
            <w:left w:val="none" w:sz="0" w:space="0" w:color="auto"/>
            <w:bottom w:val="none" w:sz="0" w:space="0" w:color="auto"/>
            <w:right w:val="none" w:sz="0" w:space="0" w:color="auto"/>
          </w:divBdr>
        </w:div>
      </w:divsChild>
    </w:div>
    <w:div w:id="1739279781">
      <w:bodyDiv w:val="1"/>
      <w:marLeft w:val="0"/>
      <w:marRight w:val="0"/>
      <w:marTop w:val="0"/>
      <w:marBottom w:val="0"/>
      <w:divBdr>
        <w:top w:val="none" w:sz="0" w:space="0" w:color="auto"/>
        <w:left w:val="none" w:sz="0" w:space="0" w:color="auto"/>
        <w:bottom w:val="none" w:sz="0" w:space="0" w:color="auto"/>
        <w:right w:val="none" w:sz="0" w:space="0" w:color="auto"/>
      </w:divBdr>
    </w:div>
    <w:div w:id="1745755816">
      <w:bodyDiv w:val="1"/>
      <w:marLeft w:val="0"/>
      <w:marRight w:val="0"/>
      <w:marTop w:val="0"/>
      <w:marBottom w:val="0"/>
      <w:divBdr>
        <w:top w:val="none" w:sz="0" w:space="0" w:color="auto"/>
        <w:left w:val="none" w:sz="0" w:space="0" w:color="auto"/>
        <w:bottom w:val="none" w:sz="0" w:space="0" w:color="auto"/>
        <w:right w:val="none" w:sz="0" w:space="0" w:color="auto"/>
      </w:divBdr>
    </w:div>
    <w:div w:id="1748259017">
      <w:bodyDiv w:val="1"/>
      <w:marLeft w:val="0"/>
      <w:marRight w:val="0"/>
      <w:marTop w:val="0"/>
      <w:marBottom w:val="0"/>
      <w:divBdr>
        <w:top w:val="none" w:sz="0" w:space="0" w:color="auto"/>
        <w:left w:val="none" w:sz="0" w:space="0" w:color="auto"/>
        <w:bottom w:val="none" w:sz="0" w:space="0" w:color="auto"/>
        <w:right w:val="none" w:sz="0" w:space="0" w:color="auto"/>
      </w:divBdr>
      <w:divsChild>
        <w:div w:id="120420872">
          <w:marLeft w:val="480"/>
          <w:marRight w:val="0"/>
          <w:marTop w:val="0"/>
          <w:marBottom w:val="0"/>
          <w:divBdr>
            <w:top w:val="none" w:sz="0" w:space="0" w:color="auto"/>
            <w:left w:val="none" w:sz="0" w:space="0" w:color="auto"/>
            <w:bottom w:val="none" w:sz="0" w:space="0" w:color="auto"/>
            <w:right w:val="none" w:sz="0" w:space="0" w:color="auto"/>
          </w:divBdr>
        </w:div>
        <w:div w:id="531960670">
          <w:marLeft w:val="480"/>
          <w:marRight w:val="0"/>
          <w:marTop w:val="0"/>
          <w:marBottom w:val="0"/>
          <w:divBdr>
            <w:top w:val="none" w:sz="0" w:space="0" w:color="auto"/>
            <w:left w:val="none" w:sz="0" w:space="0" w:color="auto"/>
            <w:bottom w:val="none" w:sz="0" w:space="0" w:color="auto"/>
            <w:right w:val="none" w:sz="0" w:space="0" w:color="auto"/>
          </w:divBdr>
        </w:div>
        <w:div w:id="2059237147">
          <w:marLeft w:val="480"/>
          <w:marRight w:val="0"/>
          <w:marTop w:val="0"/>
          <w:marBottom w:val="0"/>
          <w:divBdr>
            <w:top w:val="none" w:sz="0" w:space="0" w:color="auto"/>
            <w:left w:val="none" w:sz="0" w:space="0" w:color="auto"/>
            <w:bottom w:val="none" w:sz="0" w:space="0" w:color="auto"/>
            <w:right w:val="none" w:sz="0" w:space="0" w:color="auto"/>
          </w:divBdr>
        </w:div>
        <w:div w:id="1771898707">
          <w:marLeft w:val="480"/>
          <w:marRight w:val="0"/>
          <w:marTop w:val="0"/>
          <w:marBottom w:val="0"/>
          <w:divBdr>
            <w:top w:val="none" w:sz="0" w:space="0" w:color="auto"/>
            <w:left w:val="none" w:sz="0" w:space="0" w:color="auto"/>
            <w:bottom w:val="none" w:sz="0" w:space="0" w:color="auto"/>
            <w:right w:val="none" w:sz="0" w:space="0" w:color="auto"/>
          </w:divBdr>
        </w:div>
        <w:div w:id="290328328">
          <w:marLeft w:val="480"/>
          <w:marRight w:val="0"/>
          <w:marTop w:val="0"/>
          <w:marBottom w:val="0"/>
          <w:divBdr>
            <w:top w:val="none" w:sz="0" w:space="0" w:color="auto"/>
            <w:left w:val="none" w:sz="0" w:space="0" w:color="auto"/>
            <w:bottom w:val="none" w:sz="0" w:space="0" w:color="auto"/>
            <w:right w:val="none" w:sz="0" w:space="0" w:color="auto"/>
          </w:divBdr>
        </w:div>
        <w:div w:id="682587143">
          <w:marLeft w:val="480"/>
          <w:marRight w:val="0"/>
          <w:marTop w:val="0"/>
          <w:marBottom w:val="0"/>
          <w:divBdr>
            <w:top w:val="none" w:sz="0" w:space="0" w:color="auto"/>
            <w:left w:val="none" w:sz="0" w:space="0" w:color="auto"/>
            <w:bottom w:val="none" w:sz="0" w:space="0" w:color="auto"/>
            <w:right w:val="none" w:sz="0" w:space="0" w:color="auto"/>
          </w:divBdr>
        </w:div>
        <w:div w:id="1280993560">
          <w:marLeft w:val="480"/>
          <w:marRight w:val="0"/>
          <w:marTop w:val="0"/>
          <w:marBottom w:val="0"/>
          <w:divBdr>
            <w:top w:val="none" w:sz="0" w:space="0" w:color="auto"/>
            <w:left w:val="none" w:sz="0" w:space="0" w:color="auto"/>
            <w:bottom w:val="none" w:sz="0" w:space="0" w:color="auto"/>
            <w:right w:val="none" w:sz="0" w:space="0" w:color="auto"/>
          </w:divBdr>
        </w:div>
        <w:div w:id="1646663598">
          <w:marLeft w:val="480"/>
          <w:marRight w:val="0"/>
          <w:marTop w:val="0"/>
          <w:marBottom w:val="0"/>
          <w:divBdr>
            <w:top w:val="none" w:sz="0" w:space="0" w:color="auto"/>
            <w:left w:val="none" w:sz="0" w:space="0" w:color="auto"/>
            <w:bottom w:val="none" w:sz="0" w:space="0" w:color="auto"/>
            <w:right w:val="none" w:sz="0" w:space="0" w:color="auto"/>
          </w:divBdr>
        </w:div>
        <w:div w:id="108085920">
          <w:marLeft w:val="480"/>
          <w:marRight w:val="0"/>
          <w:marTop w:val="0"/>
          <w:marBottom w:val="0"/>
          <w:divBdr>
            <w:top w:val="none" w:sz="0" w:space="0" w:color="auto"/>
            <w:left w:val="none" w:sz="0" w:space="0" w:color="auto"/>
            <w:bottom w:val="none" w:sz="0" w:space="0" w:color="auto"/>
            <w:right w:val="none" w:sz="0" w:space="0" w:color="auto"/>
          </w:divBdr>
        </w:div>
        <w:div w:id="50621257">
          <w:marLeft w:val="480"/>
          <w:marRight w:val="0"/>
          <w:marTop w:val="0"/>
          <w:marBottom w:val="0"/>
          <w:divBdr>
            <w:top w:val="none" w:sz="0" w:space="0" w:color="auto"/>
            <w:left w:val="none" w:sz="0" w:space="0" w:color="auto"/>
            <w:bottom w:val="none" w:sz="0" w:space="0" w:color="auto"/>
            <w:right w:val="none" w:sz="0" w:space="0" w:color="auto"/>
          </w:divBdr>
        </w:div>
        <w:div w:id="2001155829">
          <w:marLeft w:val="480"/>
          <w:marRight w:val="0"/>
          <w:marTop w:val="0"/>
          <w:marBottom w:val="0"/>
          <w:divBdr>
            <w:top w:val="none" w:sz="0" w:space="0" w:color="auto"/>
            <w:left w:val="none" w:sz="0" w:space="0" w:color="auto"/>
            <w:bottom w:val="none" w:sz="0" w:space="0" w:color="auto"/>
            <w:right w:val="none" w:sz="0" w:space="0" w:color="auto"/>
          </w:divBdr>
        </w:div>
        <w:div w:id="1986547041">
          <w:marLeft w:val="480"/>
          <w:marRight w:val="0"/>
          <w:marTop w:val="0"/>
          <w:marBottom w:val="0"/>
          <w:divBdr>
            <w:top w:val="none" w:sz="0" w:space="0" w:color="auto"/>
            <w:left w:val="none" w:sz="0" w:space="0" w:color="auto"/>
            <w:bottom w:val="none" w:sz="0" w:space="0" w:color="auto"/>
            <w:right w:val="none" w:sz="0" w:space="0" w:color="auto"/>
          </w:divBdr>
        </w:div>
        <w:div w:id="703988987">
          <w:marLeft w:val="480"/>
          <w:marRight w:val="0"/>
          <w:marTop w:val="0"/>
          <w:marBottom w:val="0"/>
          <w:divBdr>
            <w:top w:val="none" w:sz="0" w:space="0" w:color="auto"/>
            <w:left w:val="none" w:sz="0" w:space="0" w:color="auto"/>
            <w:bottom w:val="none" w:sz="0" w:space="0" w:color="auto"/>
            <w:right w:val="none" w:sz="0" w:space="0" w:color="auto"/>
          </w:divBdr>
        </w:div>
        <w:div w:id="229997736">
          <w:marLeft w:val="480"/>
          <w:marRight w:val="0"/>
          <w:marTop w:val="0"/>
          <w:marBottom w:val="0"/>
          <w:divBdr>
            <w:top w:val="none" w:sz="0" w:space="0" w:color="auto"/>
            <w:left w:val="none" w:sz="0" w:space="0" w:color="auto"/>
            <w:bottom w:val="none" w:sz="0" w:space="0" w:color="auto"/>
            <w:right w:val="none" w:sz="0" w:space="0" w:color="auto"/>
          </w:divBdr>
        </w:div>
        <w:div w:id="1486584468">
          <w:marLeft w:val="480"/>
          <w:marRight w:val="0"/>
          <w:marTop w:val="0"/>
          <w:marBottom w:val="0"/>
          <w:divBdr>
            <w:top w:val="none" w:sz="0" w:space="0" w:color="auto"/>
            <w:left w:val="none" w:sz="0" w:space="0" w:color="auto"/>
            <w:bottom w:val="none" w:sz="0" w:space="0" w:color="auto"/>
            <w:right w:val="none" w:sz="0" w:space="0" w:color="auto"/>
          </w:divBdr>
        </w:div>
        <w:div w:id="1013721258">
          <w:marLeft w:val="480"/>
          <w:marRight w:val="0"/>
          <w:marTop w:val="0"/>
          <w:marBottom w:val="0"/>
          <w:divBdr>
            <w:top w:val="none" w:sz="0" w:space="0" w:color="auto"/>
            <w:left w:val="none" w:sz="0" w:space="0" w:color="auto"/>
            <w:bottom w:val="none" w:sz="0" w:space="0" w:color="auto"/>
            <w:right w:val="none" w:sz="0" w:space="0" w:color="auto"/>
          </w:divBdr>
        </w:div>
        <w:div w:id="595209661">
          <w:marLeft w:val="480"/>
          <w:marRight w:val="0"/>
          <w:marTop w:val="0"/>
          <w:marBottom w:val="0"/>
          <w:divBdr>
            <w:top w:val="none" w:sz="0" w:space="0" w:color="auto"/>
            <w:left w:val="none" w:sz="0" w:space="0" w:color="auto"/>
            <w:bottom w:val="none" w:sz="0" w:space="0" w:color="auto"/>
            <w:right w:val="none" w:sz="0" w:space="0" w:color="auto"/>
          </w:divBdr>
        </w:div>
        <w:div w:id="1245871254">
          <w:marLeft w:val="480"/>
          <w:marRight w:val="0"/>
          <w:marTop w:val="0"/>
          <w:marBottom w:val="0"/>
          <w:divBdr>
            <w:top w:val="none" w:sz="0" w:space="0" w:color="auto"/>
            <w:left w:val="none" w:sz="0" w:space="0" w:color="auto"/>
            <w:bottom w:val="none" w:sz="0" w:space="0" w:color="auto"/>
            <w:right w:val="none" w:sz="0" w:space="0" w:color="auto"/>
          </w:divBdr>
        </w:div>
        <w:div w:id="912936073">
          <w:marLeft w:val="480"/>
          <w:marRight w:val="0"/>
          <w:marTop w:val="0"/>
          <w:marBottom w:val="0"/>
          <w:divBdr>
            <w:top w:val="none" w:sz="0" w:space="0" w:color="auto"/>
            <w:left w:val="none" w:sz="0" w:space="0" w:color="auto"/>
            <w:bottom w:val="none" w:sz="0" w:space="0" w:color="auto"/>
            <w:right w:val="none" w:sz="0" w:space="0" w:color="auto"/>
          </w:divBdr>
        </w:div>
        <w:div w:id="1402677353">
          <w:marLeft w:val="480"/>
          <w:marRight w:val="0"/>
          <w:marTop w:val="0"/>
          <w:marBottom w:val="0"/>
          <w:divBdr>
            <w:top w:val="none" w:sz="0" w:space="0" w:color="auto"/>
            <w:left w:val="none" w:sz="0" w:space="0" w:color="auto"/>
            <w:bottom w:val="none" w:sz="0" w:space="0" w:color="auto"/>
            <w:right w:val="none" w:sz="0" w:space="0" w:color="auto"/>
          </w:divBdr>
        </w:div>
      </w:divsChild>
    </w:div>
    <w:div w:id="1751459081">
      <w:bodyDiv w:val="1"/>
      <w:marLeft w:val="0"/>
      <w:marRight w:val="0"/>
      <w:marTop w:val="0"/>
      <w:marBottom w:val="0"/>
      <w:divBdr>
        <w:top w:val="none" w:sz="0" w:space="0" w:color="auto"/>
        <w:left w:val="none" w:sz="0" w:space="0" w:color="auto"/>
        <w:bottom w:val="none" w:sz="0" w:space="0" w:color="auto"/>
        <w:right w:val="none" w:sz="0" w:space="0" w:color="auto"/>
      </w:divBdr>
    </w:div>
    <w:div w:id="1753891099">
      <w:bodyDiv w:val="1"/>
      <w:marLeft w:val="0"/>
      <w:marRight w:val="0"/>
      <w:marTop w:val="0"/>
      <w:marBottom w:val="0"/>
      <w:divBdr>
        <w:top w:val="none" w:sz="0" w:space="0" w:color="auto"/>
        <w:left w:val="none" w:sz="0" w:space="0" w:color="auto"/>
        <w:bottom w:val="none" w:sz="0" w:space="0" w:color="auto"/>
        <w:right w:val="none" w:sz="0" w:space="0" w:color="auto"/>
      </w:divBdr>
    </w:div>
    <w:div w:id="1755787117">
      <w:bodyDiv w:val="1"/>
      <w:marLeft w:val="0"/>
      <w:marRight w:val="0"/>
      <w:marTop w:val="0"/>
      <w:marBottom w:val="0"/>
      <w:divBdr>
        <w:top w:val="none" w:sz="0" w:space="0" w:color="auto"/>
        <w:left w:val="none" w:sz="0" w:space="0" w:color="auto"/>
        <w:bottom w:val="none" w:sz="0" w:space="0" w:color="auto"/>
        <w:right w:val="none" w:sz="0" w:space="0" w:color="auto"/>
      </w:divBdr>
    </w:div>
    <w:div w:id="1765953736">
      <w:bodyDiv w:val="1"/>
      <w:marLeft w:val="0"/>
      <w:marRight w:val="0"/>
      <w:marTop w:val="0"/>
      <w:marBottom w:val="0"/>
      <w:divBdr>
        <w:top w:val="none" w:sz="0" w:space="0" w:color="auto"/>
        <w:left w:val="none" w:sz="0" w:space="0" w:color="auto"/>
        <w:bottom w:val="none" w:sz="0" w:space="0" w:color="auto"/>
        <w:right w:val="none" w:sz="0" w:space="0" w:color="auto"/>
      </w:divBdr>
      <w:divsChild>
        <w:div w:id="292639324">
          <w:marLeft w:val="480"/>
          <w:marRight w:val="0"/>
          <w:marTop w:val="0"/>
          <w:marBottom w:val="0"/>
          <w:divBdr>
            <w:top w:val="none" w:sz="0" w:space="0" w:color="auto"/>
            <w:left w:val="none" w:sz="0" w:space="0" w:color="auto"/>
            <w:bottom w:val="none" w:sz="0" w:space="0" w:color="auto"/>
            <w:right w:val="none" w:sz="0" w:space="0" w:color="auto"/>
          </w:divBdr>
        </w:div>
        <w:div w:id="364909304">
          <w:marLeft w:val="480"/>
          <w:marRight w:val="0"/>
          <w:marTop w:val="0"/>
          <w:marBottom w:val="0"/>
          <w:divBdr>
            <w:top w:val="none" w:sz="0" w:space="0" w:color="auto"/>
            <w:left w:val="none" w:sz="0" w:space="0" w:color="auto"/>
            <w:bottom w:val="none" w:sz="0" w:space="0" w:color="auto"/>
            <w:right w:val="none" w:sz="0" w:space="0" w:color="auto"/>
          </w:divBdr>
        </w:div>
        <w:div w:id="545801299">
          <w:marLeft w:val="480"/>
          <w:marRight w:val="0"/>
          <w:marTop w:val="0"/>
          <w:marBottom w:val="0"/>
          <w:divBdr>
            <w:top w:val="none" w:sz="0" w:space="0" w:color="auto"/>
            <w:left w:val="none" w:sz="0" w:space="0" w:color="auto"/>
            <w:bottom w:val="none" w:sz="0" w:space="0" w:color="auto"/>
            <w:right w:val="none" w:sz="0" w:space="0" w:color="auto"/>
          </w:divBdr>
        </w:div>
        <w:div w:id="594747537">
          <w:marLeft w:val="480"/>
          <w:marRight w:val="0"/>
          <w:marTop w:val="0"/>
          <w:marBottom w:val="0"/>
          <w:divBdr>
            <w:top w:val="none" w:sz="0" w:space="0" w:color="auto"/>
            <w:left w:val="none" w:sz="0" w:space="0" w:color="auto"/>
            <w:bottom w:val="none" w:sz="0" w:space="0" w:color="auto"/>
            <w:right w:val="none" w:sz="0" w:space="0" w:color="auto"/>
          </w:divBdr>
        </w:div>
        <w:div w:id="802698156">
          <w:marLeft w:val="480"/>
          <w:marRight w:val="0"/>
          <w:marTop w:val="0"/>
          <w:marBottom w:val="0"/>
          <w:divBdr>
            <w:top w:val="none" w:sz="0" w:space="0" w:color="auto"/>
            <w:left w:val="none" w:sz="0" w:space="0" w:color="auto"/>
            <w:bottom w:val="none" w:sz="0" w:space="0" w:color="auto"/>
            <w:right w:val="none" w:sz="0" w:space="0" w:color="auto"/>
          </w:divBdr>
        </w:div>
        <w:div w:id="857233537">
          <w:marLeft w:val="480"/>
          <w:marRight w:val="0"/>
          <w:marTop w:val="0"/>
          <w:marBottom w:val="0"/>
          <w:divBdr>
            <w:top w:val="none" w:sz="0" w:space="0" w:color="auto"/>
            <w:left w:val="none" w:sz="0" w:space="0" w:color="auto"/>
            <w:bottom w:val="none" w:sz="0" w:space="0" w:color="auto"/>
            <w:right w:val="none" w:sz="0" w:space="0" w:color="auto"/>
          </w:divBdr>
        </w:div>
        <w:div w:id="969942861">
          <w:marLeft w:val="480"/>
          <w:marRight w:val="0"/>
          <w:marTop w:val="0"/>
          <w:marBottom w:val="0"/>
          <w:divBdr>
            <w:top w:val="none" w:sz="0" w:space="0" w:color="auto"/>
            <w:left w:val="none" w:sz="0" w:space="0" w:color="auto"/>
            <w:bottom w:val="none" w:sz="0" w:space="0" w:color="auto"/>
            <w:right w:val="none" w:sz="0" w:space="0" w:color="auto"/>
          </w:divBdr>
        </w:div>
        <w:div w:id="1057440444">
          <w:marLeft w:val="480"/>
          <w:marRight w:val="0"/>
          <w:marTop w:val="0"/>
          <w:marBottom w:val="0"/>
          <w:divBdr>
            <w:top w:val="none" w:sz="0" w:space="0" w:color="auto"/>
            <w:left w:val="none" w:sz="0" w:space="0" w:color="auto"/>
            <w:bottom w:val="none" w:sz="0" w:space="0" w:color="auto"/>
            <w:right w:val="none" w:sz="0" w:space="0" w:color="auto"/>
          </w:divBdr>
        </w:div>
        <w:div w:id="1121260933">
          <w:marLeft w:val="480"/>
          <w:marRight w:val="0"/>
          <w:marTop w:val="0"/>
          <w:marBottom w:val="0"/>
          <w:divBdr>
            <w:top w:val="none" w:sz="0" w:space="0" w:color="auto"/>
            <w:left w:val="none" w:sz="0" w:space="0" w:color="auto"/>
            <w:bottom w:val="none" w:sz="0" w:space="0" w:color="auto"/>
            <w:right w:val="none" w:sz="0" w:space="0" w:color="auto"/>
          </w:divBdr>
        </w:div>
        <w:div w:id="1150830009">
          <w:marLeft w:val="480"/>
          <w:marRight w:val="0"/>
          <w:marTop w:val="0"/>
          <w:marBottom w:val="0"/>
          <w:divBdr>
            <w:top w:val="none" w:sz="0" w:space="0" w:color="auto"/>
            <w:left w:val="none" w:sz="0" w:space="0" w:color="auto"/>
            <w:bottom w:val="none" w:sz="0" w:space="0" w:color="auto"/>
            <w:right w:val="none" w:sz="0" w:space="0" w:color="auto"/>
          </w:divBdr>
        </w:div>
        <w:div w:id="1564173961">
          <w:marLeft w:val="480"/>
          <w:marRight w:val="0"/>
          <w:marTop w:val="0"/>
          <w:marBottom w:val="0"/>
          <w:divBdr>
            <w:top w:val="none" w:sz="0" w:space="0" w:color="auto"/>
            <w:left w:val="none" w:sz="0" w:space="0" w:color="auto"/>
            <w:bottom w:val="none" w:sz="0" w:space="0" w:color="auto"/>
            <w:right w:val="none" w:sz="0" w:space="0" w:color="auto"/>
          </w:divBdr>
        </w:div>
        <w:div w:id="1570579399">
          <w:marLeft w:val="480"/>
          <w:marRight w:val="0"/>
          <w:marTop w:val="0"/>
          <w:marBottom w:val="0"/>
          <w:divBdr>
            <w:top w:val="none" w:sz="0" w:space="0" w:color="auto"/>
            <w:left w:val="none" w:sz="0" w:space="0" w:color="auto"/>
            <w:bottom w:val="none" w:sz="0" w:space="0" w:color="auto"/>
            <w:right w:val="none" w:sz="0" w:space="0" w:color="auto"/>
          </w:divBdr>
        </w:div>
        <w:div w:id="1616256952">
          <w:marLeft w:val="480"/>
          <w:marRight w:val="0"/>
          <w:marTop w:val="0"/>
          <w:marBottom w:val="0"/>
          <w:divBdr>
            <w:top w:val="none" w:sz="0" w:space="0" w:color="auto"/>
            <w:left w:val="none" w:sz="0" w:space="0" w:color="auto"/>
            <w:bottom w:val="none" w:sz="0" w:space="0" w:color="auto"/>
            <w:right w:val="none" w:sz="0" w:space="0" w:color="auto"/>
          </w:divBdr>
        </w:div>
        <w:div w:id="1751611010">
          <w:marLeft w:val="480"/>
          <w:marRight w:val="0"/>
          <w:marTop w:val="0"/>
          <w:marBottom w:val="0"/>
          <w:divBdr>
            <w:top w:val="none" w:sz="0" w:space="0" w:color="auto"/>
            <w:left w:val="none" w:sz="0" w:space="0" w:color="auto"/>
            <w:bottom w:val="none" w:sz="0" w:space="0" w:color="auto"/>
            <w:right w:val="none" w:sz="0" w:space="0" w:color="auto"/>
          </w:divBdr>
        </w:div>
        <w:div w:id="1915578667">
          <w:marLeft w:val="480"/>
          <w:marRight w:val="0"/>
          <w:marTop w:val="0"/>
          <w:marBottom w:val="0"/>
          <w:divBdr>
            <w:top w:val="none" w:sz="0" w:space="0" w:color="auto"/>
            <w:left w:val="none" w:sz="0" w:space="0" w:color="auto"/>
            <w:bottom w:val="none" w:sz="0" w:space="0" w:color="auto"/>
            <w:right w:val="none" w:sz="0" w:space="0" w:color="auto"/>
          </w:divBdr>
        </w:div>
        <w:div w:id="1945645392">
          <w:marLeft w:val="480"/>
          <w:marRight w:val="0"/>
          <w:marTop w:val="0"/>
          <w:marBottom w:val="0"/>
          <w:divBdr>
            <w:top w:val="none" w:sz="0" w:space="0" w:color="auto"/>
            <w:left w:val="none" w:sz="0" w:space="0" w:color="auto"/>
            <w:bottom w:val="none" w:sz="0" w:space="0" w:color="auto"/>
            <w:right w:val="none" w:sz="0" w:space="0" w:color="auto"/>
          </w:divBdr>
        </w:div>
        <w:div w:id="1993480990">
          <w:marLeft w:val="480"/>
          <w:marRight w:val="0"/>
          <w:marTop w:val="0"/>
          <w:marBottom w:val="0"/>
          <w:divBdr>
            <w:top w:val="none" w:sz="0" w:space="0" w:color="auto"/>
            <w:left w:val="none" w:sz="0" w:space="0" w:color="auto"/>
            <w:bottom w:val="none" w:sz="0" w:space="0" w:color="auto"/>
            <w:right w:val="none" w:sz="0" w:space="0" w:color="auto"/>
          </w:divBdr>
        </w:div>
      </w:divsChild>
    </w:div>
    <w:div w:id="1766998185">
      <w:bodyDiv w:val="1"/>
      <w:marLeft w:val="0"/>
      <w:marRight w:val="0"/>
      <w:marTop w:val="0"/>
      <w:marBottom w:val="0"/>
      <w:divBdr>
        <w:top w:val="none" w:sz="0" w:space="0" w:color="auto"/>
        <w:left w:val="none" w:sz="0" w:space="0" w:color="auto"/>
        <w:bottom w:val="none" w:sz="0" w:space="0" w:color="auto"/>
        <w:right w:val="none" w:sz="0" w:space="0" w:color="auto"/>
      </w:divBdr>
    </w:div>
    <w:div w:id="1785266222">
      <w:bodyDiv w:val="1"/>
      <w:marLeft w:val="0"/>
      <w:marRight w:val="0"/>
      <w:marTop w:val="0"/>
      <w:marBottom w:val="0"/>
      <w:divBdr>
        <w:top w:val="none" w:sz="0" w:space="0" w:color="auto"/>
        <w:left w:val="none" w:sz="0" w:space="0" w:color="auto"/>
        <w:bottom w:val="none" w:sz="0" w:space="0" w:color="auto"/>
        <w:right w:val="none" w:sz="0" w:space="0" w:color="auto"/>
      </w:divBdr>
    </w:div>
    <w:div w:id="1785928474">
      <w:bodyDiv w:val="1"/>
      <w:marLeft w:val="0"/>
      <w:marRight w:val="0"/>
      <w:marTop w:val="0"/>
      <w:marBottom w:val="0"/>
      <w:divBdr>
        <w:top w:val="none" w:sz="0" w:space="0" w:color="auto"/>
        <w:left w:val="none" w:sz="0" w:space="0" w:color="auto"/>
        <w:bottom w:val="none" w:sz="0" w:space="0" w:color="auto"/>
        <w:right w:val="none" w:sz="0" w:space="0" w:color="auto"/>
      </w:divBdr>
    </w:div>
    <w:div w:id="1797797355">
      <w:bodyDiv w:val="1"/>
      <w:marLeft w:val="0"/>
      <w:marRight w:val="0"/>
      <w:marTop w:val="0"/>
      <w:marBottom w:val="0"/>
      <w:divBdr>
        <w:top w:val="none" w:sz="0" w:space="0" w:color="auto"/>
        <w:left w:val="none" w:sz="0" w:space="0" w:color="auto"/>
        <w:bottom w:val="none" w:sz="0" w:space="0" w:color="auto"/>
        <w:right w:val="none" w:sz="0" w:space="0" w:color="auto"/>
      </w:divBdr>
    </w:div>
    <w:div w:id="1802454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600">
          <w:marLeft w:val="480"/>
          <w:marRight w:val="0"/>
          <w:marTop w:val="0"/>
          <w:marBottom w:val="0"/>
          <w:divBdr>
            <w:top w:val="none" w:sz="0" w:space="0" w:color="auto"/>
            <w:left w:val="none" w:sz="0" w:space="0" w:color="auto"/>
            <w:bottom w:val="none" w:sz="0" w:space="0" w:color="auto"/>
            <w:right w:val="none" w:sz="0" w:space="0" w:color="auto"/>
          </w:divBdr>
        </w:div>
        <w:div w:id="494418970">
          <w:marLeft w:val="480"/>
          <w:marRight w:val="0"/>
          <w:marTop w:val="0"/>
          <w:marBottom w:val="0"/>
          <w:divBdr>
            <w:top w:val="none" w:sz="0" w:space="0" w:color="auto"/>
            <w:left w:val="none" w:sz="0" w:space="0" w:color="auto"/>
            <w:bottom w:val="none" w:sz="0" w:space="0" w:color="auto"/>
            <w:right w:val="none" w:sz="0" w:space="0" w:color="auto"/>
          </w:divBdr>
        </w:div>
        <w:div w:id="996299236">
          <w:marLeft w:val="480"/>
          <w:marRight w:val="0"/>
          <w:marTop w:val="0"/>
          <w:marBottom w:val="0"/>
          <w:divBdr>
            <w:top w:val="none" w:sz="0" w:space="0" w:color="auto"/>
            <w:left w:val="none" w:sz="0" w:space="0" w:color="auto"/>
            <w:bottom w:val="none" w:sz="0" w:space="0" w:color="auto"/>
            <w:right w:val="none" w:sz="0" w:space="0" w:color="auto"/>
          </w:divBdr>
        </w:div>
        <w:div w:id="1083840518">
          <w:marLeft w:val="480"/>
          <w:marRight w:val="0"/>
          <w:marTop w:val="0"/>
          <w:marBottom w:val="0"/>
          <w:divBdr>
            <w:top w:val="none" w:sz="0" w:space="0" w:color="auto"/>
            <w:left w:val="none" w:sz="0" w:space="0" w:color="auto"/>
            <w:bottom w:val="none" w:sz="0" w:space="0" w:color="auto"/>
            <w:right w:val="none" w:sz="0" w:space="0" w:color="auto"/>
          </w:divBdr>
        </w:div>
        <w:div w:id="538906580">
          <w:marLeft w:val="480"/>
          <w:marRight w:val="0"/>
          <w:marTop w:val="0"/>
          <w:marBottom w:val="0"/>
          <w:divBdr>
            <w:top w:val="none" w:sz="0" w:space="0" w:color="auto"/>
            <w:left w:val="none" w:sz="0" w:space="0" w:color="auto"/>
            <w:bottom w:val="none" w:sz="0" w:space="0" w:color="auto"/>
            <w:right w:val="none" w:sz="0" w:space="0" w:color="auto"/>
          </w:divBdr>
        </w:div>
        <w:div w:id="1344014323">
          <w:marLeft w:val="480"/>
          <w:marRight w:val="0"/>
          <w:marTop w:val="0"/>
          <w:marBottom w:val="0"/>
          <w:divBdr>
            <w:top w:val="none" w:sz="0" w:space="0" w:color="auto"/>
            <w:left w:val="none" w:sz="0" w:space="0" w:color="auto"/>
            <w:bottom w:val="none" w:sz="0" w:space="0" w:color="auto"/>
            <w:right w:val="none" w:sz="0" w:space="0" w:color="auto"/>
          </w:divBdr>
        </w:div>
        <w:div w:id="125315406">
          <w:marLeft w:val="480"/>
          <w:marRight w:val="0"/>
          <w:marTop w:val="0"/>
          <w:marBottom w:val="0"/>
          <w:divBdr>
            <w:top w:val="none" w:sz="0" w:space="0" w:color="auto"/>
            <w:left w:val="none" w:sz="0" w:space="0" w:color="auto"/>
            <w:bottom w:val="none" w:sz="0" w:space="0" w:color="auto"/>
            <w:right w:val="none" w:sz="0" w:space="0" w:color="auto"/>
          </w:divBdr>
        </w:div>
        <w:div w:id="860433582">
          <w:marLeft w:val="480"/>
          <w:marRight w:val="0"/>
          <w:marTop w:val="0"/>
          <w:marBottom w:val="0"/>
          <w:divBdr>
            <w:top w:val="none" w:sz="0" w:space="0" w:color="auto"/>
            <w:left w:val="none" w:sz="0" w:space="0" w:color="auto"/>
            <w:bottom w:val="none" w:sz="0" w:space="0" w:color="auto"/>
            <w:right w:val="none" w:sz="0" w:space="0" w:color="auto"/>
          </w:divBdr>
        </w:div>
        <w:div w:id="547885809">
          <w:marLeft w:val="480"/>
          <w:marRight w:val="0"/>
          <w:marTop w:val="0"/>
          <w:marBottom w:val="0"/>
          <w:divBdr>
            <w:top w:val="none" w:sz="0" w:space="0" w:color="auto"/>
            <w:left w:val="none" w:sz="0" w:space="0" w:color="auto"/>
            <w:bottom w:val="none" w:sz="0" w:space="0" w:color="auto"/>
            <w:right w:val="none" w:sz="0" w:space="0" w:color="auto"/>
          </w:divBdr>
        </w:div>
        <w:div w:id="896669250">
          <w:marLeft w:val="480"/>
          <w:marRight w:val="0"/>
          <w:marTop w:val="0"/>
          <w:marBottom w:val="0"/>
          <w:divBdr>
            <w:top w:val="none" w:sz="0" w:space="0" w:color="auto"/>
            <w:left w:val="none" w:sz="0" w:space="0" w:color="auto"/>
            <w:bottom w:val="none" w:sz="0" w:space="0" w:color="auto"/>
            <w:right w:val="none" w:sz="0" w:space="0" w:color="auto"/>
          </w:divBdr>
        </w:div>
        <w:div w:id="1846434439">
          <w:marLeft w:val="480"/>
          <w:marRight w:val="0"/>
          <w:marTop w:val="0"/>
          <w:marBottom w:val="0"/>
          <w:divBdr>
            <w:top w:val="none" w:sz="0" w:space="0" w:color="auto"/>
            <w:left w:val="none" w:sz="0" w:space="0" w:color="auto"/>
            <w:bottom w:val="none" w:sz="0" w:space="0" w:color="auto"/>
            <w:right w:val="none" w:sz="0" w:space="0" w:color="auto"/>
          </w:divBdr>
        </w:div>
        <w:div w:id="409742687">
          <w:marLeft w:val="480"/>
          <w:marRight w:val="0"/>
          <w:marTop w:val="0"/>
          <w:marBottom w:val="0"/>
          <w:divBdr>
            <w:top w:val="none" w:sz="0" w:space="0" w:color="auto"/>
            <w:left w:val="none" w:sz="0" w:space="0" w:color="auto"/>
            <w:bottom w:val="none" w:sz="0" w:space="0" w:color="auto"/>
            <w:right w:val="none" w:sz="0" w:space="0" w:color="auto"/>
          </w:divBdr>
        </w:div>
        <w:div w:id="823736769">
          <w:marLeft w:val="480"/>
          <w:marRight w:val="0"/>
          <w:marTop w:val="0"/>
          <w:marBottom w:val="0"/>
          <w:divBdr>
            <w:top w:val="none" w:sz="0" w:space="0" w:color="auto"/>
            <w:left w:val="none" w:sz="0" w:space="0" w:color="auto"/>
            <w:bottom w:val="none" w:sz="0" w:space="0" w:color="auto"/>
            <w:right w:val="none" w:sz="0" w:space="0" w:color="auto"/>
          </w:divBdr>
        </w:div>
        <w:div w:id="1050346485">
          <w:marLeft w:val="480"/>
          <w:marRight w:val="0"/>
          <w:marTop w:val="0"/>
          <w:marBottom w:val="0"/>
          <w:divBdr>
            <w:top w:val="none" w:sz="0" w:space="0" w:color="auto"/>
            <w:left w:val="none" w:sz="0" w:space="0" w:color="auto"/>
            <w:bottom w:val="none" w:sz="0" w:space="0" w:color="auto"/>
            <w:right w:val="none" w:sz="0" w:space="0" w:color="auto"/>
          </w:divBdr>
        </w:div>
        <w:div w:id="1466003395">
          <w:marLeft w:val="480"/>
          <w:marRight w:val="0"/>
          <w:marTop w:val="0"/>
          <w:marBottom w:val="0"/>
          <w:divBdr>
            <w:top w:val="none" w:sz="0" w:space="0" w:color="auto"/>
            <w:left w:val="none" w:sz="0" w:space="0" w:color="auto"/>
            <w:bottom w:val="none" w:sz="0" w:space="0" w:color="auto"/>
            <w:right w:val="none" w:sz="0" w:space="0" w:color="auto"/>
          </w:divBdr>
        </w:div>
        <w:div w:id="1174226044">
          <w:marLeft w:val="480"/>
          <w:marRight w:val="0"/>
          <w:marTop w:val="0"/>
          <w:marBottom w:val="0"/>
          <w:divBdr>
            <w:top w:val="none" w:sz="0" w:space="0" w:color="auto"/>
            <w:left w:val="none" w:sz="0" w:space="0" w:color="auto"/>
            <w:bottom w:val="none" w:sz="0" w:space="0" w:color="auto"/>
            <w:right w:val="none" w:sz="0" w:space="0" w:color="auto"/>
          </w:divBdr>
        </w:div>
        <w:div w:id="1596481274">
          <w:marLeft w:val="480"/>
          <w:marRight w:val="0"/>
          <w:marTop w:val="0"/>
          <w:marBottom w:val="0"/>
          <w:divBdr>
            <w:top w:val="none" w:sz="0" w:space="0" w:color="auto"/>
            <w:left w:val="none" w:sz="0" w:space="0" w:color="auto"/>
            <w:bottom w:val="none" w:sz="0" w:space="0" w:color="auto"/>
            <w:right w:val="none" w:sz="0" w:space="0" w:color="auto"/>
          </w:divBdr>
        </w:div>
        <w:div w:id="1024091582">
          <w:marLeft w:val="480"/>
          <w:marRight w:val="0"/>
          <w:marTop w:val="0"/>
          <w:marBottom w:val="0"/>
          <w:divBdr>
            <w:top w:val="none" w:sz="0" w:space="0" w:color="auto"/>
            <w:left w:val="none" w:sz="0" w:space="0" w:color="auto"/>
            <w:bottom w:val="none" w:sz="0" w:space="0" w:color="auto"/>
            <w:right w:val="none" w:sz="0" w:space="0" w:color="auto"/>
          </w:divBdr>
        </w:div>
        <w:div w:id="1457287665">
          <w:marLeft w:val="480"/>
          <w:marRight w:val="0"/>
          <w:marTop w:val="0"/>
          <w:marBottom w:val="0"/>
          <w:divBdr>
            <w:top w:val="none" w:sz="0" w:space="0" w:color="auto"/>
            <w:left w:val="none" w:sz="0" w:space="0" w:color="auto"/>
            <w:bottom w:val="none" w:sz="0" w:space="0" w:color="auto"/>
            <w:right w:val="none" w:sz="0" w:space="0" w:color="auto"/>
          </w:divBdr>
        </w:div>
        <w:div w:id="1359357387">
          <w:marLeft w:val="480"/>
          <w:marRight w:val="0"/>
          <w:marTop w:val="0"/>
          <w:marBottom w:val="0"/>
          <w:divBdr>
            <w:top w:val="none" w:sz="0" w:space="0" w:color="auto"/>
            <w:left w:val="none" w:sz="0" w:space="0" w:color="auto"/>
            <w:bottom w:val="none" w:sz="0" w:space="0" w:color="auto"/>
            <w:right w:val="none" w:sz="0" w:space="0" w:color="auto"/>
          </w:divBdr>
        </w:div>
      </w:divsChild>
    </w:div>
    <w:div w:id="1802459281">
      <w:bodyDiv w:val="1"/>
      <w:marLeft w:val="0"/>
      <w:marRight w:val="0"/>
      <w:marTop w:val="0"/>
      <w:marBottom w:val="0"/>
      <w:divBdr>
        <w:top w:val="none" w:sz="0" w:space="0" w:color="auto"/>
        <w:left w:val="none" w:sz="0" w:space="0" w:color="auto"/>
        <w:bottom w:val="none" w:sz="0" w:space="0" w:color="auto"/>
        <w:right w:val="none" w:sz="0" w:space="0" w:color="auto"/>
      </w:divBdr>
    </w:div>
    <w:div w:id="1805345957">
      <w:bodyDiv w:val="1"/>
      <w:marLeft w:val="0"/>
      <w:marRight w:val="0"/>
      <w:marTop w:val="0"/>
      <w:marBottom w:val="0"/>
      <w:divBdr>
        <w:top w:val="none" w:sz="0" w:space="0" w:color="auto"/>
        <w:left w:val="none" w:sz="0" w:space="0" w:color="auto"/>
        <w:bottom w:val="none" w:sz="0" w:space="0" w:color="auto"/>
        <w:right w:val="none" w:sz="0" w:space="0" w:color="auto"/>
      </w:divBdr>
    </w:div>
    <w:div w:id="1805611959">
      <w:bodyDiv w:val="1"/>
      <w:marLeft w:val="0"/>
      <w:marRight w:val="0"/>
      <w:marTop w:val="0"/>
      <w:marBottom w:val="0"/>
      <w:divBdr>
        <w:top w:val="none" w:sz="0" w:space="0" w:color="auto"/>
        <w:left w:val="none" w:sz="0" w:space="0" w:color="auto"/>
        <w:bottom w:val="none" w:sz="0" w:space="0" w:color="auto"/>
        <w:right w:val="none" w:sz="0" w:space="0" w:color="auto"/>
      </w:divBdr>
    </w:div>
    <w:div w:id="1810705217">
      <w:bodyDiv w:val="1"/>
      <w:marLeft w:val="0"/>
      <w:marRight w:val="0"/>
      <w:marTop w:val="0"/>
      <w:marBottom w:val="0"/>
      <w:divBdr>
        <w:top w:val="none" w:sz="0" w:space="0" w:color="auto"/>
        <w:left w:val="none" w:sz="0" w:space="0" w:color="auto"/>
        <w:bottom w:val="none" w:sz="0" w:space="0" w:color="auto"/>
        <w:right w:val="none" w:sz="0" w:space="0" w:color="auto"/>
      </w:divBdr>
    </w:div>
    <w:div w:id="1817185861">
      <w:bodyDiv w:val="1"/>
      <w:marLeft w:val="0"/>
      <w:marRight w:val="0"/>
      <w:marTop w:val="0"/>
      <w:marBottom w:val="0"/>
      <w:divBdr>
        <w:top w:val="none" w:sz="0" w:space="0" w:color="auto"/>
        <w:left w:val="none" w:sz="0" w:space="0" w:color="auto"/>
        <w:bottom w:val="none" w:sz="0" w:space="0" w:color="auto"/>
        <w:right w:val="none" w:sz="0" w:space="0" w:color="auto"/>
      </w:divBdr>
    </w:div>
    <w:div w:id="1821774929">
      <w:bodyDiv w:val="1"/>
      <w:marLeft w:val="0"/>
      <w:marRight w:val="0"/>
      <w:marTop w:val="0"/>
      <w:marBottom w:val="0"/>
      <w:divBdr>
        <w:top w:val="none" w:sz="0" w:space="0" w:color="auto"/>
        <w:left w:val="none" w:sz="0" w:space="0" w:color="auto"/>
        <w:bottom w:val="none" w:sz="0" w:space="0" w:color="auto"/>
        <w:right w:val="none" w:sz="0" w:space="0" w:color="auto"/>
      </w:divBdr>
    </w:div>
    <w:div w:id="1823693195">
      <w:bodyDiv w:val="1"/>
      <w:marLeft w:val="0"/>
      <w:marRight w:val="0"/>
      <w:marTop w:val="0"/>
      <w:marBottom w:val="0"/>
      <w:divBdr>
        <w:top w:val="none" w:sz="0" w:space="0" w:color="auto"/>
        <w:left w:val="none" w:sz="0" w:space="0" w:color="auto"/>
        <w:bottom w:val="none" w:sz="0" w:space="0" w:color="auto"/>
        <w:right w:val="none" w:sz="0" w:space="0" w:color="auto"/>
      </w:divBdr>
    </w:div>
    <w:div w:id="1823962032">
      <w:bodyDiv w:val="1"/>
      <w:marLeft w:val="0"/>
      <w:marRight w:val="0"/>
      <w:marTop w:val="0"/>
      <w:marBottom w:val="0"/>
      <w:divBdr>
        <w:top w:val="none" w:sz="0" w:space="0" w:color="auto"/>
        <w:left w:val="none" w:sz="0" w:space="0" w:color="auto"/>
        <w:bottom w:val="none" w:sz="0" w:space="0" w:color="auto"/>
        <w:right w:val="none" w:sz="0" w:space="0" w:color="auto"/>
      </w:divBdr>
    </w:div>
    <w:div w:id="1825775972">
      <w:bodyDiv w:val="1"/>
      <w:marLeft w:val="0"/>
      <w:marRight w:val="0"/>
      <w:marTop w:val="0"/>
      <w:marBottom w:val="0"/>
      <w:divBdr>
        <w:top w:val="none" w:sz="0" w:space="0" w:color="auto"/>
        <w:left w:val="none" w:sz="0" w:space="0" w:color="auto"/>
        <w:bottom w:val="none" w:sz="0" w:space="0" w:color="auto"/>
        <w:right w:val="none" w:sz="0" w:space="0" w:color="auto"/>
      </w:divBdr>
    </w:div>
    <w:div w:id="1827739092">
      <w:bodyDiv w:val="1"/>
      <w:marLeft w:val="0"/>
      <w:marRight w:val="0"/>
      <w:marTop w:val="0"/>
      <w:marBottom w:val="0"/>
      <w:divBdr>
        <w:top w:val="none" w:sz="0" w:space="0" w:color="auto"/>
        <w:left w:val="none" w:sz="0" w:space="0" w:color="auto"/>
        <w:bottom w:val="none" w:sz="0" w:space="0" w:color="auto"/>
        <w:right w:val="none" w:sz="0" w:space="0" w:color="auto"/>
      </w:divBdr>
      <w:divsChild>
        <w:div w:id="1422293457">
          <w:marLeft w:val="480"/>
          <w:marRight w:val="0"/>
          <w:marTop w:val="0"/>
          <w:marBottom w:val="0"/>
          <w:divBdr>
            <w:top w:val="none" w:sz="0" w:space="0" w:color="auto"/>
            <w:left w:val="none" w:sz="0" w:space="0" w:color="auto"/>
            <w:bottom w:val="none" w:sz="0" w:space="0" w:color="auto"/>
            <w:right w:val="none" w:sz="0" w:space="0" w:color="auto"/>
          </w:divBdr>
        </w:div>
        <w:div w:id="1852142052">
          <w:marLeft w:val="480"/>
          <w:marRight w:val="0"/>
          <w:marTop w:val="0"/>
          <w:marBottom w:val="0"/>
          <w:divBdr>
            <w:top w:val="none" w:sz="0" w:space="0" w:color="auto"/>
            <w:left w:val="none" w:sz="0" w:space="0" w:color="auto"/>
            <w:bottom w:val="none" w:sz="0" w:space="0" w:color="auto"/>
            <w:right w:val="none" w:sz="0" w:space="0" w:color="auto"/>
          </w:divBdr>
        </w:div>
        <w:div w:id="1874733414">
          <w:marLeft w:val="480"/>
          <w:marRight w:val="0"/>
          <w:marTop w:val="0"/>
          <w:marBottom w:val="0"/>
          <w:divBdr>
            <w:top w:val="none" w:sz="0" w:space="0" w:color="auto"/>
            <w:left w:val="none" w:sz="0" w:space="0" w:color="auto"/>
            <w:bottom w:val="none" w:sz="0" w:space="0" w:color="auto"/>
            <w:right w:val="none" w:sz="0" w:space="0" w:color="auto"/>
          </w:divBdr>
        </w:div>
        <w:div w:id="1065420670">
          <w:marLeft w:val="480"/>
          <w:marRight w:val="0"/>
          <w:marTop w:val="0"/>
          <w:marBottom w:val="0"/>
          <w:divBdr>
            <w:top w:val="none" w:sz="0" w:space="0" w:color="auto"/>
            <w:left w:val="none" w:sz="0" w:space="0" w:color="auto"/>
            <w:bottom w:val="none" w:sz="0" w:space="0" w:color="auto"/>
            <w:right w:val="none" w:sz="0" w:space="0" w:color="auto"/>
          </w:divBdr>
        </w:div>
        <w:div w:id="1792088815">
          <w:marLeft w:val="480"/>
          <w:marRight w:val="0"/>
          <w:marTop w:val="0"/>
          <w:marBottom w:val="0"/>
          <w:divBdr>
            <w:top w:val="none" w:sz="0" w:space="0" w:color="auto"/>
            <w:left w:val="none" w:sz="0" w:space="0" w:color="auto"/>
            <w:bottom w:val="none" w:sz="0" w:space="0" w:color="auto"/>
            <w:right w:val="none" w:sz="0" w:space="0" w:color="auto"/>
          </w:divBdr>
        </w:div>
        <w:div w:id="1656227579">
          <w:marLeft w:val="480"/>
          <w:marRight w:val="0"/>
          <w:marTop w:val="0"/>
          <w:marBottom w:val="0"/>
          <w:divBdr>
            <w:top w:val="none" w:sz="0" w:space="0" w:color="auto"/>
            <w:left w:val="none" w:sz="0" w:space="0" w:color="auto"/>
            <w:bottom w:val="none" w:sz="0" w:space="0" w:color="auto"/>
            <w:right w:val="none" w:sz="0" w:space="0" w:color="auto"/>
          </w:divBdr>
        </w:div>
        <w:div w:id="1419403593">
          <w:marLeft w:val="480"/>
          <w:marRight w:val="0"/>
          <w:marTop w:val="0"/>
          <w:marBottom w:val="0"/>
          <w:divBdr>
            <w:top w:val="none" w:sz="0" w:space="0" w:color="auto"/>
            <w:left w:val="none" w:sz="0" w:space="0" w:color="auto"/>
            <w:bottom w:val="none" w:sz="0" w:space="0" w:color="auto"/>
            <w:right w:val="none" w:sz="0" w:space="0" w:color="auto"/>
          </w:divBdr>
        </w:div>
        <w:div w:id="1489785779">
          <w:marLeft w:val="480"/>
          <w:marRight w:val="0"/>
          <w:marTop w:val="0"/>
          <w:marBottom w:val="0"/>
          <w:divBdr>
            <w:top w:val="none" w:sz="0" w:space="0" w:color="auto"/>
            <w:left w:val="none" w:sz="0" w:space="0" w:color="auto"/>
            <w:bottom w:val="none" w:sz="0" w:space="0" w:color="auto"/>
            <w:right w:val="none" w:sz="0" w:space="0" w:color="auto"/>
          </w:divBdr>
        </w:div>
        <w:div w:id="504517437">
          <w:marLeft w:val="480"/>
          <w:marRight w:val="0"/>
          <w:marTop w:val="0"/>
          <w:marBottom w:val="0"/>
          <w:divBdr>
            <w:top w:val="none" w:sz="0" w:space="0" w:color="auto"/>
            <w:left w:val="none" w:sz="0" w:space="0" w:color="auto"/>
            <w:bottom w:val="none" w:sz="0" w:space="0" w:color="auto"/>
            <w:right w:val="none" w:sz="0" w:space="0" w:color="auto"/>
          </w:divBdr>
        </w:div>
        <w:div w:id="1842039614">
          <w:marLeft w:val="480"/>
          <w:marRight w:val="0"/>
          <w:marTop w:val="0"/>
          <w:marBottom w:val="0"/>
          <w:divBdr>
            <w:top w:val="none" w:sz="0" w:space="0" w:color="auto"/>
            <w:left w:val="none" w:sz="0" w:space="0" w:color="auto"/>
            <w:bottom w:val="none" w:sz="0" w:space="0" w:color="auto"/>
            <w:right w:val="none" w:sz="0" w:space="0" w:color="auto"/>
          </w:divBdr>
        </w:div>
        <w:div w:id="936210243">
          <w:marLeft w:val="480"/>
          <w:marRight w:val="0"/>
          <w:marTop w:val="0"/>
          <w:marBottom w:val="0"/>
          <w:divBdr>
            <w:top w:val="none" w:sz="0" w:space="0" w:color="auto"/>
            <w:left w:val="none" w:sz="0" w:space="0" w:color="auto"/>
            <w:bottom w:val="none" w:sz="0" w:space="0" w:color="auto"/>
            <w:right w:val="none" w:sz="0" w:space="0" w:color="auto"/>
          </w:divBdr>
        </w:div>
        <w:div w:id="59600111">
          <w:marLeft w:val="480"/>
          <w:marRight w:val="0"/>
          <w:marTop w:val="0"/>
          <w:marBottom w:val="0"/>
          <w:divBdr>
            <w:top w:val="none" w:sz="0" w:space="0" w:color="auto"/>
            <w:left w:val="none" w:sz="0" w:space="0" w:color="auto"/>
            <w:bottom w:val="none" w:sz="0" w:space="0" w:color="auto"/>
            <w:right w:val="none" w:sz="0" w:space="0" w:color="auto"/>
          </w:divBdr>
        </w:div>
        <w:div w:id="1016468995">
          <w:marLeft w:val="480"/>
          <w:marRight w:val="0"/>
          <w:marTop w:val="0"/>
          <w:marBottom w:val="0"/>
          <w:divBdr>
            <w:top w:val="none" w:sz="0" w:space="0" w:color="auto"/>
            <w:left w:val="none" w:sz="0" w:space="0" w:color="auto"/>
            <w:bottom w:val="none" w:sz="0" w:space="0" w:color="auto"/>
            <w:right w:val="none" w:sz="0" w:space="0" w:color="auto"/>
          </w:divBdr>
        </w:div>
        <w:div w:id="1965040705">
          <w:marLeft w:val="480"/>
          <w:marRight w:val="0"/>
          <w:marTop w:val="0"/>
          <w:marBottom w:val="0"/>
          <w:divBdr>
            <w:top w:val="none" w:sz="0" w:space="0" w:color="auto"/>
            <w:left w:val="none" w:sz="0" w:space="0" w:color="auto"/>
            <w:bottom w:val="none" w:sz="0" w:space="0" w:color="auto"/>
            <w:right w:val="none" w:sz="0" w:space="0" w:color="auto"/>
          </w:divBdr>
        </w:div>
        <w:div w:id="1550722030">
          <w:marLeft w:val="480"/>
          <w:marRight w:val="0"/>
          <w:marTop w:val="0"/>
          <w:marBottom w:val="0"/>
          <w:divBdr>
            <w:top w:val="none" w:sz="0" w:space="0" w:color="auto"/>
            <w:left w:val="none" w:sz="0" w:space="0" w:color="auto"/>
            <w:bottom w:val="none" w:sz="0" w:space="0" w:color="auto"/>
            <w:right w:val="none" w:sz="0" w:space="0" w:color="auto"/>
          </w:divBdr>
        </w:div>
        <w:div w:id="17631814">
          <w:marLeft w:val="480"/>
          <w:marRight w:val="0"/>
          <w:marTop w:val="0"/>
          <w:marBottom w:val="0"/>
          <w:divBdr>
            <w:top w:val="none" w:sz="0" w:space="0" w:color="auto"/>
            <w:left w:val="none" w:sz="0" w:space="0" w:color="auto"/>
            <w:bottom w:val="none" w:sz="0" w:space="0" w:color="auto"/>
            <w:right w:val="none" w:sz="0" w:space="0" w:color="auto"/>
          </w:divBdr>
        </w:div>
        <w:div w:id="394937876">
          <w:marLeft w:val="480"/>
          <w:marRight w:val="0"/>
          <w:marTop w:val="0"/>
          <w:marBottom w:val="0"/>
          <w:divBdr>
            <w:top w:val="none" w:sz="0" w:space="0" w:color="auto"/>
            <w:left w:val="none" w:sz="0" w:space="0" w:color="auto"/>
            <w:bottom w:val="none" w:sz="0" w:space="0" w:color="auto"/>
            <w:right w:val="none" w:sz="0" w:space="0" w:color="auto"/>
          </w:divBdr>
        </w:div>
        <w:div w:id="403991162">
          <w:marLeft w:val="480"/>
          <w:marRight w:val="0"/>
          <w:marTop w:val="0"/>
          <w:marBottom w:val="0"/>
          <w:divBdr>
            <w:top w:val="none" w:sz="0" w:space="0" w:color="auto"/>
            <w:left w:val="none" w:sz="0" w:space="0" w:color="auto"/>
            <w:bottom w:val="none" w:sz="0" w:space="0" w:color="auto"/>
            <w:right w:val="none" w:sz="0" w:space="0" w:color="auto"/>
          </w:divBdr>
        </w:div>
      </w:divsChild>
    </w:div>
    <w:div w:id="1828670261">
      <w:bodyDiv w:val="1"/>
      <w:marLeft w:val="0"/>
      <w:marRight w:val="0"/>
      <w:marTop w:val="0"/>
      <w:marBottom w:val="0"/>
      <w:divBdr>
        <w:top w:val="none" w:sz="0" w:space="0" w:color="auto"/>
        <w:left w:val="none" w:sz="0" w:space="0" w:color="auto"/>
        <w:bottom w:val="none" w:sz="0" w:space="0" w:color="auto"/>
        <w:right w:val="none" w:sz="0" w:space="0" w:color="auto"/>
      </w:divBdr>
    </w:div>
    <w:div w:id="1828741241">
      <w:bodyDiv w:val="1"/>
      <w:marLeft w:val="0"/>
      <w:marRight w:val="0"/>
      <w:marTop w:val="0"/>
      <w:marBottom w:val="0"/>
      <w:divBdr>
        <w:top w:val="none" w:sz="0" w:space="0" w:color="auto"/>
        <w:left w:val="none" w:sz="0" w:space="0" w:color="auto"/>
        <w:bottom w:val="none" w:sz="0" w:space="0" w:color="auto"/>
        <w:right w:val="none" w:sz="0" w:space="0" w:color="auto"/>
      </w:divBdr>
    </w:div>
    <w:div w:id="1837375718">
      <w:bodyDiv w:val="1"/>
      <w:marLeft w:val="0"/>
      <w:marRight w:val="0"/>
      <w:marTop w:val="0"/>
      <w:marBottom w:val="0"/>
      <w:divBdr>
        <w:top w:val="none" w:sz="0" w:space="0" w:color="auto"/>
        <w:left w:val="none" w:sz="0" w:space="0" w:color="auto"/>
        <w:bottom w:val="none" w:sz="0" w:space="0" w:color="auto"/>
        <w:right w:val="none" w:sz="0" w:space="0" w:color="auto"/>
      </w:divBdr>
      <w:divsChild>
        <w:div w:id="1765147901">
          <w:marLeft w:val="480"/>
          <w:marRight w:val="0"/>
          <w:marTop w:val="0"/>
          <w:marBottom w:val="0"/>
          <w:divBdr>
            <w:top w:val="none" w:sz="0" w:space="0" w:color="auto"/>
            <w:left w:val="none" w:sz="0" w:space="0" w:color="auto"/>
            <w:bottom w:val="none" w:sz="0" w:space="0" w:color="auto"/>
            <w:right w:val="none" w:sz="0" w:space="0" w:color="auto"/>
          </w:divBdr>
        </w:div>
        <w:div w:id="1533030713">
          <w:marLeft w:val="480"/>
          <w:marRight w:val="0"/>
          <w:marTop w:val="0"/>
          <w:marBottom w:val="0"/>
          <w:divBdr>
            <w:top w:val="none" w:sz="0" w:space="0" w:color="auto"/>
            <w:left w:val="none" w:sz="0" w:space="0" w:color="auto"/>
            <w:bottom w:val="none" w:sz="0" w:space="0" w:color="auto"/>
            <w:right w:val="none" w:sz="0" w:space="0" w:color="auto"/>
          </w:divBdr>
        </w:div>
        <w:div w:id="2114015389">
          <w:marLeft w:val="480"/>
          <w:marRight w:val="0"/>
          <w:marTop w:val="0"/>
          <w:marBottom w:val="0"/>
          <w:divBdr>
            <w:top w:val="none" w:sz="0" w:space="0" w:color="auto"/>
            <w:left w:val="none" w:sz="0" w:space="0" w:color="auto"/>
            <w:bottom w:val="none" w:sz="0" w:space="0" w:color="auto"/>
            <w:right w:val="none" w:sz="0" w:space="0" w:color="auto"/>
          </w:divBdr>
        </w:div>
        <w:div w:id="1196844372">
          <w:marLeft w:val="480"/>
          <w:marRight w:val="0"/>
          <w:marTop w:val="0"/>
          <w:marBottom w:val="0"/>
          <w:divBdr>
            <w:top w:val="none" w:sz="0" w:space="0" w:color="auto"/>
            <w:left w:val="none" w:sz="0" w:space="0" w:color="auto"/>
            <w:bottom w:val="none" w:sz="0" w:space="0" w:color="auto"/>
            <w:right w:val="none" w:sz="0" w:space="0" w:color="auto"/>
          </w:divBdr>
        </w:div>
        <w:div w:id="1613123211">
          <w:marLeft w:val="480"/>
          <w:marRight w:val="0"/>
          <w:marTop w:val="0"/>
          <w:marBottom w:val="0"/>
          <w:divBdr>
            <w:top w:val="none" w:sz="0" w:space="0" w:color="auto"/>
            <w:left w:val="none" w:sz="0" w:space="0" w:color="auto"/>
            <w:bottom w:val="none" w:sz="0" w:space="0" w:color="auto"/>
            <w:right w:val="none" w:sz="0" w:space="0" w:color="auto"/>
          </w:divBdr>
        </w:div>
        <w:div w:id="1320118204">
          <w:marLeft w:val="480"/>
          <w:marRight w:val="0"/>
          <w:marTop w:val="0"/>
          <w:marBottom w:val="0"/>
          <w:divBdr>
            <w:top w:val="none" w:sz="0" w:space="0" w:color="auto"/>
            <w:left w:val="none" w:sz="0" w:space="0" w:color="auto"/>
            <w:bottom w:val="none" w:sz="0" w:space="0" w:color="auto"/>
            <w:right w:val="none" w:sz="0" w:space="0" w:color="auto"/>
          </w:divBdr>
        </w:div>
        <w:div w:id="1012296105">
          <w:marLeft w:val="480"/>
          <w:marRight w:val="0"/>
          <w:marTop w:val="0"/>
          <w:marBottom w:val="0"/>
          <w:divBdr>
            <w:top w:val="none" w:sz="0" w:space="0" w:color="auto"/>
            <w:left w:val="none" w:sz="0" w:space="0" w:color="auto"/>
            <w:bottom w:val="none" w:sz="0" w:space="0" w:color="auto"/>
            <w:right w:val="none" w:sz="0" w:space="0" w:color="auto"/>
          </w:divBdr>
        </w:div>
        <w:div w:id="378746790">
          <w:marLeft w:val="480"/>
          <w:marRight w:val="0"/>
          <w:marTop w:val="0"/>
          <w:marBottom w:val="0"/>
          <w:divBdr>
            <w:top w:val="none" w:sz="0" w:space="0" w:color="auto"/>
            <w:left w:val="none" w:sz="0" w:space="0" w:color="auto"/>
            <w:bottom w:val="none" w:sz="0" w:space="0" w:color="auto"/>
            <w:right w:val="none" w:sz="0" w:space="0" w:color="auto"/>
          </w:divBdr>
        </w:div>
        <w:div w:id="2015911803">
          <w:marLeft w:val="480"/>
          <w:marRight w:val="0"/>
          <w:marTop w:val="0"/>
          <w:marBottom w:val="0"/>
          <w:divBdr>
            <w:top w:val="none" w:sz="0" w:space="0" w:color="auto"/>
            <w:left w:val="none" w:sz="0" w:space="0" w:color="auto"/>
            <w:bottom w:val="none" w:sz="0" w:space="0" w:color="auto"/>
            <w:right w:val="none" w:sz="0" w:space="0" w:color="auto"/>
          </w:divBdr>
        </w:div>
        <w:div w:id="608776732">
          <w:marLeft w:val="480"/>
          <w:marRight w:val="0"/>
          <w:marTop w:val="0"/>
          <w:marBottom w:val="0"/>
          <w:divBdr>
            <w:top w:val="none" w:sz="0" w:space="0" w:color="auto"/>
            <w:left w:val="none" w:sz="0" w:space="0" w:color="auto"/>
            <w:bottom w:val="none" w:sz="0" w:space="0" w:color="auto"/>
            <w:right w:val="none" w:sz="0" w:space="0" w:color="auto"/>
          </w:divBdr>
        </w:div>
        <w:div w:id="15547150">
          <w:marLeft w:val="480"/>
          <w:marRight w:val="0"/>
          <w:marTop w:val="0"/>
          <w:marBottom w:val="0"/>
          <w:divBdr>
            <w:top w:val="none" w:sz="0" w:space="0" w:color="auto"/>
            <w:left w:val="none" w:sz="0" w:space="0" w:color="auto"/>
            <w:bottom w:val="none" w:sz="0" w:space="0" w:color="auto"/>
            <w:right w:val="none" w:sz="0" w:space="0" w:color="auto"/>
          </w:divBdr>
        </w:div>
        <w:div w:id="740712139">
          <w:marLeft w:val="480"/>
          <w:marRight w:val="0"/>
          <w:marTop w:val="0"/>
          <w:marBottom w:val="0"/>
          <w:divBdr>
            <w:top w:val="none" w:sz="0" w:space="0" w:color="auto"/>
            <w:left w:val="none" w:sz="0" w:space="0" w:color="auto"/>
            <w:bottom w:val="none" w:sz="0" w:space="0" w:color="auto"/>
            <w:right w:val="none" w:sz="0" w:space="0" w:color="auto"/>
          </w:divBdr>
        </w:div>
        <w:div w:id="622469680">
          <w:marLeft w:val="480"/>
          <w:marRight w:val="0"/>
          <w:marTop w:val="0"/>
          <w:marBottom w:val="0"/>
          <w:divBdr>
            <w:top w:val="none" w:sz="0" w:space="0" w:color="auto"/>
            <w:left w:val="none" w:sz="0" w:space="0" w:color="auto"/>
            <w:bottom w:val="none" w:sz="0" w:space="0" w:color="auto"/>
            <w:right w:val="none" w:sz="0" w:space="0" w:color="auto"/>
          </w:divBdr>
        </w:div>
        <w:div w:id="489950124">
          <w:marLeft w:val="480"/>
          <w:marRight w:val="0"/>
          <w:marTop w:val="0"/>
          <w:marBottom w:val="0"/>
          <w:divBdr>
            <w:top w:val="none" w:sz="0" w:space="0" w:color="auto"/>
            <w:left w:val="none" w:sz="0" w:space="0" w:color="auto"/>
            <w:bottom w:val="none" w:sz="0" w:space="0" w:color="auto"/>
            <w:right w:val="none" w:sz="0" w:space="0" w:color="auto"/>
          </w:divBdr>
        </w:div>
        <w:div w:id="1546288393">
          <w:marLeft w:val="480"/>
          <w:marRight w:val="0"/>
          <w:marTop w:val="0"/>
          <w:marBottom w:val="0"/>
          <w:divBdr>
            <w:top w:val="none" w:sz="0" w:space="0" w:color="auto"/>
            <w:left w:val="none" w:sz="0" w:space="0" w:color="auto"/>
            <w:bottom w:val="none" w:sz="0" w:space="0" w:color="auto"/>
            <w:right w:val="none" w:sz="0" w:space="0" w:color="auto"/>
          </w:divBdr>
        </w:div>
        <w:div w:id="2018844256">
          <w:marLeft w:val="480"/>
          <w:marRight w:val="0"/>
          <w:marTop w:val="0"/>
          <w:marBottom w:val="0"/>
          <w:divBdr>
            <w:top w:val="none" w:sz="0" w:space="0" w:color="auto"/>
            <w:left w:val="none" w:sz="0" w:space="0" w:color="auto"/>
            <w:bottom w:val="none" w:sz="0" w:space="0" w:color="auto"/>
            <w:right w:val="none" w:sz="0" w:space="0" w:color="auto"/>
          </w:divBdr>
        </w:div>
        <w:div w:id="1445156614">
          <w:marLeft w:val="480"/>
          <w:marRight w:val="0"/>
          <w:marTop w:val="0"/>
          <w:marBottom w:val="0"/>
          <w:divBdr>
            <w:top w:val="none" w:sz="0" w:space="0" w:color="auto"/>
            <w:left w:val="none" w:sz="0" w:space="0" w:color="auto"/>
            <w:bottom w:val="none" w:sz="0" w:space="0" w:color="auto"/>
            <w:right w:val="none" w:sz="0" w:space="0" w:color="auto"/>
          </w:divBdr>
        </w:div>
        <w:div w:id="814874974">
          <w:marLeft w:val="480"/>
          <w:marRight w:val="0"/>
          <w:marTop w:val="0"/>
          <w:marBottom w:val="0"/>
          <w:divBdr>
            <w:top w:val="none" w:sz="0" w:space="0" w:color="auto"/>
            <w:left w:val="none" w:sz="0" w:space="0" w:color="auto"/>
            <w:bottom w:val="none" w:sz="0" w:space="0" w:color="auto"/>
            <w:right w:val="none" w:sz="0" w:space="0" w:color="auto"/>
          </w:divBdr>
        </w:div>
      </w:divsChild>
    </w:div>
    <w:div w:id="1845123868">
      <w:bodyDiv w:val="1"/>
      <w:marLeft w:val="0"/>
      <w:marRight w:val="0"/>
      <w:marTop w:val="0"/>
      <w:marBottom w:val="0"/>
      <w:divBdr>
        <w:top w:val="none" w:sz="0" w:space="0" w:color="auto"/>
        <w:left w:val="none" w:sz="0" w:space="0" w:color="auto"/>
        <w:bottom w:val="none" w:sz="0" w:space="0" w:color="auto"/>
        <w:right w:val="none" w:sz="0" w:space="0" w:color="auto"/>
      </w:divBdr>
    </w:div>
    <w:div w:id="1847550504">
      <w:bodyDiv w:val="1"/>
      <w:marLeft w:val="0"/>
      <w:marRight w:val="0"/>
      <w:marTop w:val="0"/>
      <w:marBottom w:val="0"/>
      <w:divBdr>
        <w:top w:val="none" w:sz="0" w:space="0" w:color="auto"/>
        <w:left w:val="none" w:sz="0" w:space="0" w:color="auto"/>
        <w:bottom w:val="none" w:sz="0" w:space="0" w:color="auto"/>
        <w:right w:val="none" w:sz="0" w:space="0" w:color="auto"/>
      </w:divBdr>
      <w:divsChild>
        <w:div w:id="933175185">
          <w:marLeft w:val="480"/>
          <w:marRight w:val="0"/>
          <w:marTop w:val="0"/>
          <w:marBottom w:val="0"/>
          <w:divBdr>
            <w:top w:val="none" w:sz="0" w:space="0" w:color="auto"/>
            <w:left w:val="none" w:sz="0" w:space="0" w:color="auto"/>
            <w:bottom w:val="none" w:sz="0" w:space="0" w:color="auto"/>
            <w:right w:val="none" w:sz="0" w:space="0" w:color="auto"/>
          </w:divBdr>
        </w:div>
        <w:div w:id="311448814">
          <w:marLeft w:val="480"/>
          <w:marRight w:val="0"/>
          <w:marTop w:val="0"/>
          <w:marBottom w:val="0"/>
          <w:divBdr>
            <w:top w:val="none" w:sz="0" w:space="0" w:color="auto"/>
            <w:left w:val="none" w:sz="0" w:space="0" w:color="auto"/>
            <w:bottom w:val="none" w:sz="0" w:space="0" w:color="auto"/>
            <w:right w:val="none" w:sz="0" w:space="0" w:color="auto"/>
          </w:divBdr>
        </w:div>
        <w:div w:id="1148480102">
          <w:marLeft w:val="480"/>
          <w:marRight w:val="0"/>
          <w:marTop w:val="0"/>
          <w:marBottom w:val="0"/>
          <w:divBdr>
            <w:top w:val="none" w:sz="0" w:space="0" w:color="auto"/>
            <w:left w:val="none" w:sz="0" w:space="0" w:color="auto"/>
            <w:bottom w:val="none" w:sz="0" w:space="0" w:color="auto"/>
            <w:right w:val="none" w:sz="0" w:space="0" w:color="auto"/>
          </w:divBdr>
        </w:div>
        <w:div w:id="98379377">
          <w:marLeft w:val="480"/>
          <w:marRight w:val="0"/>
          <w:marTop w:val="0"/>
          <w:marBottom w:val="0"/>
          <w:divBdr>
            <w:top w:val="none" w:sz="0" w:space="0" w:color="auto"/>
            <w:left w:val="none" w:sz="0" w:space="0" w:color="auto"/>
            <w:bottom w:val="none" w:sz="0" w:space="0" w:color="auto"/>
            <w:right w:val="none" w:sz="0" w:space="0" w:color="auto"/>
          </w:divBdr>
        </w:div>
        <w:div w:id="1080055457">
          <w:marLeft w:val="480"/>
          <w:marRight w:val="0"/>
          <w:marTop w:val="0"/>
          <w:marBottom w:val="0"/>
          <w:divBdr>
            <w:top w:val="none" w:sz="0" w:space="0" w:color="auto"/>
            <w:left w:val="none" w:sz="0" w:space="0" w:color="auto"/>
            <w:bottom w:val="none" w:sz="0" w:space="0" w:color="auto"/>
            <w:right w:val="none" w:sz="0" w:space="0" w:color="auto"/>
          </w:divBdr>
        </w:div>
        <w:div w:id="98835253">
          <w:marLeft w:val="480"/>
          <w:marRight w:val="0"/>
          <w:marTop w:val="0"/>
          <w:marBottom w:val="0"/>
          <w:divBdr>
            <w:top w:val="none" w:sz="0" w:space="0" w:color="auto"/>
            <w:left w:val="none" w:sz="0" w:space="0" w:color="auto"/>
            <w:bottom w:val="none" w:sz="0" w:space="0" w:color="auto"/>
            <w:right w:val="none" w:sz="0" w:space="0" w:color="auto"/>
          </w:divBdr>
        </w:div>
        <w:div w:id="1336180176">
          <w:marLeft w:val="480"/>
          <w:marRight w:val="0"/>
          <w:marTop w:val="0"/>
          <w:marBottom w:val="0"/>
          <w:divBdr>
            <w:top w:val="none" w:sz="0" w:space="0" w:color="auto"/>
            <w:left w:val="none" w:sz="0" w:space="0" w:color="auto"/>
            <w:bottom w:val="none" w:sz="0" w:space="0" w:color="auto"/>
            <w:right w:val="none" w:sz="0" w:space="0" w:color="auto"/>
          </w:divBdr>
        </w:div>
        <w:div w:id="1308392361">
          <w:marLeft w:val="480"/>
          <w:marRight w:val="0"/>
          <w:marTop w:val="0"/>
          <w:marBottom w:val="0"/>
          <w:divBdr>
            <w:top w:val="none" w:sz="0" w:space="0" w:color="auto"/>
            <w:left w:val="none" w:sz="0" w:space="0" w:color="auto"/>
            <w:bottom w:val="none" w:sz="0" w:space="0" w:color="auto"/>
            <w:right w:val="none" w:sz="0" w:space="0" w:color="auto"/>
          </w:divBdr>
        </w:div>
        <w:div w:id="977733524">
          <w:marLeft w:val="480"/>
          <w:marRight w:val="0"/>
          <w:marTop w:val="0"/>
          <w:marBottom w:val="0"/>
          <w:divBdr>
            <w:top w:val="none" w:sz="0" w:space="0" w:color="auto"/>
            <w:left w:val="none" w:sz="0" w:space="0" w:color="auto"/>
            <w:bottom w:val="none" w:sz="0" w:space="0" w:color="auto"/>
            <w:right w:val="none" w:sz="0" w:space="0" w:color="auto"/>
          </w:divBdr>
        </w:div>
        <w:div w:id="1215972355">
          <w:marLeft w:val="480"/>
          <w:marRight w:val="0"/>
          <w:marTop w:val="0"/>
          <w:marBottom w:val="0"/>
          <w:divBdr>
            <w:top w:val="none" w:sz="0" w:space="0" w:color="auto"/>
            <w:left w:val="none" w:sz="0" w:space="0" w:color="auto"/>
            <w:bottom w:val="none" w:sz="0" w:space="0" w:color="auto"/>
            <w:right w:val="none" w:sz="0" w:space="0" w:color="auto"/>
          </w:divBdr>
        </w:div>
        <w:div w:id="1273051101">
          <w:marLeft w:val="480"/>
          <w:marRight w:val="0"/>
          <w:marTop w:val="0"/>
          <w:marBottom w:val="0"/>
          <w:divBdr>
            <w:top w:val="none" w:sz="0" w:space="0" w:color="auto"/>
            <w:left w:val="none" w:sz="0" w:space="0" w:color="auto"/>
            <w:bottom w:val="none" w:sz="0" w:space="0" w:color="auto"/>
            <w:right w:val="none" w:sz="0" w:space="0" w:color="auto"/>
          </w:divBdr>
        </w:div>
        <w:div w:id="1115176627">
          <w:marLeft w:val="480"/>
          <w:marRight w:val="0"/>
          <w:marTop w:val="0"/>
          <w:marBottom w:val="0"/>
          <w:divBdr>
            <w:top w:val="none" w:sz="0" w:space="0" w:color="auto"/>
            <w:left w:val="none" w:sz="0" w:space="0" w:color="auto"/>
            <w:bottom w:val="none" w:sz="0" w:space="0" w:color="auto"/>
            <w:right w:val="none" w:sz="0" w:space="0" w:color="auto"/>
          </w:divBdr>
        </w:div>
        <w:div w:id="1956906629">
          <w:marLeft w:val="480"/>
          <w:marRight w:val="0"/>
          <w:marTop w:val="0"/>
          <w:marBottom w:val="0"/>
          <w:divBdr>
            <w:top w:val="none" w:sz="0" w:space="0" w:color="auto"/>
            <w:left w:val="none" w:sz="0" w:space="0" w:color="auto"/>
            <w:bottom w:val="none" w:sz="0" w:space="0" w:color="auto"/>
            <w:right w:val="none" w:sz="0" w:space="0" w:color="auto"/>
          </w:divBdr>
        </w:div>
        <w:div w:id="677855012">
          <w:marLeft w:val="480"/>
          <w:marRight w:val="0"/>
          <w:marTop w:val="0"/>
          <w:marBottom w:val="0"/>
          <w:divBdr>
            <w:top w:val="none" w:sz="0" w:space="0" w:color="auto"/>
            <w:left w:val="none" w:sz="0" w:space="0" w:color="auto"/>
            <w:bottom w:val="none" w:sz="0" w:space="0" w:color="auto"/>
            <w:right w:val="none" w:sz="0" w:space="0" w:color="auto"/>
          </w:divBdr>
        </w:div>
        <w:div w:id="1914703183">
          <w:marLeft w:val="480"/>
          <w:marRight w:val="0"/>
          <w:marTop w:val="0"/>
          <w:marBottom w:val="0"/>
          <w:divBdr>
            <w:top w:val="none" w:sz="0" w:space="0" w:color="auto"/>
            <w:left w:val="none" w:sz="0" w:space="0" w:color="auto"/>
            <w:bottom w:val="none" w:sz="0" w:space="0" w:color="auto"/>
            <w:right w:val="none" w:sz="0" w:space="0" w:color="auto"/>
          </w:divBdr>
        </w:div>
        <w:div w:id="742290835">
          <w:marLeft w:val="480"/>
          <w:marRight w:val="0"/>
          <w:marTop w:val="0"/>
          <w:marBottom w:val="0"/>
          <w:divBdr>
            <w:top w:val="none" w:sz="0" w:space="0" w:color="auto"/>
            <w:left w:val="none" w:sz="0" w:space="0" w:color="auto"/>
            <w:bottom w:val="none" w:sz="0" w:space="0" w:color="auto"/>
            <w:right w:val="none" w:sz="0" w:space="0" w:color="auto"/>
          </w:divBdr>
        </w:div>
        <w:div w:id="841160250">
          <w:marLeft w:val="480"/>
          <w:marRight w:val="0"/>
          <w:marTop w:val="0"/>
          <w:marBottom w:val="0"/>
          <w:divBdr>
            <w:top w:val="none" w:sz="0" w:space="0" w:color="auto"/>
            <w:left w:val="none" w:sz="0" w:space="0" w:color="auto"/>
            <w:bottom w:val="none" w:sz="0" w:space="0" w:color="auto"/>
            <w:right w:val="none" w:sz="0" w:space="0" w:color="auto"/>
          </w:divBdr>
        </w:div>
        <w:div w:id="932201233">
          <w:marLeft w:val="480"/>
          <w:marRight w:val="0"/>
          <w:marTop w:val="0"/>
          <w:marBottom w:val="0"/>
          <w:divBdr>
            <w:top w:val="none" w:sz="0" w:space="0" w:color="auto"/>
            <w:left w:val="none" w:sz="0" w:space="0" w:color="auto"/>
            <w:bottom w:val="none" w:sz="0" w:space="0" w:color="auto"/>
            <w:right w:val="none" w:sz="0" w:space="0" w:color="auto"/>
          </w:divBdr>
        </w:div>
      </w:divsChild>
    </w:div>
    <w:div w:id="1850216299">
      <w:bodyDiv w:val="1"/>
      <w:marLeft w:val="0"/>
      <w:marRight w:val="0"/>
      <w:marTop w:val="0"/>
      <w:marBottom w:val="0"/>
      <w:divBdr>
        <w:top w:val="none" w:sz="0" w:space="0" w:color="auto"/>
        <w:left w:val="none" w:sz="0" w:space="0" w:color="auto"/>
        <w:bottom w:val="none" w:sz="0" w:space="0" w:color="auto"/>
        <w:right w:val="none" w:sz="0" w:space="0" w:color="auto"/>
      </w:divBdr>
    </w:div>
    <w:div w:id="1851413176">
      <w:bodyDiv w:val="1"/>
      <w:marLeft w:val="0"/>
      <w:marRight w:val="0"/>
      <w:marTop w:val="0"/>
      <w:marBottom w:val="0"/>
      <w:divBdr>
        <w:top w:val="none" w:sz="0" w:space="0" w:color="auto"/>
        <w:left w:val="none" w:sz="0" w:space="0" w:color="auto"/>
        <w:bottom w:val="none" w:sz="0" w:space="0" w:color="auto"/>
        <w:right w:val="none" w:sz="0" w:space="0" w:color="auto"/>
      </w:divBdr>
    </w:div>
    <w:div w:id="1852142149">
      <w:bodyDiv w:val="1"/>
      <w:marLeft w:val="0"/>
      <w:marRight w:val="0"/>
      <w:marTop w:val="0"/>
      <w:marBottom w:val="0"/>
      <w:divBdr>
        <w:top w:val="none" w:sz="0" w:space="0" w:color="auto"/>
        <w:left w:val="none" w:sz="0" w:space="0" w:color="auto"/>
        <w:bottom w:val="none" w:sz="0" w:space="0" w:color="auto"/>
        <w:right w:val="none" w:sz="0" w:space="0" w:color="auto"/>
      </w:divBdr>
    </w:div>
    <w:div w:id="1861888486">
      <w:bodyDiv w:val="1"/>
      <w:marLeft w:val="0"/>
      <w:marRight w:val="0"/>
      <w:marTop w:val="0"/>
      <w:marBottom w:val="0"/>
      <w:divBdr>
        <w:top w:val="none" w:sz="0" w:space="0" w:color="auto"/>
        <w:left w:val="none" w:sz="0" w:space="0" w:color="auto"/>
        <w:bottom w:val="none" w:sz="0" w:space="0" w:color="auto"/>
        <w:right w:val="none" w:sz="0" w:space="0" w:color="auto"/>
      </w:divBdr>
    </w:div>
    <w:div w:id="1862085320">
      <w:bodyDiv w:val="1"/>
      <w:marLeft w:val="0"/>
      <w:marRight w:val="0"/>
      <w:marTop w:val="0"/>
      <w:marBottom w:val="0"/>
      <w:divBdr>
        <w:top w:val="none" w:sz="0" w:space="0" w:color="auto"/>
        <w:left w:val="none" w:sz="0" w:space="0" w:color="auto"/>
        <w:bottom w:val="none" w:sz="0" w:space="0" w:color="auto"/>
        <w:right w:val="none" w:sz="0" w:space="0" w:color="auto"/>
      </w:divBdr>
    </w:div>
    <w:div w:id="1869248664">
      <w:bodyDiv w:val="1"/>
      <w:marLeft w:val="0"/>
      <w:marRight w:val="0"/>
      <w:marTop w:val="0"/>
      <w:marBottom w:val="0"/>
      <w:divBdr>
        <w:top w:val="none" w:sz="0" w:space="0" w:color="auto"/>
        <w:left w:val="none" w:sz="0" w:space="0" w:color="auto"/>
        <w:bottom w:val="none" w:sz="0" w:space="0" w:color="auto"/>
        <w:right w:val="none" w:sz="0" w:space="0" w:color="auto"/>
      </w:divBdr>
    </w:div>
    <w:div w:id="1876383519">
      <w:bodyDiv w:val="1"/>
      <w:marLeft w:val="0"/>
      <w:marRight w:val="0"/>
      <w:marTop w:val="0"/>
      <w:marBottom w:val="0"/>
      <w:divBdr>
        <w:top w:val="none" w:sz="0" w:space="0" w:color="auto"/>
        <w:left w:val="none" w:sz="0" w:space="0" w:color="auto"/>
        <w:bottom w:val="none" w:sz="0" w:space="0" w:color="auto"/>
        <w:right w:val="none" w:sz="0" w:space="0" w:color="auto"/>
      </w:divBdr>
    </w:div>
    <w:div w:id="1878158356">
      <w:bodyDiv w:val="1"/>
      <w:marLeft w:val="0"/>
      <w:marRight w:val="0"/>
      <w:marTop w:val="0"/>
      <w:marBottom w:val="0"/>
      <w:divBdr>
        <w:top w:val="none" w:sz="0" w:space="0" w:color="auto"/>
        <w:left w:val="none" w:sz="0" w:space="0" w:color="auto"/>
        <w:bottom w:val="none" w:sz="0" w:space="0" w:color="auto"/>
        <w:right w:val="none" w:sz="0" w:space="0" w:color="auto"/>
      </w:divBdr>
      <w:divsChild>
        <w:div w:id="1979919892">
          <w:marLeft w:val="480"/>
          <w:marRight w:val="0"/>
          <w:marTop w:val="0"/>
          <w:marBottom w:val="0"/>
          <w:divBdr>
            <w:top w:val="none" w:sz="0" w:space="0" w:color="auto"/>
            <w:left w:val="none" w:sz="0" w:space="0" w:color="auto"/>
            <w:bottom w:val="none" w:sz="0" w:space="0" w:color="auto"/>
            <w:right w:val="none" w:sz="0" w:space="0" w:color="auto"/>
          </w:divBdr>
        </w:div>
        <w:div w:id="1034116474">
          <w:marLeft w:val="480"/>
          <w:marRight w:val="0"/>
          <w:marTop w:val="0"/>
          <w:marBottom w:val="0"/>
          <w:divBdr>
            <w:top w:val="none" w:sz="0" w:space="0" w:color="auto"/>
            <w:left w:val="none" w:sz="0" w:space="0" w:color="auto"/>
            <w:bottom w:val="none" w:sz="0" w:space="0" w:color="auto"/>
            <w:right w:val="none" w:sz="0" w:space="0" w:color="auto"/>
          </w:divBdr>
        </w:div>
        <w:div w:id="958951192">
          <w:marLeft w:val="480"/>
          <w:marRight w:val="0"/>
          <w:marTop w:val="0"/>
          <w:marBottom w:val="0"/>
          <w:divBdr>
            <w:top w:val="none" w:sz="0" w:space="0" w:color="auto"/>
            <w:left w:val="none" w:sz="0" w:space="0" w:color="auto"/>
            <w:bottom w:val="none" w:sz="0" w:space="0" w:color="auto"/>
            <w:right w:val="none" w:sz="0" w:space="0" w:color="auto"/>
          </w:divBdr>
        </w:div>
        <w:div w:id="575280918">
          <w:marLeft w:val="480"/>
          <w:marRight w:val="0"/>
          <w:marTop w:val="0"/>
          <w:marBottom w:val="0"/>
          <w:divBdr>
            <w:top w:val="none" w:sz="0" w:space="0" w:color="auto"/>
            <w:left w:val="none" w:sz="0" w:space="0" w:color="auto"/>
            <w:bottom w:val="none" w:sz="0" w:space="0" w:color="auto"/>
            <w:right w:val="none" w:sz="0" w:space="0" w:color="auto"/>
          </w:divBdr>
        </w:div>
        <w:div w:id="1091509140">
          <w:marLeft w:val="480"/>
          <w:marRight w:val="0"/>
          <w:marTop w:val="0"/>
          <w:marBottom w:val="0"/>
          <w:divBdr>
            <w:top w:val="none" w:sz="0" w:space="0" w:color="auto"/>
            <w:left w:val="none" w:sz="0" w:space="0" w:color="auto"/>
            <w:bottom w:val="none" w:sz="0" w:space="0" w:color="auto"/>
            <w:right w:val="none" w:sz="0" w:space="0" w:color="auto"/>
          </w:divBdr>
        </w:div>
        <w:div w:id="119961423">
          <w:marLeft w:val="480"/>
          <w:marRight w:val="0"/>
          <w:marTop w:val="0"/>
          <w:marBottom w:val="0"/>
          <w:divBdr>
            <w:top w:val="none" w:sz="0" w:space="0" w:color="auto"/>
            <w:left w:val="none" w:sz="0" w:space="0" w:color="auto"/>
            <w:bottom w:val="none" w:sz="0" w:space="0" w:color="auto"/>
            <w:right w:val="none" w:sz="0" w:space="0" w:color="auto"/>
          </w:divBdr>
        </w:div>
        <w:div w:id="1004818533">
          <w:marLeft w:val="480"/>
          <w:marRight w:val="0"/>
          <w:marTop w:val="0"/>
          <w:marBottom w:val="0"/>
          <w:divBdr>
            <w:top w:val="none" w:sz="0" w:space="0" w:color="auto"/>
            <w:left w:val="none" w:sz="0" w:space="0" w:color="auto"/>
            <w:bottom w:val="none" w:sz="0" w:space="0" w:color="auto"/>
            <w:right w:val="none" w:sz="0" w:space="0" w:color="auto"/>
          </w:divBdr>
        </w:div>
        <w:div w:id="1653414400">
          <w:marLeft w:val="480"/>
          <w:marRight w:val="0"/>
          <w:marTop w:val="0"/>
          <w:marBottom w:val="0"/>
          <w:divBdr>
            <w:top w:val="none" w:sz="0" w:space="0" w:color="auto"/>
            <w:left w:val="none" w:sz="0" w:space="0" w:color="auto"/>
            <w:bottom w:val="none" w:sz="0" w:space="0" w:color="auto"/>
            <w:right w:val="none" w:sz="0" w:space="0" w:color="auto"/>
          </w:divBdr>
        </w:div>
        <w:div w:id="99106512">
          <w:marLeft w:val="480"/>
          <w:marRight w:val="0"/>
          <w:marTop w:val="0"/>
          <w:marBottom w:val="0"/>
          <w:divBdr>
            <w:top w:val="none" w:sz="0" w:space="0" w:color="auto"/>
            <w:left w:val="none" w:sz="0" w:space="0" w:color="auto"/>
            <w:bottom w:val="none" w:sz="0" w:space="0" w:color="auto"/>
            <w:right w:val="none" w:sz="0" w:space="0" w:color="auto"/>
          </w:divBdr>
        </w:div>
        <w:div w:id="1402294540">
          <w:marLeft w:val="480"/>
          <w:marRight w:val="0"/>
          <w:marTop w:val="0"/>
          <w:marBottom w:val="0"/>
          <w:divBdr>
            <w:top w:val="none" w:sz="0" w:space="0" w:color="auto"/>
            <w:left w:val="none" w:sz="0" w:space="0" w:color="auto"/>
            <w:bottom w:val="none" w:sz="0" w:space="0" w:color="auto"/>
            <w:right w:val="none" w:sz="0" w:space="0" w:color="auto"/>
          </w:divBdr>
        </w:div>
        <w:div w:id="1360623503">
          <w:marLeft w:val="480"/>
          <w:marRight w:val="0"/>
          <w:marTop w:val="0"/>
          <w:marBottom w:val="0"/>
          <w:divBdr>
            <w:top w:val="none" w:sz="0" w:space="0" w:color="auto"/>
            <w:left w:val="none" w:sz="0" w:space="0" w:color="auto"/>
            <w:bottom w:val="none" w:sz="0" w:space="0" w:color="auto"/>
            <w:right w:val="none" w:sz="0" w:space="0" w:color="auto"/>
          </w:divBdr>
        </w:div>
        <w:div w:id="1110733891">
          <w:marLeft w:val="480"/>
          <w:marRight w:val="0"/>
          <w:marTop w:val="0"/>
          <w:marBottom w:val="0"/>
          <w:divBdr>
            <w:top w:val="none" w:sz="0" w:space="0" w:color="auto"/>
            <w:left w:val="none" w:sz="0" w:space="0" w:color="auto"/>
            <w:bottom w:val="none" w:sz="0" w:space="0" w:color="auto"/>
            <w:right w:val="none" w:sz="0" w:space="0" w:color="auto"/>
          </w:divBdr>
        </w:div>
        <w:div w:id="1412773532">
          <w:marLeft w:val="480"/>
          <w:marRight w:val="0"/>
          <w:marTop w:val="0"/>
          <w:marBottom w:val="0"/>
          <w:divBdr>
            <w:top w:val="none" w:sz="0" w:space="0" w:color="auto"/>
            <w:left w:val="none" w:sz="0" w:space="0" w:color="auto"/>
            <w:bottom w:val="none" w:sz="0" w:space="0" w:color="auto"/>
            <w:right w:val="none" w:sz="0" w:space="0" w:color="auto"/>
          </w:divBdr>
        </w:div>
        <w:div w:id="260383043">
          <w:marLeft w:val="480"/>
          <w:marRight w:val="0"/>
          <w:marTop w:val="0"/>
          <w:marBottom w:val="0"/>
          <w:divBdr>
            <w:top w:val="none" w:sz="0" w:space="0" w:color="auto"/>
            <w:left w:val="none" w:sz="0" w:space="0" w:color="auto"/>
            <w:bottom w:val="none" w:sz="0" w:space="0" w:color="auto"/>
            <w:right w:val="none" w:sz="0" w:space="0" w:color="auto"/>
          </w:divBdr>
        </w:div>
        <w:div w:id="498273307">
          <w:marLeft w:val="480"/>
          <w:marRight w:val="0"/>
          <w:marTop w:val="0"/>
          <w:marBottom w:val="0"/>
          <w:divBdr>
            <w:top w:val="none" w:sz="0" w:space="0" w:color="auto"/>
            <w:left w:val="none" w:sz="0" w:space="0" w:color="auto"/>
            <w:bottom w:val="none" w:sz="0" w:space="0" w:color="auto"/>
            <w:right w:val="none" w:sz="0" w:space="0" w:color="auto"/>
          </w:divBdr>
        </w:div>
        <w:div w:id="23673285">
          <w:marLeft w:val="480"/>
          <w:marRight w:val="0"/>
          <w:marTop w:val="0"/>
          <w:marBottom w:val="0"/>
          <w:divBdr>
            <w:top w:val="none" w:sz="0" w:space="0" w:color="auto"/>
            <w:left w:val="none" w:sz="0" w:space="0" w:color="auto"/>
            <w:bottom w:val="none" w:sz="0" w:space="0" w:color="auto"/>
            <w:right w:val="none" w:sz="0" w:space="0" w:color="auto"/>
          </w:divBdr>
        </w:div>
        <w:div w:id="1327826417">
          <w:marLeft w:val="480"/>
          <w:marRight w:val="0"/>
          <w:marTop w:val="0"/>
          <w:marBottom w:val="0"/>
          <w:divBdr>
            <w:top w:val="none" w:sz="0" w:space="0" w:color="auto"/>
            <w:left w:val="none" w:sz="0" w:space="0" w:color="auto"/>
            <w:bottom w:val="none" w:sz="0" w:space="0" w:color="auto"/>
            <w:right w:val="none" w:sz="0" w:space="0" w:color="auto"/>
          </w:divBdr>
        </w:div>
        <w:div w:id="1991323350">
          <w:marLeft w:val="480"/>
          <w:marRight w:val="0"/>
          <w:marTop w:val="0"/>
          <w:marBottom w:val="0"/>
          <w:divBdr>
            <w:top w:val="none" w:sz="0" w:space="0" w:color="auto"/>
            <w:left w:val="none" w:sz="0" w:space="0" w:color="auto"/>
            <w:bottom w:val="none" w:sz="0" w:space="0" w:color="auto"/>
            <w:right w:val="none" w:sz="0" w:space="0" w:color="auto"/>
          </w:divBdr>
        </w:div>
        <w:div w:id="1670207957">
          <w:marLeft w:val="480"/>
          <w:marRight w:val="0"/>
          <w:marTop w:val="0"/>
          <w:marBottom w:val="0"/>
          <w:divBdr>
            <w:top w:val="none" w:sz="0" w:space="0" w:color="auto"/>
            <w:left w:val="none" w:sz="0" w:space="0" w:color="auto"/>
            <w:bottom w:val="none" w:sz="0" w:space="0" w:color="auto"/>
            <w:right w:val="none" w:sz="0" w:space="0" w:color="auto"/>
          </w:divBdr>
        </w:div>
      </w:divsChild>
    </w:div>
    <w:div w:id="1893536765">
      <w:bodyDiv w:val="1"/>
      <w:marLeft w:val="0"/>
      <w:marRight w:val="0"/>
      <w:marTop w:val="0"/>
      <w:marBottom w:val="0"/>
      <w:divBdr>
        <w:top w:val="none" w:sz="0" w:space="0" w:color="auto"/>
        <w:left w:val="none" w:sz="0" w:space="0" w:color="auto"/>
        <w:bottom w:val="none" w:sz="0" w:space="0" w:color="auto"/>
        <w:right w:val="none" w:sz="0" w:space="0" w:color="auto"/>
      </w:divBdr>
    </w:div>
    <w:div w:id="1896429256">
      <w:bodyDiv w:val="1"/>
      <w:marLeft w:val="0"/>
      <w:marRight w:val="0"/>
      <w:marTop w:val="0"/>
      <w:marBottom w:val="0"/>
      <w:divBdr>
        <w:top w:val="none" w:sz="0" w:space="0" w:color="auto"/>
        <w:left w:val="none" w:sz="0" w:space="0" w:color="auto"/>
        <w:bottom w:val="none" w:sz="0" w:space="0" w:color="auto"/>
        <w:right w:val="none" w:sz="0" w:space="0" w:color="auto"/>
      </w:divBdr>
    </w:div>
    <w:div w:id="1898860669">
      <w:bodyDiv w:val="1"/>
      <w:marLeft w:val="0"/>
      <w:marRight w:val="0"/>
      <w:marTop w:val="0"/>
      <w:marBottom w:val="0"/>
      <w:divBdr>
        <w:top w:val="none" w:sz="0" w:space="0" w:color="auto"/>
        <w:left w:val="none" w:sz="0" w:space="0" w:color="auto"/>
        <w:bottom w:val="none" w:sz="0" w:space="0" w:color="auto"/>
        <w:right w:val="none" w:sz="0" w:space="0" w:color="auto"/>
      </w:divBdr>
    </w:div>
    <w:div w:id="1929383548">
      <w:bodyDiv w:val="1"/>
      <w:marLeft w:val="0"/>
      <w:marRight w:val="0"/>
      <w:marTop w:val="0"/>
      <w:marBottom w:val="0"/>
      <w:divBdr>
        <w:top w:val="none" w:sz="0" w:space="0" w:color="auto"/>
        <w:left w:val="none" w:sz="0" w:space="0" w:color="auto"/>
        <w:bottom w:val="none" w:sz="0" w:space="0" w:color="auto"/>
        <w:right w:val="none" w:sz="0" w:space="0" w:color="auto"/>
      </w:divBdr>
    </w:div>
    <w:div w:id="1942948965">
      <w:bodyDiv w:val="1"/>
      <w:marLeft w:val="0"/>
      <w:marRight w:val="0"/>
      <w:marTop w:val="0"/>
      <w:marBottom w:val="0"/>
      <w:divBdr>
        <w:top w:val="none" w:sz="0" w:space="0" w:color="auto"/>
        <w:left w:val="none" w:sz="0" w:space="0" w:color="auto"/>
        <w:bottom w:val="none" w:sz="0" w:space="0" w:color="auto"/>
        <w:right w:val="none" w:sz="0" w:space="0" w:color="auto"/>
      </w:divBdr>
      <w:divsChild>
        <w:div w:id="134839201">
          <w:marLeft w:val="0"/>
          <w:marRight w:val="0"/>
          <w:marTop w:val="0"/>
          <w:marBottom w:val="0"/>
          <w:divBdr>
            <w:top w:val="none" w:sz="0" w:space="0" w:color="auto"/>
            <w:left w:val="none" w:sz="0" w:space="0" w:color="auto"/>
            <w:bottom w:val="none" w:sz="0" w:space="0" w:color="auto"/>
            <w:right w:val="none" w:sz="0" w:space="0" w:color="auto"/>
          </w:divBdr>
        </w:div>
      </w:divsChild>
    </w:div>
    <w:div w:id="1944650960">
      <w:bodyDiv w:val="1"/>
      <w:marLeft w:val="0"/>
      <w:marRight w:val="0"/>
      <w:marTop w:val="0"/>
      <w:marBottom w:val="0"/>
      <w:divBdr>
        <w:top w:val="none" w:sz="0" w:space="0" w:color="auto"/>
        <w:left w:val="none" w:sz="0" w:space="0" w:color="auto"/>
        <w:bottom w:val="none" w:sz="0" w:space="0" w:color="auto"/>
        <w:right w:val="none" w:sz="0" w:space="0" w:color="auto"/>
      </w:divBdr>
    </w:div>
    <w:div w:id="1960992960">
      <w:bodyDiv w:val="1"/>
      <w:marLeft w:val="0"/>
      <w:marRight w:val="0"/>
      <w:marTop w:val="0"/>
      <w:marBottom w:val="0"/>
      <w:divBdr>
        <w:top w:val="none" w:sz="0" w:space="0" w:color="auto"/>
        <w:left w:val="none" w:sz="0" w:space="0" w:color="auto"/>
        <w:bottom w:val="none" w:sz="0" w:space="0" w:color="auto"/>
        <w:right w:val="none" w:sz="0" w:space="0" w:color="auto"/>
      </w:divBdr>
    </w:div>
    <w:div w:id="1961263003">
      <w:bodyDiv w:val="1"/>
      <w:marLeft w:val="0"/>
      <w:marRight w:val="0"/>
      <w:marTop w:val="0"/>
      <w:marBottom w:val="0"/>
      <w:divBdr>
        <w:top w:val="none" w:sz="0" w:space="0" w:color="auto"/>
        <w:left w:val="none" w:sz="0" w:space="0" w:color="auto"/>
        <w:bottom w:val="none" w:sz="0" w:space="0" w:color="auto"/>
        <w:right w:val="none" w:sz="0" w:space="0" w:color="auto"/>
      </w:divBdr>
    </w:div>
    <w:div w:id="1963610308">
      <w:bodyDiv w:val="1"/>
      <w:marLeft w:val="0"/>
      <w:marRight w:val="0"/>
      <w:marTop w:val="0"/>
      <w:marBottom w:val="0"/>
      <w:divBdr>
        <w:top w:val="none" w:sz="0" w:space="0" w:color="auto"/>
        <w:left w:val="none" w:sz="0" w:space="0" w:color="auto"/>
        <w:bottom w:val="none" w:sz="0" w:space="0" w:color="auto"/>
        <w:right w:val="none" w:sz="0" w:space="0" w:color="auto"/>
      </w:divBdr>
    </w:div>
    <w:div w:id="1968392336">
      <w:bodyDiv w:val="1"/>
      <w:marLeft w:val="0"/>
      <w:marRight w:val="0"/>
      <w:marTop w:val="0"/>
      <w:marBottom w:val="0"/>
      <w:divBdr>
        <w:top w:val="none" w:sz="0" w:space="0" w:color="auto"/>
        <w:left w:val="none" w:sz="0" w:space="0" w:color="auto"/>
        <w:bottom w:val="none" w:sz="0" w:space="0" w:color="auto"/>
        <w:right w:val="none" w:sz="0" w:space="0" w:color="auto"/>
      </w:divBdr>
    </w:div>
    <w:div w:id="1972129039">
      <w:bodyDiv w:val="1"/>
      <w:marLeft w:val="0"/>
      <w:marRight w:val="0"/>
      <w:marTop w:val="0"/>
      <w:marBottom w:val="0"/>
      <w:divBdr>
        <w:top w:val="none" w:sz="0" w:space="0" w:color="auto"/>
        <w:left w:val="none" w:sz="0" w:space="0" w:color="auto"/>
        <w:bottom w:val="none" w:sz="0" w:space="0" w:color="auto"/>
        <w:right w:val="none" w:sz="0" w:space="0" w:color="auto"/>
      </w:divBdr>
    </w:div>
    <w:div w:id="1973635479">
      <w:bodyDiv w:val="1"/>
      <w:marLeft w:val="0"/>
      <w:marRight w:val="0"/>
      <w:marTop w:val="0"/>
      <w:marBottom w:val="0"/>
      <w:divBdr>
        <w:top w:val="none" w:sz="0" w:space="0" w:color="auto"/>
        <w:left w:val="none" w:sz="0" w:space="0" w:color="auto"/>
        <w:bottom w:val="none" w:sz="0" w:space="0" w:color="auto"/>
        <w:right w:val="none" w:sz="0" w:space="0" w:color="auto"/>
      </w:divBdr>
    </w:div>
    <w:div w:id="1974631394">
      <w:bodyDiv w:val="1"/>
      <w:marLeft w:val="0"/>
      <w:marRight w:val="0"/>
      <w:marTop w:val="0"/>
      <w:marBottom w:val="0"/>
      <w:divBdr>
        <w:top w:val="none" w:sz="0" w:space="0" w:color="auto"/>
        <w:left w:val="none" w:sz="0" w:space="0" w:color="auto"/>
        <w:bottom w:val="none" w:sz="0" w:space="0" w:color="auto"/>
        <w:right w:val="none" w:sz="0" w:space="0" w:color="auto"/>
      </w:divBdr>
    </w:div>
    <w:div w:id="2000384612">
      <w:bodyDiv w:val="1"/>
      <w:marLeft w:val="0"/>
      <w:marRight w:val="0"/>
      <w:marTop w:val="0"/>
      <w:marBottom w:val="0"/>
      <w:divBdr>
        <w:top w:val="none" w:sz="0" w:space="0" w:color="auto"/>
        <w:left w:val="none" w:sz="0" w:space="0" w:color="auto"/>
        <w:bottom w:val="none" w:sz="0" w:space="0" w:color="auto"/>
        <w:right w:val="none" w:sz="0" w:space="0" w:color="auto"/>
      </w:divBdr>
    </w:div>
    <w:div w:id="2012100023">
      <w:bodyDiv w:val="1"/>
      <w:marLeft w:val="0"/>
      <w:marRight w:val="0"/>
      <w:marTop w:val="0"/>
      <w:marBottom w:val="0"/>
      <w:divBdr>
        <w:top w:val="none" w:sz="0" w:space="0" w:color="auto"/>
        <w:left w:val="none" w:sz="0" w:space="0" w:color="auto"/>
        <w:bottom w:val="none" w:sz="0" w:space="0" w:color="auto"/>
        <w:right w:val="none" w:sz="0" w:space="0" w:color="auto"/>
      </w:divBdr>
    </w:div>
    <w:div w:id="2012752379">
      <w:bodyDiv w:val="1"/>
      <w:marLeft w:val="0"/>
      <w:marRight w:val="0"/>
      <w:marTop w:val="0"/>
      <w:marBottom w:val="0"/>
      <w:divBdr>
        <w:top w:val="none" w:sz="0" w:space="0" w:color="auto"/>
        <w:left w:val="none" w:sz="0" w:space="0" w:color="auto"/>
        <w:bottom w:val="none" w:sz="0" w:space="0" w:color="auto"/>
        <w:right w:val="none" w:sz="0" w:space="0" w:color="auto"/>
      </w:divBdr>
    </w:div>
    <w:div w:id="2028365251">
      <w:bodyDiv w:val="1"/>
      <w:marLeft w:val="0"/>
      <w:marRight w:val="0"/>
      <w:marTop w:val="0"/>
      <w:marBottom w:val="0"/>
      <w:divBdr>
        <w:top w:val="none" w:sz="0" w:space="0" w:color="auto"/>
        <w:left w:val="none" w:sz="0" w:space="0" w:color="auto"/>
        <w:bottom w:val="none" w:sz="0" w:space="0" w:color="auto"/>
        <w:right w:val="none" w:sz="0" w:space="0" w:color="auto"/>
      </w:divBdr>
    </w:div>
    <w:div w:id="2030523415">
      <w:bodyDiv w:val="1"/>
      <w:marLeft w:val="0"/>
      <w:marRight w:val="0"/>
      <w:marTop w:val="0"/>
      <w:marBottom w:val="0"/>
      <w:divBdr>
        <w:top w:val="none" w:sz="0" w:space="0" w:color="auto"/>
        <w:left w:val="none" w:sz="0" w:space="0" w:color="auto"/>
        <w:bottom w:val="none" w:sz="0" w:space="0" w:color="auto"/>
        <w:right w:val="none" w:sz="0" w:space="0" w:color="auto"/>
      </w:divBdr>
      <w:divsChild>
        <w:div w:id="1345129409">
          <w:marLeft w:val="480"/>
          <w:marRight w:val="0"/>
          <w:marTop w:val="0"/>
          <w:marBottom w:val="0"/>
          <w:divBdr>
            <w:top w:val="none" w:sz="0" w:space="0" w:color="auto"/>
            <w:left w:val="none" w:sz="0" w:space="0" w:color="auto"/>
            <w:bottom w:val="none" w:sz="0" w:space="0" w:color="auto"/>
            <w:right w:val="none" w:sz="0" w:space="0" w:color="auto"/>
          </w:divBdr>
        </w:div>
        <w:div w:id="126894318">
          <w:marLeft w:val="480"/>
          <w:marRight w:val="0"/>
          <w:marTop w:val="0"/>
          <w:marBottom w:val="0"/>
          <w:divBdr>
            <w:top w:val="none" w:sz="0" w:space="0" w:color="auto"/>
            <w:left w:val="none" w:sz="0" w:space="0" w:color="auto"/>
            <w:bottom w:val="none" w:sz="0" w:space="0" w:color="auto"/>
            <w:right w:val="none" w:sz="0" w:space="0" w:color="auto"/>
          </w:divBdr>
        </w:div>
        <w:div w:id="2102287863">
          <w:marLeft w:val="480"/>
          <w:marRight w:val="0"/>
          <w:marTop w:val="0"/>
          <w:marBottom w:val="0"/>
          <w:divBdr>
            <w:top w:val="none" w:sz="0" w:space="0" w:color="auto"/>
            <w:left w:val="none" w:sz="0" w:space="0" w:color="auto"/>
            <w:bottom w:val="none" w:sz="0" w:space="0" w:color="auto"/>
            <w:right w:val="none" w:sz="0" w:space="0" w:color="auto"/>
          </w:divBdr>
        </w:div>
        <w:div w:id="1859151101">
          <w:marLeft w:val="480"/>
          <w:marRight w:val="0"/>
          <w:marTop w:val="0"/>
          <w:marBottom w:val="0"/>
          <w:divBdr>
            <w:top w:val="none" w:sz="0" w:space="0" w:color="auto"/>
            <w:left w:val="none" w:sz="0" w:space="0" w:color="auto"/>
            <w:bottom w:val="none" w:sz="0" w:space="0" w:color="auto"/>
            <w:right w:val="none" w:sz="0" w:space="0" w:color="auto"/>
          </w:divBdr>
        </w:div>
        <w:div w:id="1978148173">
          <w:marLeft w:val="480"/>
          <w:marRight w:val="0"/>
          <w:marTop w:val="0"/>
          <w:marBottom w:val="0"/>
          <w:divBdr>
            <w:top w:val="none" w:sz="0" w:space="0" w:color="auto"/>
            <w:left w:val="none" w:sz="0" w:space="0" w:color="auto"/>
            <w:bottom w:val="none" w:sz="0" w:space="0" w:color="auto"/>
            <w:right w:val="none" w:sz="0" w:space="0" w:color="auto"/>
          </w:divBdr>
        </w:div>
        <w:div w:id="2120876539">
          <w:marLeft w:val="480"/>
          <w:marRight w:val="0"/>
          <w:marTop w:val="0"/>
          <w:marBottom w:val="0"/>
          <w:divBdr>
            <w:top w:val="none" w:sz="0" w:space="0" w:color="auto"/>
            <w:left w:val="none" w:sz="0" w:space="0" w:color="auto"/>
            <w:bottom w:val="none" w:sz="0" w:space="0" w:color="auto"/>
            <w:right w:val="none" w:sz="0" w:space="0" w:color="auto"/>
          </w:divBdr>
        </w:div>
        <w:div w:id="176191406">
          <w:marLeft w:val="480"/>
          <w:marRight w:val="0"/>
          <w:marTop w:val="0"/>
          <w:marBottom w:val="0"/>
          <w:divBdr>
            <w:top w:val="none" w:sz="0" w:space="0" w:color="auto"/>
            <w:left w:val="none" w:sz="0" w:space="0" w:color="auto"/>
            <w:bottom w:val="none" w:sz="0" w:space="0" w:color="auto"/>
            <w:right w:val="none" w:sz="0" w:space="0" w:color="auto"/>
          </w:divBdr>
        </w:div>
        <w:div w:id="6103248">
          <w:marLeft w:val="480"/>
          <w:marRight w:val="0"/>
          <w:marTop w:val="0"/>
          <w:marBottom w:val="0"/>
          <w:divBdr>
            <w:top w:val="none" w:sz="0" w:space="0" w:color="auto"/>
            <w:left w:val="none" w:sz="0" w:space="0" w:color="auto"/>
            <w:bottom w:val="none" w:sz="0" w:space="0" w:color="auto"/>
            <w:right w:val="none" w:sz="0" w:space="0" w:color="auto"/>
          </w:divBdr>
        </w:div>
        <w:div w:id="1466657022">
          <w:marLeft w:val="480"/>
          <w:marRight w:val="0"/>
          <w:marTop w:val="0"/>
          <w:marBottom w:val="0"/>
          <w:divBdr>
            <w:top w:val="none" w:sz="0" w:space="0" w:color="auto"/>
            <w:left w:val="none" w:sz="0" w:space="0" w:color="auto"/>
            <w:bottom w:val="none" w:sz="0" w:space="0" w:color="auto"/>
            <w:right w:val="none" w:sz="0" w:space="0" w:color="auto"/>
          </w:divBdr>
        </w:div>
        <w:div w:id="284847547">
          <w:marLeft w:val="480"/>
          <w:marRight w:val="0"/>
          <w:marTop w:val="0"/>
          <w:marBottom w:val="0"/>
          <w:divBdr>
            <w:top w:val="none" w:sz="0" w:space="0" w:color="auto"/>
            <w:left w:val="none" w:sz="0" w:space="0" w:color="auto"/>
            <w:bottom w:val="none" w:sz="0" w:space="0" w:color="auto"/>
            <w:right w:val="none" w:sz="0" w:space="0" w:color="auto"/>
          </w:divBdr>
        </w:div>
        <w:div w:id="1406414958">
          <w:marLeft w:val="480"/>
          <w:marRight w:val="0"/>
          <w:marTop w:val="0"/>
          <w:marBottom w:val="0"/>
          <w:divBdr>
            <w:top w:val="none" w:sz="0" w:space="0" w:color="auto"/>
            <w:left w:val="none" w:sz="0" w:space="0" w:color="auto"/>
            <w:bottom w:val="none" w:sz="0" w:space="0" w:color="auto"/>
            <w:right w:val="none" w:sz="0" w:space="0" w:color="auto"/>
          </w:divBdr>
        </w:div>
        <w:div w:id="80224408">
          <w:marLeft w:val="480"/>
          <w:marRight w:val="0"/>
          <w:marTop w:val="0"/>
          <w:marBottom w:val="0"/>
          <w:divBdr>
            <w:top w:val="none" w:sz="0" w:space="0" w:color="auto"/>
            <w:left w:val="none" w:sz="0" w:space="0" w:color="auto"/>
            <w:bottom w:val="none" w:sz="0" w:space="0" w:color="auto"/>
            <w:right w:val="none" w:sz="0" w:space="0" w:color="auto"/>
          </w:divBdr>
        </w:div>
        <w:div w:id="142041743">
          <w:marLeft w:val="480"/>
          <w:marRight w:val="0"/>
          <w:marTop w:val="0"/>
          <w:marBottom w:val="0"/>
          <w:divBdr>
            <w:top w:val="none" w:sz="0" w:space="0" w:color="auto"/>
            <w:left w:val="none" w:sz="0" w:space="0" w:color="auto"/>
            <w:bottom w:val="none" w:sz="0" w:space="0" w:color="auto"/>
            <w:right w:val="none" w:sz="0" w:space="0" w:color="auto"/>
          </w:divBdr>
        </w:div>
        <w:div w:id="971322369">
          <w:marLeft w:val="480"/>
          <w:marRight w:val="0"/>
          <w:marTop w:val="0"/>
          <w:marBottom w:val="0"/>
          <w:divBdr>
            <w:top w:val="none" w:sz="0" w:space="0" w:color="auto"/>
            <w:left w:val="none" w:sz="0" w:space="0" w:color="auto"/>
            <w:bottom w:val="none" w:sz="0" w:space="0" w:color="auto"/>
            <w:right w:val="none" w:sz="0" w:space="0" w:color="auto"/>
          </w:divBdr>
        </w:div>
        <w:div w:id="843398122">
          <w:marLeft w:val="480"/>
          <w:marRight w:val="0"/>
          <w:marTop w:val="0"/>
          <w:marBottom w:val="0"/>
          <w:divBdr>
            <w:top w:val="none" w:sz="0" w:space="0" w:color="auto"/>
            <w:left w:val="none" w:sz="0" w:space="0" w:color="auto"/>
            <w:bottom w:val="none" w:sz="0" w:space="0" w:color="auto"/>
            <w:right w:val="none" w:sz="0" w:space="0" w:color="auto"/>
          </w:divBdr>
        </w:div>
        <w:div w:id="651298561">
          <w:marLeft w:val="480"/>
          <w:marRight w:val="0"/>
          <w:marTop w:val="0"/>
          <w:marBottom w:val="0"/>
          <w:divBdr>
            <w:top w:val="none" w:sz="0" w:space="0" w:color="auto"/>
            <w:left w:val="none" w:sz="0" w:space="0" w:color="auto"/>
            <w:bottom w:val="none" w:sz="0" w:space="0" w:color="auto"/>
            <w:right w:val="none" w:sz="0" w:space="0" w:color="auto"/>
          </w:divBdr>
        </w:div>
        <w:div w:id="684475702">
          <w:marLeft w:val="480"/>
          <w:marRight w:val="0"/>
          <w:marTop w:val="0"/>
          <w:marBottom w:val="0"/>
          <w:divBdr>
            <w:top w:val="none" w:sz="0" w:space="0" w:color="auto"/>
            <w:left w:val="none" w:sz="0" w:space="0" w:color="auto"/>
            <w:bottom w:val="none" w:sz="0" w:space="0" w:color="auto"/>
            <w:right w:val="none" w:sz="0" w:space="0" w:color="auto"/>
          </w:divBdr>
        </w:div>
        <w:div w:id="1386905188">
          <w:marLeft w:val="480"/>
          <w:marRight w:val="0"/>
          <w:marTop w:val="0"/>
          <w:marBottom w:val="0"/>
          <w:divBdr>
            <w:top w:val="none" w:sz="0" w:space="0" w:color="auto"/>
            <w:left w:val="none" w:sz="0" w:space="0" w:color="auto"/>
            <w:bottom w:val="none" w:sz="0" w:space="0" w:color="auto"/>
            <w:right w:val="none" w:sz="0" w:space="0" w:color="auto"/>
          </w:divBdr>
        </w:div>
      </w:divsChild>
    </w:div>
    <w:div w:id="2033801720">
      <w:bodyDiv w:val="1"/>
      <w:marLeft w:val="0"/>
      <w:marRight w:val="0"/>
      <w:marTop w:val="0"/>
      <w:marBottom w:val="0"/>
      <w:divBdr>
        <w:top w:val="none" w:sz="0" w:space="0" w:color="auto"/>
        <w:left w:val="none" w:sz="0" w:space="0" w:color="auto"/>
        <w:bottom w:val="none" w:sz="0" w:space="0" w:color="auto"/>
        <w:right w:val="none" w:sz="0" w:space="0" w:color="auto"/>
      </w:divBdr>
    </w:div>
    <w:div w:id="2036953401">
      <w:bodyDiv w:val="1"/>
      <w:marLeft w:val="0"/>
      <w:marRight w:val="0"/>
      <w:marTop w:val="0"/>
      <w:marBottom w:val="0"/>
      <w:divBdr>
        <w:top w:val="none" w:sz="0" w:space="0" w:color="auto"/>
        <w:left w:val="none" w:sz="0" w:space="0" w:color="auto"/>
        <w:bottom w:val="none" w:sz="0" w:space="0" w:color="auto"/>
        <w:right w:val="none" w:sz="0" w:space="0" w:color="auto"/>
      </w:divBdr>
    </w:div>
    <w:div w:id="2041081168">
      <w:bodyDiv w:val="1"/>
      <w:marLeft w:val="0"/>
      <w:marRight w:val="0"/>
      <w:marTop w:val="0"/>
      <w:marBottom w:val="0"/>
      <w:divBdr>
        <w:top w:val="none" w:sz="0" w:space="0" w:color="auto"/>
        <w:left w:val="none" w:sz="0" w:space="0" w:color="auto"/>
        <w:bottom w:val="none" w:sz="0" w:space="0" w:color="auto"/>
        <w:right w:val="none" w:sz="0" w:space="0" w:color="auto"/>
      </w:divBdr>
    </w:div>
    <w:div w:id="2077242861">
      <w:bodyDiv w:val="1"/>
      <w:marLeft w:val="0"/>
      <w:marRight w:val="0"/>
      <w:marTop w:val="0"/>
      <w:marBottom w:val="0"/>
      <w:divBdr>
        <w:top w:val="none" w:sz="0" w:space="0" w:color="auto"/>
        <w:left w:val="none" w:sz="0" w:space="0" w:color="auto"/>
        <w:bottom w:val="none" w:sz="0" w:space="0" w:color="auto"/>
        <w:right w:val="none" w:sz="0" w:space="0" w:color="auto"/>
      </w:divBdr>
    </w:div>
    <w:div w:id="2078286995">
      <w:bodyDiv w:val="1"/>
      <w:marLeft w:val="0"/>
      <w:marRight w:val="0"/>
      <w:marTop w:val="0"/>
      <w:marBottom w:val="0"/>
      <w:divBdr>
        <w:top w:val="none" w:sz="0" w:space="0" w:color="auto"/>
        <w:left w:val="none" w:sz="0" w:space="0" w:color="auto"/>
        <w:bottom w:val="none" w:sz="0" w:space="0" w:color="auto"/>
        <w:right w:val="none" w:sz="0" w:space="0" w:color="auto"/>
      </w:divBdr>
    </w:div>
    <w:div w:id="2079136068">
      <w:bodyDiv w:val="1"/>
      <w:marLeft w:val="0"/>
      <w:marRight w:val="0"/>
      <w:marTop w:val="0"/>
      <w:marBottom w:val="0"/>
      <w:divBdr>
        <w:top w:val="none" w:sz="0" w:space="0" w:color="auto"/>
        <w:left w:val="none" w:sz="0" w:space="0" w:color="auto"/>
        <w:bottom w:val="none" w:sz="0" w:space="0" w:color="auto"/>
        <w:right w:val="none" w:sz="0" w:space="0" w:color="auto"/>
      </w:divBdr>
    </w:div>
    <w:div w:id="2081562718">
      <w:bodyDiv w:val="1"/>
      <w:marLeft w:val="0"/>
      <w:marRight w:val="0"/>
      <w:marTop w:val="0"/>
      <w:marBottom w:val="0"/>
      <w:divBdr>
        <w:top w:val="none" w:sz="0" w:space="0" w:color="auto"/>
        <w:left w:val="none" w:sz="0" w:space="0" w:color="auto"/>
        <w:bottom w:val="none" w:sz="0" w:space="0" w:color="auto"/>
        <w:right w:val="none" w:sz="0" w:space="0" w:color="auto"/>
      </w:divBdr>
    </w:div>
    <w:div w:id="2092774191">
      <w:bodyDiv w:val="1"/>
      <w:marLeft w:val="0"/>
      <w:marRight w:val="0"/>
      <w:marTop w:val="0"/>
      <w:marBottom w:val="0"/>
      <w:divBdr>
        <w:top w:val="none" w:sz="0" w:space="0" w:color="auto"/>
        <w:left w:val="none" w:sz="0" w:space="0" w:color="auto"/>
        <w:bottom w:val="none" w:sz="0" w:space="0" w:color="auto"/>
        <w:right w:val="none" w:sz="0" w:space="0" w:color="auto"/>
      </w:divBdr>
      <w:divsChild>
        <w:div w:id="736439759">
          <w:marLeft w:val="0"/>
          <w:marRight w:val="0"/>
          <w:marTop w:val="0"/>
          <w:marBottom w:val="0"/>
          <w:divBdr>
            <w:top w:val="none" w:sz="0" w:space="0" w:color="auto"/>
            <w:left w:val="none" w:sz="0" w:space="0" w:color="auto"/>
            <w:bottom w:val="none" w:sz="0" w:space="0" w:color="auto"/>
            <w:right w:val="none" w:sz="0" w:space="0" w:color="auto"/>
          </w:divBdr>
          <w:divsChild>
            <w:div w:id="1687561106">
              <w:marLeft w:val="0"/>
              <w:marRight w:val="0"/>
              <w:marTop w:val="0"/>
              <w:marBottom w:val="0"/>
              <w:divBdr>
                <w:top w:val="none" w:sz="0" w:space="0" w:color="auto"/>
                <w:left w:val="none" w:sz="0" w:space="0" w:color="auto"/>
                <w:bottom w:val="none" w:sz="0" w:space="0" w:color="auto"/>
                <w:right w:val="none" w:sz="0" w:space="0" w:color="auto"/>
              </w:divBdr>
              <w:divsChild>
                <w:div w:id="14030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15124">
      <w:bodyDiv w:val="1"/>
      <w:marLeft w:val="0"/>
      <w:marRight w:val="0"/>
      <w:marTop w:val="0"/>
      <w:marBottom w:val="0"/>
      <w:divBdr>
        <w:top w:val="none" w:sz="0" w:space="0" w:color="auto"/>
        <w:left w:val="none" w:sz="0" w:space="0" w:color="auto"/>
        <w:bottom w:val="none" w:sz="0" w:space="0" w:color="auto"/>
        <w:right w:val="none" w:sz="0" w:space="0" w:color="auto"/>
      </w:divBdr>
    </w:div>
    <w:div w:id="2103642832">
      <w:bodyDiv w:val="1"/>
      <w:marLeft w:val="0"/>
      <w:marRight w:val="0"/>
      <w:marTop w:val="0"/>
      <w:marBottom w:val="0"/>
      <w:divBdr>
        <w:top w:val="none" w:sz="0" w:space="0" w:color="auto"/>
        <w:left w:val="none" w:sz="0" w:space="0" w:color="auto"/>
        <w:bottom w:val="none" w:sz="0" w:space="0" w:color="auto"/>
        <w:right w:val="none" w:sz="0" w:space="0" w:color="auto"/>
      </w:divBdr>
      <w:divsChild>
        <w:div w:id="1943417801">
          <w:marLeft w:val="480"/>
          <w:marRight w:val="0"/>
          <w:marTop w:val="0"/>
          <w:marBottom w:val="0"/>
          <w:divBdr>
            <w:top w:val="none" w:sz="0" w:space="0" w:color="auto"/>
            <w:left w:val="none" w:sz="0" w:space="0" w:color="auto"/>
            <w:bottom w:val="none" w:sz="0" w:space="0" w:color="auto"/>
            <w:right w:val="none" w:sz="0" w:space="0" w:color="auto"/>
          </w:divBdr>
        </w:div>
        <w:div w:id="1216698521">
          <w:marLeft w:val="480"/>
          <w:marRight w:val="0"/>
          <w:marTop w:val="0"/>
          <w:marBottom w:val="0"/>
          <w:divBdr>
            <w:top w:val="none" w:sz="0" w:space="0" w:color="auto"/>
            <w:left w:val="none" w:sz="0" w:space="0" w:color="auto"/>
            <w:bottom w:val="none" w:sz="0" w:space="0" w:color="auto"/>
            <w:right w:val="none" w:sz="0" w:space="0" w:color="auto"/>
          </w:divBdr>
        </w:div>
        <w:div w:id="2077437211">
          <w:marLeft w:val="480"/>
          <w:marRight w:val="0"/>
          <w:marTop w:val="0"/>
          <w:marBottom w:val="0"/>
          <w:divBdr>
            <w:top w:val="none" w:sz="0" w:space="0" w:color="auto"/>
            <w:left w:val="none" w:sz="0" w:space="0" w:color="auto"/>
            <w:bottom w:val="none" w:sz="0" w:space="0" w:color="auto"/>
            <w:right w:val="none" w:sz="0" w:space="0" w:color="auto"/>
          </w:divBdr>
        </w:div>
        <w:div w:id="1814059809">
          <w:marLeft w:val="480"/>
          <w:marRight w:val="0"/>
          <w:marTop w:val="0"/>
          <w:marBottom w:val="0"/>
          <w:divBdr>
            <w:top w:val="none" w:sz="0" w:space="0" w:color="auto"/>
            <w:left w:val="none" w:sz="0" w:space="0" w:color="auto"/>
            <w:bottom w:val="none" w:sz="0" w:space="0" w:color="auto"/>
            <w:right w:val="none" w:sz="0" w:space="0" w:color="auto"/>
          </w:divBdr>
        </w:div>
        <w:div w:id="342588156">
          <w:marLeft w:val="480"/>
          <w:marRight w:val="0"/>
          <w:marTop w:val="0"/>
          <w:marBottom w:val="0"/>
          <w:divBdr>
            <w:top w:val="none" w:sz="0" w:space="0" w:color="auto"/>
            <w:left w:val="none" w:sz="0" w:space="0" w:color="auto"/>
            <w:bottom w:val="none" w:sz="0" w:space="0" w:color="auto"/>
            <w:right w:val="none" w:sz="0" w:space="0" w:color="auto"/>
          </w:divBdr>
        </w:div>
        <w:div w:id="1247837076">
          <w:marLeft w:val="480"/>
          <w:marRight w:val="0"/>
          <w:marTop w:val="0"/>
          <w:marBottom w:val="0"/>
          <w:divBdr>
            <w:top w:val="none" w:sz="0" w:space="0" w:color="auto"/>
            <w:left w:val="none" w:sz="0" w:space="0" w:color="auto"/>
            <w:bottom w:val="none" w:sz="0" w:space="0" w:color="auto"/>
            <w:right w:val="none" w:sz="0" w:space="0" w:color="auto"/>
          </w:divBdr>
        </w:div>
        <w:div w:id="362022089">
          <w:marLeft w:val="480"/>
          <w:marRight w:val="0"/>
          <w:marTop w:val="0"/>
          <w:marBottom w:val="0"/>
          <w:divBdr>
            <w:top w:val="none" w:sz="0" w:space="0" w:color="auto"/>
            <w:left w:val="none" w:sz="0" w:space="0" w:color="auto"/>
            <w:bottom w:val="none" w:sz="0" w:space="0" w:color="auto"/>
            <w:right w:val="none" w:sz="0" w:space="0" w:color="auto"/>
          </w:divBdr>
        </w:div>
        <w:div w:id="397214581">
          <w:marLeft w:val="480"/>
          <w:marRight w:val="0"/>
          <w:marTop w:val="0"/>
          <w:marBottom w:val="0"/>
          <w:divBdr>
            <w:top w:val="none" w:sz="0" w:space="0" w:color="auto"/>
            <w:left w:val="none" w:sz="0" w:space="0" w:color="auto"/>
            <w:bottom w:val="none" w:sz="0" w:space="0" w:color="auto"/>
            <w:right w:val="none" w:sz="0" w:space="0" w:color="auto"/>
          </w:divBdr>
        </w:div>
        <w:div w:id="598950068">
          <w:marLeft w:val="480"/>
          <w:marRight w:val="0"/>
          <w:marTop w:val="0"/>
          <w:marBottom w:val="0"/>
          <w:divBdr>
            <w:top w:val="none" w:sz="0" w:space="0" w:color="auto"/>
            <w:left w:val="none" w:sz="0" w:space="0" w:color="auto"/>
            <w:bottom w:val="none" w:sz="0" w:space="0" w:color="auto"/>
            <w:right w:val="none" w:sz="0" w:space="0" w:color="auto"/>
          </w:divBdr>
        </w:div>
        <w:div w:id="1444691212">
          <w:marLeft w:val="480"/>
          <w:marRight w:val="0"/>
          <w:marTop w:val="0"/>
          <w:marBottom w:val="0"/>
          <w:divBdr>
            <w:top w:val="none" w:sz="0" w:space="0" w:color="auto"/>
            <w:left w:val="none" w:sz="0" w:space="0" w:color="auto"/>
            <w:bottom w:val="none" w:sz="0" w:space="0" w:color="auto"/>
            <w:right w:val="none" w:sz="0" w:space="0" w:color="auto"/>
          </w:divBdr>
        </w:div>
        <w:div w:id="272901947">
          <w:marLeft w:val="480"/>
          <w:marRight w:val="0"/>
          <w:marTop w:val="0"/>
          <w:marBottom w:val="0"/>
          <w:divBdr>
            <w:top w:val="none" w:sz="0" w:space="0" w:color="auto"/>
            <w:left w:val="none" w:sz="0" w:space="0" w:color="auto"/>
            <w:bottom w:val="none" w:sz="0" w:space="0" w:color="auto"/>
            <w:right w:val="none" w:sz="0" w:space="0" w:color="auto"/>
          </w:divBdr>
        </w:div>
        <w:div w:id="65687077">
          <w:marLeft w:val="480"/>
          <w:marRight w:val="0"/>
          <w:marTop w:val="0"/>
          <w:marBottom w:val="0"/>
          <w:divBdr>
            <w:top w:val="none" w:sz="0" w:space="0" w:color="auto"/>
            <w:left w:val="none" w:sz="0" w:space="0" w:color="auto"/>
            <w:bottom w:val="none" w:sz="0" w:space="0" w:color="auto"/>
            <w:right w:val="none" w:sz="0" w:space="0" w:color="auto"/>
          </w:divBdr>
        </w:div>
        <w:div w:id="330137592">
          <w:marLeft w:val="480"/>
          <w:marRight w:val="0"/>
          <w:marTop w:val="0"/>
          <w:marBottom w:val="0"/>
          <w:divBdr>
            <w:top w:val="none" w:sz="0" w:space="0" w:color="auto"/>
            <w:left w:val="none" w:sz="0" w:space="0" w:color="auto"/>
            <w:bottom w:val="none" w:sz="0" w:space="0" w:color="auto"/>
            <w:right w:val="none" w:sz="0" w:space="0" w:color="auto"/>
          </w:divBdr>
        </w:div>
        <w:div w:id="203176034">
          <w:marLeft w:val="480"/>
          <w:marRight w:val="0"/>
          <w:marTop w:val="0"/>
          <w:marBottom w:val="0"/>
          <w:divBdr>
            <w:top w:val="none" w:sz="0" w:space="0" w:color="auto"/>
            <w:left w:val="none" w:sz="0" w:space="0" w:color="auto"/>
            <w:bottom w:val="none" w:sz="0" w:space="0" w:color="auto"/>
            <w:right w:val="none" w:sz="0" w:space="0" w:color="auto"/>
          </w:divBdr>
        </w:div>
        <w:div w:id="785660813">
          <w:marLeft w:val="480"/>
          <w:marRight w:val="0"/>
          <w:marTop w:val="0"/>
          <w:marBottom w:val="0"/>
          <w:divBdr>
            <w:top w:val="none" w:sz="0" w:space="0" w:color="auto"/>
            <w:left w:val="none" w:sz="0" w:space="0" w:color="auto"/>
            <w:bottom w:val="none" w:sz="0" w:space="0" w:color="auto"/>
            <w:right w:val="none" w:sz="0" w:space="0" w:color="auto"/>
          </w:divBdr>
        </w:div>
        <w:div w:id="805780959">
          <w:marLeft w:val="480"/>
          <w:marRight w:val="0"/>
          <w:marTop w:val="0"/>
          <w:marBottom w:val="0"/>
          <w:divBdr>
            <w:top w:val="none" w:sz="0" w:space="0" w:color="auto"/>
            <w:left w:val="none" w:sz="0" w:space="0" w:color="auto"/>
            <w:bottom w:val="none" w:sz="0" w:space="0" w:color="auto"/>
            <w:right w:val="none" w:sz="0" w:space="0" w:color="auto"/>
          </w:divBdr>
        </w:div>
        <w:div w:id="937180052">
          <w:marLeft w:val="480"/>
          <w:marRight w:val="0"/>
          <w:marTop w:val="0"/>
          <w:marBottom w:val="0"/>
          <w:divBdr>
            <w:top w:val="none" w:sz="0" w:space="0" w:color="auto"/>
            <w:left w:val="none" w:sz="0" w:space="0" w:color="auto"/>
            <w:bottom w:val="none" w:sz="0" w:space="0" w:color="auto"/>
            <w:right w:val="none" w:sz="0" w:space="0" w:color="auto"/>
          </w:divBdr>
        </w:div>
        <w:div w:id="1093819004">
          <w:marLeft w:val="480"/>
          <w:marRight w:val="0"/>
          <w:marTop w:val="0"/>
          <w:marBottom w:val="0"/>
          <w:divBdr>
            <w:top w:val="none" w:sz="0" w:space="0" w:color="auto"/>
            <w:left w:val="none" w:sz="0" w:space="0" w:color="auto"/>
            <w:bottom w:val="none" w:sz="0" w:space="0" w:color="auto"/>
            <w:right w:val="none" w:sz="0" w:space="0" w:color="auto"/>
          </w:divBdr>
        </w:div>
        <w:div w:id="1801000598">
          <w:marLeft w:val="480"/>
          <w:marRight w:val="0"/>
          <w:marTop w:val="0"/>
          <w:marBottom w:val="0"/>
          <w:divBdr>
            <w:top w:val="none" w:sz="0" w:space="0" w:color="auto"/>
            <w:left w:val="none" w:sz="0" w:space="0" w:color="auto"/>
            <w:bottom w:val="none" w:sz="0" w:space="0" w:color="auto"/>
            <w:right w:val="none" w:sz="0" w:space="0" w:color="auto"/>
          </w:divBdr>
        </w:div>
      </w:divsChild>
    </w:div>
    <w:div w:id="2103721271">
      <w:bodyDiv w:val="1"/>
      <w:marLeft w:val="0"/>
      <w:marRight w:val="0"/>
      <w:marTop w:val="0"/>
      <w:marBottom w:val="0"/>
      <w:divBdr>
        <w:top w:val="none" w:sz="0" w:space="0" w:color="auto"/>
        <w:left w:val="none" w:sz="0" w:space="0" w:color="auto"/>
        <w:bottom w:val="none" w:sz="0" w:space="0" w:color="auto"/>
        <w:right w:val="none" w:sz="0" w:space="0" w:color="auto"/>
      </w:divBdr>
    </w:div>
    <w:div w:id="2105296694">
      <w:bodyDiv w:val="1"/>
      <w:marLeft w:val="0"/>
      <w:marRight w:val="0"/>
      <w:marTop w:val="0"/>
      <w:marBottom w:val="0"/>
      <w:divBdr>
        <w:top w:val="none" w:sz="0" w:space="0" w:color="auto"/>
        <w:left w:val="none" w:sz="0" w:space="0" w:color="auto"/>
        <w:bottom w:val="none" w:sz="0" w:space="0" w:color="auto"/>
        <w:right w:val="none" w:sz="0" w:space="0" w:color="auto"/>
      </w:divBdr>
    </w:div>
    <w:div w:id="2105373340">
      <w:bodyDiv w:val="1"/>
      <w:marLeft w:val="0"/>
      <w:marRight w:val="0"/>
      <w:marTop w:val="0"/>
      <w:marBottom w:val="0"/>
      <w:divBdr>
        <w:top w:val="none" w:sz="0" w:space="0" w:color="auto"/>
        <w:left w:val="none" w:sz="0" w:space="0" w:color="auto"/>
        <w:bottom w:val="none" w:sz="0" w:space="0" w:color="auto"/>
        <w:right w:val="none" w:sz="0" w:space="0" w:color="auto"/>
      </w:divBdr>
    </w:div>
    <w:div w:id="2106075975">
      <w:bodyDiv w:val="1"/>
      <w:marLeft w:val="0"/>
      <w:marRight w:val="0"/>
      <w:marTop w:val="0"/>
      <w:marBottom w:val="0"/>
      <w:divBdr>
        <w:top w:val="none" w:sz="0" w:space="0" w:color="auto"/>
        <w:left w:val="none" w:sz="0" w:space="0" w:color="auto"/>
        <w:bottom w:val="none" w:sz="0" w:space="0" w:color="auto"/>
        <w:right w:val="none" w:sz="0" w:space="0" w:color="auto"/>
      </w:divBdr>
    </w:div>
    <w:div w:id="2107726471">
      <w:bodyDiv w:val="1"/>
      <w:marLeft w:val="0"/>
      <w:marRight w:val="0"/>
      <w:marTop w:val="0"/>
      <w:marBottom w:val="0"/>
      <w:divBdr>
        <w:top w:val="none" w:sz="0" w:space="0" w:color="auto"/>
        <w:left w:val="none" w:sz="0" w:space="0" w:color="auto"/>
        <w:bottom w:val="none" w:sz="0" w:space="0" w:color="auto"/>
        <w:right w:val="none" w:sz="0" w:space="0" w:color="auto"/>
      </w:divBdr>
    </w:div>
    <w:div w:id="2121874200">
      <w:bodyDiv w:val="1"/>
      <w:marLeft w:val="0"/>
      <w:marRight w:val="0"/>
      <w:marTop w:val="0"/>
      <w:marBottom w:val="0"/>
      <w:divBdr>
        <w:top w:val="none" w:sz="0" w:space="0" w:color="auto"/>
        <w:left w:val="none" w:sz="0" w:space="0" w:color="auto"/>
        <w:bottom w:val="none" w:sz="0" w:space="0" w:color="auto"/>
        <w:right w:val="none" w:sz="0" w:space="0" w:color="auto"/>
      </w:divBdr>
    </w:div>
    <w:div w:id="2125803304">
      <w:bodyDiv w:val="1"/>
      <w:marLeft w:val="0"/>
      <w:marRight w:val="0"/>
      <w:marTop w:val="0"/>
      <w:marBottom w:val="0"/>
      <w:divBdr>
        <w:top w:val="none" w:sz="0" w:space="0" w:color="auto"/>
        <w:left w:val="none" w:sz="0" w:space="0" w:color="auto"/>
        <w:bottom w:val="none" w:sz="0" w:space="0" w:color="auto"/>
        <w:right w:val="none" w:sz="0" w:space="0" w:color="auto"/>
      </w:divBdr>
    </w:div>
    <w:div w:id="2126384973">
      <w:bodyDiv w:val="1"/>
      <w:marLeft w:val="0"/>
      <w:marRight w:val="0"/>
      <w:marTop w:val="0"/>
      <w:marBottom w:val="0"/>
      <w:divBdr>
        <w:top w:val="none" w:sz="0" w:space="0" w:color="auto"/>
        <w:left w:val="none" w:sz="0" w:space="0" w:color="auto"/>
        <w:bottom w:val="none" w:sz="0" w:space="0" w:color="auto"/>
        <w:right w:val="none" w:sz="0" w:space="0" w:color="auto"/>
      </w:divBdr>
    </w:div>
    <w:div w:id="2128429381">
      <w:bodyDiv w:val="1"/>
      <w:marLeft w:val="0"/>
      <w:marRight w:val="0"/>
      <w:marTop w:val="0"/>
      <w:marBottom w:val="0"/>
      <w:divBdr>
        <w:top w:val="none" w:sz="0" w:space="0" w:color="auto"/>
        <w:left w:val="none" w:sz="0" w:space="0" w:color="auto"/>
        <w:bottom w:val="none" w:sz="0" w:space="0" w:color="auto"/>
        <w:right w:val="none" w:sz="0" w:space="0" w:color="auto"/>
      </w:divBdr>
      <w:divsChild>
        <w:div w:id="1660958315">
          <w:marLeft w:val="480"/>
          <w:marRight w:val="0"/>
          <w:marTop w:val="0"/>
          <w:marBottom w:val="0"/>
          <w:divBdr>
            <w:top w:val="none" w:sz="0" w:space="0" w:color="auto"/>
            <w:left w:val="none" w:sz="0" w:space="0" w:color="auto"/>
            <w:bottom w:val="none" w:sz="0" w:space="0" w:color="auto"/>
            <w:right w:val="none" w:sz="0" w:space="0" w:color="auto"/>
          </w:divBdr>
        </w:div>
        <w:div w:id="825899426">
          <w:marLeft w:val="480"/>
          <w:marRight w:val="0"/>
          <w:marTop w:val="0"/>
          <w:marBottom w:val="0"/>
          <w:divBdr>
            <w:top w:val="none" w:sz="0" w:space="0" w:color="auto"/>
            <w:left w:val="none" w:sz="0" w:space="0" w:color="auto"/>
            <w:bottom w:val="none" w:sz="0" w:space="0" w:color="auto"/>
            <w:right w:val="none" w:sz="0" w:space="0" w:color="auto"/>
          </w:divBdr>
        </w:div>
        <w:div w:id="499471261">
          <w:marLeft w:val="480"/>
          <w:marRight w:val="0"/>
          <w:marTop w:val="0"/>
          <w:marBottom w:val="0"/>
          <w:divBdr>
            <w:top w:val="none" w:sz="0" w:space="0" w:color="auto"/>
            <w:left w:val="none" w:sz="0" w:space="0" w:color="auto"/>
            <w:bottom w:val="none" w:sz="0" w:space="0" w:color="auto"/>
            <w:right w:val="none" w:sz="0" w:space="0" w:color="auto"/>
          </w:divBdr>
        </w:div>
        <w:div w:id="1418358924">
          <w:marLeft w:val="480"/>
          <w:marRight w:val="0"/>
          <w:marTop w:val="0"/>
          <w:marBottom w:val="0"/>
          <w:divBdr>
            <w:top w:val="none" w:sz="0" w:space="0" w:color="auto"/>
            <w:left w:val="none" w:sz="0" w:space="0" w:color="auto"/>
            <w:bottom w:val="none" w:sz="0" w:space="0" w:color="auto"/>
            <w:right w:val="none" w:sz="0" w:space="0" w:color="auto"/>
          </w:divBdr>
        </w:div>
        <w:div w:id="1191259672">
          <w:marLeft w:val="480"/>
          <w:marRight w:val="0"/>
          <w:marTop w:val="0"/>
          <w:marBottom w:val="0"/>
          <w:divBdr>
            <w:top w:val="none" w:sz="0" w:space="0" w:color="auto"/>
            <w:left w:val="none" w:sz="0" w:space="0" w:color="auto"/>
            <w:bottom w:val="none" w:sz="0" w:space="0" w:color="auto"/>
            <w:right w:val="none" w:sz="0" w:space="0" w:color="auto"/>
          </w:divBdr>
        </w:div>
        <w:div w:id="1899242180">
          <w:marLeft w:val="480"/>
          <w:marRight w:val="0"/>
          <w:marTop w:val="0"/>
          <w:marBottom w:val="0"/>
          <w:divBdr>
            <w:top w:val="none" w:sz="0" w:space="0" w:color="auto"/>
            <w:left w:val="none" w:sz="0" w:space="0" w:color="auto"/>
            <w:bottom w:val="none" w:sz="0" w:space="0" w:color="auto"/>
            <w:right w:val="none" w:sz="0" w:space="0" w:color="auto"/>
          </w:divBdr>
        </w:div>
        <w:div w:id="1424497623">
          <w:marLeft w:val="480"/>
          <w:marRight w:val="0"/>
          <w:marTop w:val="0"/>
          <w:marBottom w:val="0"/>
          <w:divBdr>
            <w:top w:val="none" w:sz="0" w:space="0" w:color="auto"/>
            <w:left w:val="none" w:sz="0" w:space="0" w:color="auto"/>
            <w:bottom w:val="none" w:sz="0" w:space="0" w:color="auto"/>
            <w:right w:val="none" w:sz="0" w:space="0" w:color="auto"/>
          </w:divBdr>
        </w:div>
        <w:div w:id="302347962">
          <w:marLeft w:val="480"/>
          <w:marRight w:val="0"/>
          <w:marTop w:val="0"/>
          <w:marBottom w:val="0"/>
          <w:divBdr>
            <w:top w:val="none" w:sz="0" w:space="0" w:color="auto"/>
            <w:left w:val="none" w:sz="0" w:space="0" w:color="auto"/>
            <w:bottom w:val="none" w:sz="0" w:space="0" w:color="auto"/>
            <w:right w:val="none" w:sz="0" w:space="0" w:color="auto"/>
          </w:divBdr>
        </w:div>
        <w:div w:id="1741564439">
          <w:marLeft w:val="480"/>
          <w:marRight w:val="0"/>
          <w:marTop w:val="0"/>
          <w:marBottom w:val="0"/>
          <w:divBdr>
            <w:top w:val="none" w:sz="0" w:space="0" w:color="auto"/>
            <w:left w:val="none" w:sz="0" w:space="0" w:color="auto"/>
            <w:bottom w:val="none" w:sz="0" w:space="0" w:color="auto"/>
            <w:right w:val="none" w:sz="0" w:space="0" w:color="auto"/>
          </w:divBdr>
        </w:div>
        <w:div w:id="1207255570">
          <w:marLeft w:val="480"/>
          <w:marRight w:val="0"/>
          <w:marTop w:val="0"/>
          <w:marBottom w:val="0"/>
          <w:divBdr>
            <w:top w:val="none" w:sz="0" w:space="0" w:color="auto"/>
            <w:left w:val="none" w:sz="0" w:space="0" w:color="auto"/>
            <w:bottom w:val="none" w:sz="0" w:space="0" w:color="auto"/>
            <w:right w:val="none" w:sz="0" w:space="0" w:color="auto"/>
          </w:divBdr>
        </w:div>
        <w:div w:id="1069498693">
          <w:marLeft w:val="480"/>
          <w:marRight w:val="0"/>
          <w:marTop w:val="0"/>
          <w:marBottom w:val="0"/>
          <w:divBdr>
            <w:top w:val="none" w:sz="0" w:space="0" w:color="auto"/>
            <w:left w:val="none" w:sz="0" w:space="0" w:color="auto"/>
            <w:bottom w:val="none" w:sz="0" w:space="0" w:color="auto"/>
            <w:right w:val="none" w:sz="0" w:space="0" w:color="auto"/>
          </w:divBdr>
        </w:div>
        <w:div w:id="204948953">
          <w:marLeft w:val="480"/>
          <w:marRight w:val="0"/>
          <w:marTop w:val="0"/>
          <w:marBottom w:val="0"/>
          <w:divBdr>
            <w:top w:val="none" w:sz="0" w:space="0" w:color="auto"/>
            <w:left w:val="none" w:sz="0" w:space="0" w:color="auto"/>
            <w:bottom w:val="none" w:sz="0" w:space="0" w:color="auto"/>
            <w:right w:val="none" w:sz="0" w:space="0" w:color="auto"/>
          </w:divBdr>
        </w:div>
        <w:div w:id="913932161">
          <w:marLeft w:val="480"/>
          <w:marRight w:val="0"/>
          <w:marTop w:val="0"/>
          <w:marBottom w:val="0"/>
          <w:divBdr>
            <w:top w:val="none" w:sz="0" w:space="0" w:color="auto"/>
            <w:left w:val="none" w:sz="0" w:space="0" w:color="auto"/>
            <w:bottom w:val="none" w:sz="0" w:space="0" w:color="auto"/>
            <w:right w:val="none" w:sz="0" w:space="0" w:color="auto"/>
          </w:divBdr>
        </w:div>
        <w:div w:id="765542927">
          <w:marLeft w:val="480"/>
          <w:marRight w:val="0"/>
          <w:marTop w:val="0"/>
          <w:marBottom w:val="0"/>
          <w:divBdr>
            <w:top w:val="none" w:sz="0" w:space="0" w:color="auto"/>
            <w:left w:val="none" w:sz="0" w:space="0" w:color="auto"/>
            <w:bottom w:val="none" w:sz="0" w:space="0" w:color="auto"/>
            <w:right w:val="none" w:sz="0" w:space="0" w:color="auto"/>
          </w:divBdr>
        </w:div>
        <w:div w:id="1326206364">
          <w:marLeft w:val="480"/>
          <w:marRight w:val="0"/>
          <w:marTop w:val="0"/>
          <w:marBottom w:val="0"/>
          <w:divBdr>
            <w:top w:val="none" w:sz="0" w:space="0" w:color="auto"/>
            <w:left w:val="none" w:sz="0" w:space="0" w:color="auto"/>
            <w:bottom w:val="none" w:sz="0" w:space="0" w:color="auto"/>
            <w:right w:val="none" w:sz="0" w:space="0" w:color="auto"/>
          </w:divBdr>
        </w:div>
        <w:div w:id="1909223132">
          <w:marLeft w:val="480"/>
          <w:marRight w:val="0"/>
          <w:marTop w:val="0"/>
          <w:marBottom w:val="0"/>
          <w:divBdr>
            <w:top w:val="none" w:sz="0" w:space="0" w:color="auto"/>
            <w:left w:val="none" w:sz="0" w:space="0" w:color="auto"/>
            <w:bottom w:val="none" w:sz="0" w:space="0" w:color="auto"/>
            <w:right w:val="none" w:sz="0" w:space="0" w:color="auto"/>
          </w:divBdr>
        </w:div>
        <w:div w:id="78062911">
          <w:marLeft w:val="480"/>
          <w:marRight w:val="0"/>
          <w:marTop w:val="0"/>
          <w:marBottom w:val="0"/>
          <w:divBdr>
            <w:top w:val="none" w:sz="0" w:space="0" w:color="auto"/>
            <w:left w:val="none" w:sz="0" w:space="0" w:color="auto"/>
            <w:bottom w:val="none" w:sz="0" w:space="0" w:color="auto"/>
            <w:right w:val="none" w:sz="0" w:space="0" w:color="auto"/>
          </w:divBdr>
        </w:div>
        <w:div w:id="1687705574">
          <w:marLeft w:val="480"/>
          <w:marRight w:val="0"/>
          <w:marTop w:val="0"/>
          <w:marBottom w:val="0"/>
          <w:divBdr>
            <w:top w:val="none" w:sz="0" w:space="0" w:color="auto"/>
            <w:left w:val="none" w:sz="0" w:space="0" w:color="auto"/>
            <w:bottom w:val="none" w:sz="0" w:space="0" w:color="auto"/>
            <w:right w:val="none" w:sz="0" w:space="0" w:color="auto"/>
          </w:divBdr>
        </w:div>
        <w:div w:id="847256522">
          <w:marLeft w:val="480"/>
          <w:marRight w:val="0"/>
          <w:marTop w:val="0"/>
          <w:marBottom w:val="0"/>
          <w:divBdr>
            <w:top w:val="none" w:sz="0" w:space="0" w:color="auto"/>
            <w:left w:val="none" w:sz="0" w:space="0" w:color="auto"/>
            <w:bottom w:val="none" w:sz="0" w:space="0" w:color="auto"/>
            <w:right w:val="none" w:sz="0" w:space="0" w:color="auto"/>
          </w:divBdr>
        </w:div>
        <w:div w:id="477497514">
          <w:marLeft w:val="480"/>
          <w:marRight w:val="0"/>
          <w:marTop w:val="0"/>
          <w:marBottom w:val="0"/>
          <w:divBdr>
            <w:top w:val="none" w:sz="0" w:space="0" w:color="auto"/>
            <w:left w:val="none" w:sz="0" w:space="0" w:color="auto"/>
            <w:bottom w:val="none" w:sz="0" w:space="0" w:color="auto"/>
            <w:right w:val="none" w:sz="0" w:space="0" w:color="auto"/>
          </w:divBdr>
        </w:div>
      </w:divsChild>
    </w:div>
    <w:div w:id="2130738207">
      <w:bodyDiv w:val="1"/>
      <w:marLeft w:val="0"/>
      <w:marRight w:val="0"/>
      <w:marTop w:val="0"/>
      <w:marBottom w:val="0"/>
      <w:divBdr>
        <w:top w:val="none" w:sz="0" w:space="0" w:color="auto"/>
        <w:left w:val="none" w:sz="0" w:space="0" w:color="auto"/>
        <w:bottom w:val="none" w:sz="0" w:space="0" w:color="auto"/>
        <w:right w:val="none" w:sz="0" w:space="0" w:color="auto"/>
      </w:divBdr>
    </w:div>
    <w:div w:id="2135906304">
      <w:bodyDiv w:val="1"/>
      <w:marLeft w:val="0"/>
      <w:marRight w:val="0"/>
      <w:marTop w:val="0"/>
      <w:marBottom w:val="0"/>
      <w:divBdr>
        <w:top w:val="none" w:sz="0" w:space="0" w:color="auto"/>
        <w:left w:val="none" w:sz="0" w:space="0" w:color="auto"/>
        <w:bottom w:val="none" w:sz="0" w:space="0" w:color="auto"/>
        <w:right w:val="none" w:sz="0" w:space="0" w:color="auto"/>
      </w:divBdr>
      <w:divsChild>
        <w:div w:id="2037347903">
          <w:marLeft w:val="480"/>
          <w:marRight w:val="0"/>
          <w:marTop w:val="0"/>
          <w:marBottom w:val="0"/>
          <w:divBdr>
            <w:top w:val="none" w:sz="0" w:space="0" w:color="auto"/>
            <w:left w:val="none" w:sz="0" w:space="0" w:color="auto"/>
            <w:bottom w:val="none" w:sz="0" w:space="0" w:color="auto"/>
            <w:right w:val="none" w:sz="0" w:space="0" w:color="auto"/>
          </w:divBdr>
        </w:div>
        <w:div w:id="2022851949">
          <w:marLeft w:val="480"/>
          <w:marRight w:val="0"/>
          <w:marTop w:val="0"/>
          <w:marBottom w:val="0"/>
          <w:divBdr>
            <w:top w:val="none" w:sz="0" w:space="0" w:color="auto"/>
            <w:left w:val="none" w:sz="0" w:space="0" w:color="auto"/>
            <w:bottom w:val="none" w:sz="0" w:space="0" w:color="auto"/>
            <w:right w:val="none" w:sz="0" w:space="0" w:color="auto"/>
          </w:divBdr>
        </w:div>
        <w:div w:id="2056075498">
          <w:marLeft w:val="480"/>
          <w:marRight w:val="0"/>
          <w:marTop w:val="0"/>
          <w:marBottom w:val="0"/>
          <w:divBdr>
            <w:top w:val="none" w:sz="0" w:space="0" w:color="auto"/>
            <w:left w:val="none" w:sz="0" w:space="0" w:color="auto"/>
            <w:bottom w:val="none" w:sz="0" w:space="0" w:color="auto"/>
            <w:right w:val="none" w:sz="0" w:space="0" w:color="auto"/>
          </w:divBdr>
        </w:div>
        <w:div w:id="2104762993">
          <w:marLeft w:val="480"/>
          <w:marRight w:val="0"/>
          <w:marTop w:val="0"/>
          <w:marBottom w:val="0"/>
          <w:divBdr>
            <w:top w:val="none" w:sz="0" w:space="0" w:color="auto"/>
            <w:left w:val="none" w:sz="0" w:space="0" w:color="auto"/>
            <w:bottom w:val="none" w:sz="0" w:space="0" w:color="auto"/>
            <w:right w:val="none" w:sz="0" w:space="0" w:color="auto"/>
          </w:divBdr>
        </w:div>
        <w:div w:id="1718159119">
          <w:marLeft w:val="480"/>
          <w:marRight w:val="0"/>
          <w:marTop w:val="0"/>
          <w:marBottom w:val="0"/>
          <w:divBdr>
            <w:top w:val="none" w:sz="0" w:space="0" w:color="auto"/>
            <w:left w:val="none" w:sz="0" w:space="0" w:color="auto"/>
            <w:bottom w:val="none" w:sz="0" w:space="0" w:color="auto"/>
            <w:right w:val="none" w:sz="0" w:space="0" w:color="auto"/>
          </w:divBdr>
        </w:div>
        <w:div w:id="1719626814">
          <w:marLeft w:val="480"/>
          <w:marRight w:val="0"/>
          <w:marTop w:val="0"/>
          <w:marBottom w:val="0"/>
          <w:divBdr>
            <w:top w:val="none" w:sz="0" w:space="0" w:color="auto"/>
            <w:left w:val="none" w:sz="0" w:space="0" w:color="auto"/>
            <w:bottom w:val="none" w:sz="0" w:space="0" w:color="auto"/>
            <w:right w:val="none" w:sz="0" w:space="0" w:color="auto"/>
          </w:divBdr>
        </w:div>
        <w:div w:id="934636367">
          <w:marLeft w:val="480"/>
          <w:marRight w:val="0"/>
          <w:marTop w:val="0"/>
          <w:marBottom w:val="0"/>
          <w:divBdr>
            <w:top w:val="none" w:sz="0" w:space="0" w:color="auto"/>
            <w:left w:val="none" w:sz="0" w:space="0" w:color="auto"/>
            <w:bottom w:val="none" w:sz="0" w:space="0" w:color="auto"/>
            <w:right w:val="none" w:sz="0" w:space="0" w:color="auto"/>
          </w:divBdr>
        </w:div>
        <w:div w:id="1494029295">
          <w:marLeft w:val="480"/>
          <w:marRight w:val="0"/>
          <w:marTop w:val="0"/>
          <w:marBottom w:val="0"/>
          <w:divBdr>
            <w:top w:val="none" w:sz="0" w:space="0" w:color="auto"/>
            <w:left w:val="none" w:sz="0" w:space="0" w:color="auto"/>
            <w:bottom w:val="none" w:sz="0" w:space="0" w:color="auto"/>
            <w:right w:val="none" w:sz="0" w:space="0" w:color="auto"/>
          </w:divBdr>
        </w:div>
        <w:div w:id="931353144">
          <w:marLeft w:val="480"/>
          <w:marRight w:val="0"/>
          <w:marTop w:val="0"/>
          <w:marBottom w:val="0"/>
          <w:divBdr>
            <w:top w:val="none" w:sz="0" w:space="0" w:color="auto"/>
            <w:left w:val="none" w:sz="0" w:space="0" w:color="auto"/>
            <w:bottom w:val="none" w:sz="0" w:space="0" w:color="auto"/>
            <w:right w:val="none" w:sz="0" w:space="0" w:color="auto"/>
          </w:divBdr>
        </w:div>
        <w:div w:id="1320960462">
          <w:marLeft w:val="480"/>
          <w:marRight w:val="0"/>
          <w:marTop w:val="0"/>
          <w:marBottom w:val="0"/>
          <w:divBdr>
            <w:top w:val="none" w:sz="0" w:space="0" w:color="auto"/>
            <w:left w:val="none" w:sz="0" w:space="0" w:color="auto"/>
            <w:bottom w:val="none" w:sz="0" w:space="0" w:color="auto"/>
            <w:right w:val="none" w:sz="0" w:space="0" w:color="auto"/>
          </w:divBdr>
        </w:div>
        <w:div w:id="649098891">
          <w:marLeft w:val="480"/>
          <w:marRight w:val="0"/>
          <w:marTop w:val="0"/>
          <w:marBottom w:val="0"/>
          <w:divBdr>
            <w:top w:val="none" w:sz="0" w:space="0" w:color="auto"/>
            <w:left w:val="none" w:sz="0" w:space="0" w:color="auto"/>
            <w:bottom w:val="none" w:sz="0" w:space="0" w:color="auto"/>
            <w:right w:val="none" w:sz="0" w:space="0" w:color="auto"/>
          </w:divBdr>
        </w:div>
        <w:div w:id="1646735082">
          <w:marLeft w:val="480"/>
          <w:marRight w:val="0"/>
          <w:marTop w:val="0"/>
          <w:marBottom w:val="0"/>
          <w:divBdr>
            <w:top w:val="none" w:sz="0" w:space="0" w:color="auto"/>
            <w:left w:val="none" w:sz="0" w:space="0" w:color="auto"/>
            <w:bottom w:val="none" w:sz="0" w:space="0" w:color="auto"/>
            <w:right w:val="none" w:sz="0" w:space="0" w:color="auto"/>
          </w:divBdr>
        </w:div>
        <w:div w:id="1546404652">
          <w:marLeft w:val="480"/>
          <w:marRight w:val="0"/>
          <w:marTop w:val="0"/>
          <w:marBottom w:val="0"/>
          <w:divBdr>
            <w:top w:val="none" w:sz="0" w:space="0" w:color="auto"/>
            <w:left w:val="none" w:sz="0" w:space="0" w:color="auto"/>
            <w:bottom w:val="none" w:sz="0" w:space="0" w:color="auto"/>
            <w:right w:val="none" w:sz="0" w:space="0" w:color="auto"/>
          </w:divBdr>
        </w:div>
        <w:div w:id="288704261">
          <w:marLeft w:val="480"/>
          <w:marRight w:val="0"/>
          <w:marTop w:val="0"/>
          <w:marBottom w:val="0"/>
          <w:divBdr>
            <w:top w:val="none" w:sz="0" w:space="0" w:color="auto"/>
            <w:left w:val="none" w:sz="0" w:space="0" w:color="auto"/>
            <w:bottom w:val="none" w:sz="0" w:space="0" w:color="auto"/>
            <w:right w:val="none" w:sz="0" w:space="0" w:color="auto"/>
          </w:divBdr>
        </w:div>
        <w:div w:id="598874916">
          <w:marLeft w:val="480"/>
          <w:marRight w:val="0"/>
          <w:marTop w:val="0"/>
          <w:marBottom w:val="0"/>
          <w:divBdr>
            <w:top w:val="none" w:sz="0" w:space="0" w:color="auto"/>
            <w:left w:val="none" w:sz="0" w:space="0" w:color="auto"/>
            <w:bottom w:val="none" w:sz="0" w:space="0" w:color="auto"/>
            <w:right w:val="none" w:sz="0" w:space="0" w:color="auto"/>
          </w:divBdr>
        </w:div>
        <w:div w:id="1078092801">
          <w:marLeft w:val="480"/>
          <w:marRight w:val="0"/>
          <w:marTop w:val="0"/>
          <w:marBottom w:val="0"/>
          <w:divBdr>
            <w:top w:val="none" w:sz="0" w:space="0" w:color="auto"/>
            <w:left w:val="none" w:sz="0" w:space="0" w:color="auto"/>
            <w:bottom w:val="none" w:sz="0" w:space="0" w:color="auto"/>
            <w:right w:val="none" w:sz="0" w:space="0" w:color="auto"/>
          </w:divBdr>
        </w:div>
        <w:div w:id="480538220">
          <w:marLeft w:val="480"/>
          <w:marRight w:val="0"/>
          <w:marTop w:val="0"/>
          <w:marBottom w:val="0"/>
          <w:divBdr>
            <w:top w:val="none" w:sz="0" w:space="0" w:color="auto"/>
            <w:left w:val="none" w:sz="0" w:space="0" w:color="auto"/>
            <w:bottom w:val="none" w:sz="0" w:space="0" w:color="auto"/>
            <w:right w:val="none" w:sz="0" w:space="0" w:color="auto"/>
          </w:divBdr>
        </w:div>
        <w:div w:id="1565020740">
          <w:marLeft w:val="480"/>
          <w:marRight w:val="0"/>
          <w:marTop w:val="0"/>
          <w:marBottom w:val="0"/>
          <w:divBdr>
            <w:top w:val="none" w:sz="0" w:space="0" w:color="auto"/>
            <w:left w:val="none" w:sz="0" w:space="0" w:color="auto"/>
            <w:bottom w:val="none" w:sz="0" w:space="0" w:color="auto"/>
            <w:right w:val="none" w:sz="0" w:space="0" w:color="auto"/>
          </w:divBdr>
        </w:div>
        <w:div w:id="237786165">
          <w:marLeft w:val="480"/>
          <w:marRight w:val="0"/>
          <w:marTop w:val="0"/>
          <w:marBottom w:val="0"/>
          <w:divBdr>
            <w:top w:val="none" w:sz="0" w:space="0" w:color="auto"/>
            <w:left w:val="none" w:sz="0" w:space="0" w:color="auto"/>
            <w:bottom w:val="none" w:sz="0" w:space="0" w:color="auto"/>
            <w:right w:val="none" w:sz="0" w:space="0" w:color="auto"/>
          </w:divBdr>
        </w:div>
        <w:div w:id="204173423">
          <w:marLeft w:val="480"/>
          <w:marRight w:val="0"/>
          <w:marTop w:val="0"/>
          <w:marBottom w:val="0"/>
          <w:divBdr>
            <w:top w:val="none" w:sz="0" w:space="0" w:color="auto"/>
            <w:left w:val="none" w:sz="0" w:space="0" w:color="auto"/>
            <w:bottom w:val="none" w:sz="0" w:space="0" w:color="auto"/>
            <w:right w:val="none" w:sz="0" w:space="0" w:color="auto"/>
          </w:divBdr>
        </w:div>
      </w:divsChild>
    </w:div>
    <w:div w:id="2138140084">
      <w:bodyDiv w:val="1"/>
      <w:marLeft w:val="0"/>
      <w:marRight w:val="0"/>
      <w:marTop w:val="0"/>
      <w:marBottom w:val="0"/>
      <w:divBdr>
        <w:top w:val="none" w:sz="0" w:space="0" w:color="auto"/>
        <w:left w:val="none" w:sz="0" w:space="0" w:color="auto"/>
        <w:bottom w:val="none" w:sz="0" w:space="0" w:color="auto"/>
        <w:right w:val="none" w:sz="0" w:space="0" w:color="auto"/>
      </w:divBdr>
    </w:div>
    <w:div w:id="214145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header" Target="header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1.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g"/><Relationship Id="rId28" Type="http://schemas.openxmlformats.org/officeDocument/2006/relationships/header" Target="header3.xml"/><Relationship Id="rId10" Type="http://schemas.microsoft.com/office/2016/09/relationships/commentsIds" Target="commentsIds.xml"/><Relationship Id="rId19" Type="http://schemas.openxmlformats.org/officeDocument/2006/relationships/image" Target="media/image8.jpe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image" Target="media/image11.jpeg"/><Relationship Id="rId27" Type="http://schemas.openxmlformats.org/officeDocument/2006/relationships/footer" Target="footer2.xml"/><Relationship Id="rId30" Type="http://schemas.openxmlformats.org/officeDocument/2006/relationships/fontTable" Target="fontTable.xml"/><Relationship Id="rId8"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470F90B-A8CD-834F-B041-AFFA593A7C2F}"/>
      </w:docPartPr>
      <w:docPartBody>
        <w:p w:rsidR="00A45131" w:rsidRDefault="008A04D3">
          <w:r w:rsidRPr="00C06F77">
            <w:rPr>
              <w:rStyle w:val="PlaceholderText"/>
            </w:rPr>
            <w:t>Click or tap here to enter text.</w:t>
          </w:r>
        </w:p>
      </w:docPartBody>
    </w:docPart>
    <w:docPart>
      <w:docPartPr>
        <w:name w:val="0FB76E8EF69F2C48B2529FA87E85DBCA"/>
        <w:category>
          <w:name w:val="General"/>
          <w:gallery w:val="placeholder"/>
        </w:category>
        <w:types>
          <w:type w:val="bbPlcHdr"/>
        </w:types>
        <w:behaviors>
          <w:behavior w:val="content"/>
        </w:behaviors>
        <w:guid w:val="{06D393AB-4FAE-2A4C-93B1-149E30430A45}"/>
      </w:docPartPr>
      <w:docPartBody>
        <w:p w:rsidR="00A45131" w:rsidRDefault="008A04D3" w:rsidP="00AC1001">
          <w:pPr>
            <w:pStyle w:val="0FB76E8EF69F2C48B2529FA87E85DBCA"/>
          </w:pPr>
          <w:r w:rsidRPr="00C06F77">
            <w:rPr>
              <w:rStyle w:val="PlaceholderText"/>
            </w:rPr>
            <w:t>Click or tap here to enter text.</w:t>
          </w:r>
        </w:p>
      </w:docPartBody>
    </w:docPart>
    <w:docPart>
      <w:docPartPr>
        <w:name w:val="5720AE9148FF47D5AAC869601A7539A0"/>
        <w:category>
          <w:name w:val="General"/>
          <w:gallery w:val="placeholder"/>
        </w:category>
        <w:types>
          <w:type w:val="bbPlcHdr"/>
        </w:types>
        <w:behaviors>
          <w:behavior w:val="content"/>
        </w:behaviors>
        <w:guid w:val="{D1B3ACE5-EEE4-4A6B-826B-D742B0E96811}"/>
      </w:docPartPr>
      <w:docPartBody>
        <w:p w:rsidR="00461597" w:rsidRDefault="00A45131" w:rsidP="00A45131">
          <w:pPr>
            <w:pStyle w:val="5720AE9148FF47D5AAC869601A7539A0"/>
          </w:pPr>
          <w:r w:rsidRPr="00C06F77">
            <w:rPr>
              <w:rStyle w:val="PlaceholderText"/>
            </w:rPr>
            <w:t>Click or tap here to enter text.</w:t>
          </w:r>
        </w:p>
      </w:docPartBody>
    </w:docPart>
    <w:docPart>
      <w:docPartPr>
        <w:name w:val="C3822CE73FE83D498C0B12694075094C"/>
        <w:category>
          <w:name w:val="General"/>
          <w:gallery w:val="placeholder"/>
        </w:category>
        <w:types>
          <w:type w:val="bbPlcHdr"/>
        </w:types>
        <w:behaviors>
          <w:behavior w:val="content"/>
        </w:behaviors>
        <w:guid w:val="{D68A8020-3CBD-764F-84D2-4EC057F6CD59}"/>
      </w:docPartPr>
      <w:docPartBody>
        <w:p w:rsidR="00F966FA" w:rsidRDefault="00132C5B" w:rsidP="00132C5B">
          <w:pPr>
            <w:pStyle w:val="C3822CE73FE83D498C0B12694075094C"/>
          </w:pPr>
          <w:r w:rsidRPr="00C06F77">
            <w:rPr>
              <w:rStyle w:val="PlaceholderText"/>
            </w:rPr>
            <w:t>Click or tap here to enter text.</w:t>
          </w:r>
        </w:p>
      </w:docPartBody>
    </w:docPart>
    <w:docPart>
      <w:docPartPr>
        <w:name w:val="7ED63E94851B7544B0D139A686036E25"/>
        <w:category>
          <w:name w:val="General"/>
          <w:gallery w:val="placeholder"/>
        </w:category>
        <w:types>
          <w:type w:val="bbPlcHdr"/>
        </w:types>
        <w:behaviors>
          <w:behavior w:val="content"/>
        </w:behaviors>
        <w:guid w:val="{6BF94339-65C2-B240-8874-4C42882FB64E}"/>
      </w:docPartPr>
      <w:docPartBody>
        <w:p w:rsidR="000C61EF" w:rsidRDefault="00F966FA" w:rsidP="00F966FA">
          <w:pPr>
            <w:pStyle w:val="7ED63E94851B7544B0D139A686036E25"/>
          </w:pPr>
          <w:r w:rsidRPr="00C06F77">
            <w:rPr>
              <w:rStyle w:val="PlaceholderText"/>
            </w:rPr>
            <w:t>Click or tap here to enter text.</w:t>
          </w:r>
        </w:p>
      </w:docPartBody>
    </w:docPart>
    <w:docPart>
      <w:docPartPr>
        <w:name w:val="18AEC0FD3E8CA9459254835B0675E884"/>
        <w:category>
          <w:name w:val="General"/>
          <w:gallery w:val="placeholder"/>
        </w:category>
        <w:types>
          <w:type w:val="bbPlcHdr"/>
        </w:types>
        <w:behaviors>
          <w:behavior w:val="content"/>
        </w:behaviors>
        <w:guid w:val="{681E37A7-D465-C940-BE12-4A6611318B97}"/>
      </w:docPartPr>
      <w:docPartBody>
        <w:p w:rsidR="00B53330" w:rsidRDefault="00A6620F" w:rsidP="00A6620F">
          <w:pPr>
            <w:pStyle w:val="18AEC0FD3E8CA9459254835B0675E884"/>
          </w:pPr>
          <w:r w:rsidRPr="00C06F77">
            <w:rPr>
              <w:rStyle w:val="PlaceholderText"/>
            </w:rPr>
            <w:t>Click or tap here to enter text.</w:t>
          </w:r>
        </w:p>
      </w:docPartBody>
    </w:docPart>
    <w:docPart>
      <w:docPartPr>
        <w:name w:val="B73132F182554C4EB1D5AA67646F1DF4"/>
        <w:category>
          <w:name w:val="General"/>
          <w:gallery w:val="placeholder"/>
        </w:category>
        <w:types>
          <w:type w:val="bbPlcHdr"/>
        </w:types>
        <w:behaviors>
          <w:behavior w:val="content"/>
        </w:behaviors>
        <w:guid w:val="{2CC61B8E-2BCD-DB43-ABA5-DD53C97C63AB}"/>
      </w:docPartPr>
      <w:docPartBody>
        <w:p w:rsidR="00B53330" w:rsidRDefault="00A6620F" w:rsidP="00A6620F">
          <w:pPr>
            <w:pStyle w:val="B73132F182554C4EB1D5AA67646F1DF4"/>
          </w:pPr>
          <w:r w:rsidRPr="00C06F77">
            <w:rPr>
              <w:rStyle w:val="PlaceholderText"/>
            </w:rPr>
            <w:t>Click or tap here to enter text.</w:t>
          </w:r>
        </w:p>
      </w:docPartBody>
    </w:docPart>
    <w:docPart>
      <w:docPartPr>
        <w:name w:val="C4F7C715F4357C49906D4378CB9461F5"/>
        <w:category>
          <w:name w:val="General"/>
          <w:gallery w:val="placeholder"/>
        </w:category>
        <w:types>
          <w:type w:val="bbPlcHdr"/>
        </w:types>
        <w:behaviors>
          <w:behavior w:val="content"/>
        </w:behaviors>
        <w:guid w:val="{BE8AE553-42E8-5044-B320-C9B666F233B3}"/>
      </w:docPartPr>
      <w:docPartBody>
        <w:p w:rsidR="00D71DCB" w:rsidRDefault="00571C12" w:rsidP="00571C12">
          <w:pPr>
            <w:pStyle w:val="C4F7C715F4357C49906D4378CB9461F5"/>
          </w:pPr>
          <w:r w:rsidRPr="00C06F77">
            <w:rPr>
              <w:rStyle w:val="PlaceholderText"/>
            </w:rPr>
            <w:t>Click or tap here to enter text.</w:t>
          </w:r>
        </w:p>
      </w:docPartBody>
    </w:docPart>
    <w:docPart>
      <w:docPartPr>
        <w:name w:val="16A74BD751F6B44CB4E7AF59EBD9A701"/>
        <w:category>
          <w:name w:val="General"/>
          <w:gallery w:val="placeholder"/>
        </w:category>
        <w:types>
          <w:type w:val="bbPlcHdr"/>
        </w:types>
        <w:behaviors>
          <w:behavior w:val="content"/>
        </w:behaviors>
        <w:guid w:val="{E00731AE-A278-E240-B22E-E3F7F5E9EA0F}"/>
      </w:docPartPr>
      <w:docPartBody>
        <w:p w:rsidR="00D71DCB" w:rsidRDefault="00571C12" w:rsidP="00571C12">
          <w:pPr>
            <w:pStyle w:val="16A74BD751F6B44CB4E7AF59EBD9A701"/>
          </w:pPr>
          <w:r w:rsidRPr="00C06F7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LinLibertineTB">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venir Next">
    <w:panose1 w:val="020B0503020202020204"/>
    <w:charset w:val="00"/>
    <w:family w:val="swiss"/>
    <w:pitch w:val="variable"/>
    <w:sig w:usb0="8000002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001"/>
    <w:rsid w:val="0001637A"/>
    <w:rsid w:val="0006475E"/>
    <w:rsid w:val="00083272"/>
    <w:rsid w:val="000A1013"/>
    <w:rsid w:val="000C61EF"/>
    <w:rsid w:val="000E70DE"/>
    <w:rsid w:val="00132C5B"/>
    <w:rsid w:val="001C2393"/>
    <w:rsid w:val="00461597"/>
    <w:rsid w:val="00530C60"/>
    <w:rsid w:val="00571C12"/>
    <w:rsid w:val="006B2357"/>
    <w:rsid w:val="006E41C4"/>
    <w:rsid w:val="00700146"/>
    <w:rsid w:val="007570DF"/>
    <w:rsid w:val="007A799E"/>
    <w:rsid w:val="00850A8C"/>
    <w:rsid w:val="008725B8"/>
    <w:rsid w:val="00897BA6"/>
    <w:rsid w:val="008A04D3"/>
    <w:rsid w:val="009868B8"/>
    <w:rsid w:val="009F0F5F"/>
    <w:rsid w:val="00A227E8"/>
    <w:rsid w:val="00A45131"/>
    <w:rsid w:val="00A6620F"/>
    <w:rsid w:val="00A96542"/>
    <w:rsid w:val="00AC1001"/>
    <w:rsid w:val="00B53330"/>
    <w:rsid w:val="00B92E2B"/>
    <w:rsid w:val="00BA53A0"/>
    <w:rsid w:val="00BB0A92"/>
    <w:rsid w:val="00BC606A"/>
    <w:rsid w:val="00C82C01"/>
    <w:rsid w:val="00D42AA1"/>
    <w:rsid w:val="00D71DCB"/>
    <w:rsid w:val="00D95D49"/>
    <w:rsid w:val="00DD5802"/>
    <w:rsid w:val="00E7181F"/>
    <w:rsid w:val="00F130F0"/>
    <w:rsid w:val="00F15301"/>
    <w:rsid w:val="00F966FA"/>
    <w:rsid w:val="00FA5F5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1C12"/>
    <w:rPr>
      <w:color w:val="808080"/>
    </w:rPr>
  </w:style>
  <w:style w:type="paragraph" w:customStyle="1" w:styleId="0FB76E8EF69F2C48B2529FA87E85DBCA">
    <w:name w:val="0FB76E8EF69F2C48B2529FA87E85DBCA"/>
    <w:rsid w:val="00AC1001"/>
  </w:style>
  <w:style w:type="paragraph" w:customStyle="1" w:styleId="5720AE9148FF47D5AAC869601A7539A0">
    <w:name w:val="5720AE9148FF47D5AAC869601A7539A0"/>
    <w:rsid w:val="00A45131"/>
    <w:pPr>
      <w:spacing w:after="160" w:line="259" w:lineRule="auto"/>
    </w:pPr>
    <w:rPr>
      <w:sz w:val="22"/>
      <w:szCs w:val="22"/>
      <w:lang w:eastAsia="zh-CN"/>
    </w:rPr>
  </w:style>
  <w:style w:type="paragraph" w:customStyle="1" w:styleId="7ED63E94851B7544B0D139A686036E25">
    <w:name w:val="7ED63E94851B7544B0D139A686036E25"/>
    <w:rsid w:val="00F966FA"/>
    <w:rPr>
      <w:lang w:eastAsia="en-US"/>
    </w:rPr>
  </w:style>
  <w:style w:type="paragraph" w:customStyle="1" w:styleId="C3822CE73FE83D498C0B12694075094C">
    <w:name w:val="C3822CE73FE83D498C0B12694075094C"/>
    <w:rsid w:val="00132C5B"/>
  </w:style>
  <w:style w:type="paragraph" w:customStyle="1" w:styleId="C4F7C715F4357C49906D4378CB9461F5">
    <w:name w:val="C4F7C715F4357C49906D4378CB9461F5"/>
    <w:rsid w:val="00571C12"/>
    <w:rPr>
      <w:lang w:val="en-NL" w:eastAsia="en-US"/>
    </w:rPr>
  </w:style>
  <w:style w:type="paragraph" w:customStyle="1" w:styleId="18AEC0FD3E8CA9459254835B0675E884">
    <w:name w:val="18AEC0FD3E8CA9459254835B0675E884"/>
    <w:rsid w:val="00A6620F"/>
  </w:style>
  <w:style w:type="paragraph" w:customStyle="1" w:styleId="B73132F182554C4EB1D5AA67646F1DF4">
    <w:name w:val="B73132F182554C4EB1D5AA67646F1DF4"/>
    <w:rsid w:val="00A6620F"/>
  </w:style>
  <w:style w:type="paragraph" w:customStyle="1" w:styleId="16A74BD751F6B44CB4E7AF59EBD9A701">
    <w:name w:val="16A74BD751F6B44CB4E7AF59EBD9A701"/>
    <w:rsid w:val="00571C12"/>
    <w:rPr>
      <w:lang w:val="en-NL"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267575-1F89-C347-BC17-5D0366B9118A}">
  <we:reference id="wa104382081" version="1.46.0.0" store="en-US" storeType="OMEX"/>
  <we:alternateReferences>
    <we:reference id="wa104382081" version="1.46.0.0" store="en-US" storeType="OMEX"/>
  </we:alternateReferences>
  <we:properties>
    <we:property name="MENDELEY_CITATIONS" value="[{&quot;citationID&quot;:&quot;MENDELEY_CITATION_6de1a121-4cf8-4cd9-bef2-5a96f17cb681&quot;,&quot;properties&quot;:{&quot;noteIndex&quot;:0},&quot;isEdited&quot;:false,&quot;manualOverride&quot;:{&quot;isManuallyOverridden&quot;:false,&quot;citeprocText&quot;:&quot;(Boreiko &amp;#38; Teslyuk, 2016)&quot;,&quot;manualOverrideText&quot;:&quot;&quot;},&quot;citationTag&quot;:&quot;MENDELEY_CITATION_v3_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&quot;,&quot;citationItems&quot;:[{&quot;id&quot;:&quot;709a9bb5-4564-3049-84cc-a95ea7d9c047&quot;,&quot;itemData&quot;:{&quot;type&quot;:&quot;paper-conference&quot;,&quot;id&quot;:&quot;709a9bb5-4564-3049-84cc-a95ea7d9c047&quot;,&quot;title&quot;:&quot;Structural model of passenger counting and public transport tracking system of smart city&quot;,&quot;author&quot;:[{&quot;family&quot;:&quot;Boreiko&quot;,&quot;given&quot;:&quot;Oleh&quot;,&quot;parse-names&quot;:false,&quot;dropping-particle&quot;:&quot;&quot;,&quot;non-dropping-particle&quot;:&quot;&quot;},{&quot;family&quot;:&quot;Teslyuk&quot;,&quot;given&quot;:&quot;Vasyl&quot;,&quot;parse-names&quot;:false,&quot;dropping-particle&quot;:&quot;&quot;,&quot;non-dropping-particle&quot;:&quot;&quot;}],&quot;container-title&quot;:&quot;Perspective Technologies and Methods in MEMS Design, MEMSTECH 2016 - Proceedings of 12th International Conference&quot;,&quot;DOI&quot;:&quot;10.1109/MEMSTECH.2016.7507533&quot;,&quot;ISBN&quot;:&quot;9786176079132&quot;,&quot;issued&quot;:{&quot;date-parts&quot;:[[2016,7,7]]},&quot;page&quot;:&quot;124-126&quot;,&quot;abstract&quot;:&quot;The structure of passenger counting and public transport tracking system of smart city and structural model based on the method of complex discrete systems simulation Petri nets are developed in the article. Reachability graph of the system states that allows to investigate the dynamics of the system is given. The functioning of the implemented system of passenger traffic and public transport tracking were briefly described.&quot;,&quot;publisher&quot;:&quot;Institute of Electrical and Electronics Engineers Inc.&quot;,&quot;container-title-short&quot;:&quot;&quot;},&quot;isTemporary&quot;:false}]},{&quot;citationID&quot;:&quot;MENDELEY_CITATION_5ca87f74-5ee6-4b36-8fcb-d10b9f28b2a6&quot;,&quot;properties&quot;:{&quot;noteIndex&quot;:0},&quot;isEdited&quot;:false,&quot;manualOverride&quot;:{&quot;isManuallyOverridden&quot;:false,&quot;citeprocText&quot;:&quot;(Patlins &amp;#38; Kunicina, 2015)&quot;,&quot;manualOverrideText&quot;:&quot;&quot;},&quot;citationTag&quot;:&quot;MENDELEY_CITATION_v3_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&quot;,&quot;citationItems&quot;:[{&quot;id&quot;:&quot;1c47ea95-d42b-37db-ab72-1e172ada11a2&quot;,&quot;itemData&quot;:{&quot;type&quot;:&quot;paper-conference&quot;,&quot;id&quot;:&quot;1c47ea95-d42b-37db-ab72-1e172ada11a2&quot;,&quot;title&quot;:&quot;The new approach for passenger counting in public transport system&quot;,&quot;author&quot;:[{&quot;family&quot;:&quot;Patlins&quot;,&quot;given&quot;:&quot;Antons&quot;,&quot;parse-names&quot;:false,&quot;dropping-particle&quot;:&quot;&quot;,&quot;non-dropping-particle&quot;:&quot;&quot;},{&quot;family&quot;:&quot;Kunicina&quot;,&quot;given&quot;:&quot;Nadezhda&quot;,&quot;parse-names&quot;:false,&quot;dropping-particle&quot;:&quot;&quot;,&quot;non-dropping-particle&quot;:&quot;&quot;}],&quot;container-title&quot;:&quot;Proceedings of the 2015 IEEE 8th International Conference on Intelligent Data Acquisition and Advanced Computing Systems: Technology and Applications, IDAACS 2015&quot;,&quot;DOI&quot;:&quot;10.1109/IDAACS.2015.7340700&quot;,&quot;ISBN&quot;:&quot;9781467383615&quot;,&quot;issued&quot;:{&quot;date-parts&quot;:[[2015,11,30]]},&quot;page&quot;:&quot;53-57&quot;,&quot;abstract&quot;:&quot;Counting of passengers in public transport system is a very significant task which must be performed for sustainable city planning. In different countries and cities this task performed very differently, or not performed at all, as well as there are no clearly defined international standards for public transport passenger flow analysis, and as a result, for system sustainable development. There are a lot of approaches and methods for passenger flow tracking, but all this approaches have their own disadvantages. It is clear, that often population of cities grow faster than public transport system and its infrastructure. But in reality-it will be very good to look for the online balance between the capacity of the public transport network and actual flow of passengers. In this research solving of passenger counting problem will be performed using such an estimative scientific method of remote sensing as photogrammetry. The case study of passenger counting in public transport system for Riga city is also described in current article for better understanding of the offered approach.&quot;,&quot;publisher&quot;:&quot;Institute of Electrical and Electronics Engineers Inc.&quot;,&quot;volume&quot;:&quot;1&quot;,&quot;container-title-short&quot;:&quot;&quot;},&quot;isTemporary&quot;:false}]},{&quot;citationID&quot;:&quot;MENDELEY_CITATION_947fc18d-b557-43da-8547-37dfcb7fabb7&quot;,&quot;properties&quot;:{&quot;noteIndex&quot;:0},&quot;isEdited&quot;:false,&quot;manualOverride&quot;:{&quot;isManuallyOverridden&quot;:false,&quot;citeprocText&quot;:&quot;(Dunlap et al., 2016)&quot;,&quot;manualOverrideText&quot;:&quot;&quot;},&quot;citationTag&quot;:&quot;MENDELEY_CITATION_v3_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&quot;,&quot;citationItems&quot;:[{&quot;id&quot;:&quot;8974af7e-b224-3f67-bac3-73545bc98e1a&quot;,&quot;itemData&quot;:{&quot;type&quot;:&quot;article-journal&quot;,&quot;id&quot;:&quot;8974af7e-b224-3f67-bac3-73545bc98e1a&quot;,&quot;title&quot;:&quot;Estimation of origin and destination information from bluetooth and wi-fi sensing for transit&quot;,&quot;author&quot;:[{&quot;family&quot;:&quot;Dunlap&quot;,&quot;given&quot;:&quot;Matthew&quot;,&quot;parse-names&quot;:false,&quot;dropping-particle&quot;:&quot;&quot;,&quot;non-dropping-particle&quot;:&quot;&quot;},{&quot;family&quot;:&quot;Li&quot;,&quot;given&quot;:&quot;Zhibin&quot;,&quot;parse-names&quot;:false,&quot;dropping-particle&quot;:&quot;&quot;,&quot;non-dropping-particle&quot;:&quot;&quot;},{&quot;family&quot;:&quot;Henrickson&quot;,&quot;given&quot;:&quot;Kristian&quot;,&quot;parse-names&quot;:false,&quot;dropping-particle&quot;:&quot;&quot;,&quot;non-dropping-particle&quot;:&quot;&quot;},{&quot;family&quot;:&quot;Wang&quot;,&quot;given&quot;:&quot;Yinhai&quot;,&quot;parse-names&quot;:false,&quot;dropping-particle&quot;:&quot;&quot;,&quot;non-dropping-particle&quot;:&quot;&quot;}],&quot;container-title&quot;:&quot;Transportation Research Record&quot;,&quot;DOI&quot;:&quot;10.3141/2595-02&quot;,&quot;ISSN&quot;:&quot;03611981&quot;,&quot;issued&quot;:{&quot;date-parts&quot;:[[2016]]},&quot;page&quot;:&quot;11-17&quot;,&quot;abstract&quot;:&quot;Public urban transit offers a convenient, affordable, and sustainable mode of transportation for many. However, limited subsidies and revenue collected from bus fares place restrictions on the number of bus lines that can operate; these restrictions in turn limit the number of individuals who can beneft from public transit. To make well-informed operational decisions for transit planning and operations, understanding the origin and destination patterns of riders is crucial. However, traditional methods of transit data collection are labor-intensive and costly. Although some transit agencies use data from smart card transactions to obtain trip origin information readily, the trip destination information cannot be directly inferred. To aid in transit data acquisition efforts, this study presents a new technique that uses the Bluetooth and wireless fdelity (Wi-Fi) sensing technologies to estimate the origin and destination information for transit lines. Sensors were installed on four buses to collect Bluetooth, Wi-Fi, and GPS location data for a 4-week period. New methods for data processing and reduction were introduced to exclude invalid detections. On the basis of valid samples, the origin and destination information at different bus stops was estimated for a university operated transit line. The developed methods have the potential to be applied for large-scale transit networks.&quot;,&quot;publisher&quot;:&quot;National Research Council&quot;,&quot;volume&quot;:&quot;2595&quot;,&quot;container-title-short&quot;:&quot;Transp Res Rec&quot;},&quot;isTemporary&quot;:false}]},{&quot;citationID&quot;:&quot;MENDELEY_CITATION_795f2a2f-5bb3-4246-aa72-f97282b33a0c&quot;,&quot;properties&quot;:{&quot;noteIndex&quot;:0},&quot;isEdited&quot;:false,&quot;manualOverride&quot;:{&quot;isManuallyOverridden&quot;:true,&quot;citeprocText&quot;:&quot;(Wirz et al., 2012)&quot;,&quot;manualOverrideText&quot;:&quot;Wirz et al., 2012)&quot;},&quot;citationTag&quot;:&quot;MENDELEY_CITATION_v3_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&quot;,&quot;citationItems&quot;:[{&quot;id&quot;:&quot;cfef1ba9-22f2-3d8c-8f74-ea2a015c158a&quot;,&quot;itemData&quot;:{&quot;type&quot;:&quot;paper-conference&quot;,&quot;id&quot;:&quot;cfef1ba9-22f2-3d8c-8f74-ea2a015c158a&quot;,&quot;title&quot;:&quot;Inferring crowd conditions from pedestrians' location traces for real-time crowd monitoring during city-scale mass gatherings&quot;,&quot;author&quot;:[{&quot;family&quot;:&quot;Wirz&quot;,&quot;given&quot;:&quot;Martin&quot;,&quot;parse-names&quot;:false,&quot;dropping-particle&quot;:&quot;&quot;,&quot;non-dropping-particle&quot;:&quot;&quot;},{&quot;family&quot;:&quot;Franke&quot;,&quot;given&quot;:&quot;Tobias&quot;,&quot;parse-names&quot;:false,&quot;dropping-particle&quot;:&quot;&quot;,&quot;non-dropping-particle&quot;:&quot;&quot;},{&quot;family&quot;:&quot;Roggen&quot;,&quot;given&quot;:&quot;Daniel&quot;,&quot;parse-names&quot;:false,&quot;dropping-particle&quot;:&quot;&quot;,&quot;non-dropping-particle&quot;:&quot;&quot;},{&quot;family&quot;:&quot;Mitleton-Kelly&quot;,&quot;given&quot;:&quot;Eve&quot;,&quot;parse-names&quot;:false,&quot;dropping-particle&quot;:&quot;&quot;,&quot;non-dropping-particle&quot;:&quot;&quot;},{&quot;family&quot;:&quot;Lukowicz&quot;,&quot;given&quot;:&quot;Paul&quot;,&quot;parse-names&quot;:false,&quot;dropping-particle&quot;:&quot;&quot;,&quot;non-dropping-particle&quot;:&quot;&quot;},{&quot;family&quot;:&quot;Tröster&quot;,&quot;given&quot;:&quot;Gerhard&quot;,&quot;parse-names&quot;:false,&quot;dropping-particle&quot;:&quot;&quot;,&quot;non-dropping-particle&quot;:&quot;&quot;}],&quot;container-title&quot;:&quot;Proceedings of the Workshop on Enabling Technologies: Infrastructure for Collaborative Enterprises, WETICE&quot;,&quot;DOI&quot;:&quot;10.1109/WETICE.2012.26&quot;,&quot;ISBN&quot;:&quot;9780769547176&quot;,&quot;ISSN&quot;:&quot;15244547&quot;,&quot;issued&quot;:{&quot;date-parts&quot;:[[2012]]},&quot;page&quot;:&quot;367-372&quot;,&quot;abstract&quot;:&quot;There is a need for event organizers and emergency response personnel to detect emerging, potentially critical crowd situations at an early stage during city-wide mass gatherings. In this work, we introduce and describe mathematical methods based on pedestrian-behavior models to infer and visualize crowd conditions from pedestrians' GPS location traces. We tested our approach during the 2011 Lord Mayors Show in London by deploying a system able to infer and visualize in real-time crowd density, crowd turbulence, crowd velocity and crowd pressure. To collection location updates from festival visitors, a mobile phone app that supplies the user with event-related information and periodically logs the device's location was distributed. We collected around four million location updates from over 800 visitors. The City of London Police consulted the crowd condition visualization to monitor the event. As an evaluation of the usefulness of our approach, we learned through interviews with police officers that our approach helps to assess occurring crowd conditions and to spot critical situations faster compared to the traditional video-based methods. With that, appropriate measure can be deployed quickly helping to resolve a critical situation at an early stage. © 2012 IEEE.&quot;,&quot;container-title-short&quot;:&quot;&quot;},&quot;isTemporary&quot;:false}]},{&quot;citationID&quot;:&quot;MENDELEY_CITATION_6c812480-7ece-466b-8e30-ebfacad2381f&quot;,&quot;properties&quot;:{&quot;noteIndex&quot;:0},&quot;isEdited&quot;:false,&quot;manualOverride&quot;:{&quot;isManuallyOverridden&quot;:false,&quot;citeprocText&quot;:&quot;(Drummond et al., n.d.)&quot;,&quot;manualOverrideText&quot;:&quot;&quot;},&quot;citationTag&quot;:&quot;MENDELEY_CITATION_v3_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&quot;,&quot;citationItems&quot;:[{&quot;id&quot;:&quot;d7cd8a6f-02ae-3a70-941d-4e0f1fadfcc3&quot;,&quot;itemData&quot;:{&quot;type&quot;:&quot;report&quot;,&quot;id&quot;:&quot;d7cd8a6f-02ae-3a70-941d-4e0f1fadfcc3&quot;,&quot;title&quot;:&quot;Dynamic and Mobile GIS Investigating Changes in Space and Time&quot;,&quot;author&quot;:[{&quot;family&quot;:&quot;Drummond&quot;,&quot;given&quot;:&quot;Jane&quot;,&quot;parse-names&quot;:false,&quot;dropping-particle&quot;:&quot;&quot;,&quot;non-dropping-particle&quot;:&quot;&quot;},{&quot;family&quot;:&quot;Billen&quot;,&quot;given&quot;:&quot;Roland&quot;,&quot;parse-names&quot;:false,&quot;dropping-particle&quot;:&quot;&quot;,&quot;non-dropping-particle&quot;:&quot;&quot;},{&quot;family&quot;:&quot;Joao&quot;,&quot;given&quot;:&quot;Elsa&quot;,&quot;parse-names&quot;:false,&quot;dropping-particle&quot;:&quot;&quot;,&quot;non-dropping-particle&quot;:&quot;&quot;},{&quot;family&quot;:&quot;Forrest&quot;,&quot;given&quot;:&quot;David&quot;,&quot;parse-names&quot;:false,&quot;dropping-particle&quot;:&quot;&quot;,&quot;non-dropping-particle&quot;:&quot;&quot;}],&quot;container-title-short&quot;:&quot;&quot;},&quot;isTemporary&quot;:false}]},{&quot;citationID&quot;:&quot;MENDELEY_CITATION_55db65e2-aa8d-41ca-9873-e37a0a4b8fb0&quot;,&quot;properties&quot;:{&quot;noteIndex&quot;:0},&quot;isEdited&quot;:false,&quot;manualOverride&quot;:{&quot;isManuallyOverridden&quot;:false,&quot;citeprocText&quot;:&quot;(Asadpour &amp;#38; Dashti, 2011)&quot;,&quot;manualOverrideText&quot;:&quot;&quot;},&quot;citationTag&quot;:&quot;MENDELEY_CITATION_v3_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&quot;,&quot;citationItems&quot;:[{&quot;id&quot;:&quot;df2d1975-7549-3b6e-a8b9-34b5c2c66802&quot;,&quot;itemData&quot;:{&quot;type&quot;:&quot;paper-conference&quot;,&quot;id&quot;:&quot;df2d1975-7549-3b6e-a8b9-34b5c2c66802&quot;,&quot;title&quot;:&quot;A privacy-friendly RFID protocol using reusable anonymous tickets&quot;,&quot;author&quot;:[{&quot;family&quot;:&quot;Asadpour&quot;,&quot;given&quot;:&quot;Mahdi&quot;,&quot;parse-names&quot;:false,&quot;dropping-particle&quot;:&quot;&quot;,&quot;non-dropping-particle&quot;:&quot;&quot;},{&quot;family&quot;:&quot;Dashti&quot;,&quot;given&quot;:&quot;Mohammad Torabi&quot;,&quot;parse-names&quot;:false,&quot;dropping-particle&quot;:&quot;&quot;,&quot;non-dropping-particle&quot;:&quot;&quot;}],&quot;container-title&quot;:&quot;Proc. 10th IEEE Int. Conf. on Trust, Security and Privacy in Computing and Communications, TrustCom 2011, 8th IEEE Int. Conf. on Embedded Software and Systems, ICESS 2011, 6th Int. Conf. on FCST 2011&quot;,&quot;DOI&quot;:&quot;10.1109/TrustCom.2011.29&quot;,&quot;ISBN&quot;:&quot;9780769546001&quot;,&quot;issued&quot;:{&quot;date-parts&quot;:[[2011]]},&quot;page&quot;:&quot;206-213&quot;,&quot;abstract&quot;:&quot;A majority of the existing privacy-friendly RFID protocols use the output of a cryptographic hash function in place of real identity of an RFID tag to ensure anonymity and untraceability. In order to provide unique identification for the tags, these protocols assume that the hash functions are collision resistant. We show that, under this assumption on the hash functions, a substantial number of the existing protocols suffer from a trace ability problem that causes differentiating a tag from another. We propose a scalable privacy-friendly RFID protocol and describe its design and implementation issues. Our protocol substitutes the hash functions used for identification with anonymous tickets, thus avoiding the aforementioned trace ability problem. The anonymous tickets are reusable. They nevertheless identify the tags uniquely, at any given point in time. The query and search algorithm of our proposed protocol is of O(1) time complexity, and it imposes small storage overhead on the back-end database. We show that the protocol is scalable, and compare its storage and computational requirements to some existing protocols. We formally prove the security requirements of our protocol, and mechanically analyze some of its requirements using the model checker OFMC. © 2011 IEEE.&quot;,&quot;container-title-short&quot;:&quot;&quot;},&quot;isTemporary&quot;:false}]},{&quot;citationID&quot;:&quot;MENDELEY_CITATION_d97e0683-8466-40c3-ba4b-1805959451a1&quot;,&quot;properties&quot;:{&quot;noteIndex&quot;:0},&quot;isEdited&quot;:false,&quot;manualOverride&quot;:{&quot;isManuallyOverridden&quot;:false,&quot;citeprocText&quot;:&quot;(Bettini et al., n.d.)&quot;,&quot;manualOverrideText&quot;:&quot;&quot;},&quot;citationTag&quot;:&quot;MENDELEY_CITATION_v3_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&quot;,&quot;citationItems&quot;:[{&quot;id&quot;:&quot;f0e41005-9699-3c1e-88e9-c171cc5cf0a5&quot;,&quot;itemData&quot;:{&quot;type&quot;:&quot;article-journal&quot;,&quot;id&quot;:&quot;f0e41005-9699-3c1e-88e9-c171cc5cf0a5&quot;,&quot;title&quot;:&quot;PiLBA'08 Privacy in Location-Based Applications Workshop co-located with ESORICS 2008&quot;,&quot;author&quot;:[{&quot;family&quot;:&quot;Bettini&quot;,&quot;given&quot;:&quot;Claudio&quot;,&quot;parse-names&quot;:false,&quot;dropping-particle&quot;:&quot;&quot;,&quot;non-dropping-particle&quot;:&quot;&quot;},{&quot;family&quot;:&quot;Jajodia&quot;,&quot;given&quot;:&quot;Sushil&quot;,&quot;parse-names&quot;:false,&quot;dropping-particle&quot;:&quot;&quot;,&quot;non-dropping-particle&quot;:&quot;&quot;},{&quot;family&quot;:&quot;Samarati&quot;,&quot;given&quot;:&quot;Pierangela&quot;,&quot;parse-names&quot;:false,&quot;dropping-particle&quot;:&quot;&quot;,&quot;non-dropping-particle&quot;:&quot;&quot;},{&quot;family&quot;:&quot;Wang&quot;,&quot;given&quot;:&quot;X Sean&quot;,&quot;parse-names&quot;:false,&quot;dropping-particle&quot;:&quot;&quot;,&quot;non-dropping-particle&quot;:&quot;&quot;}],&quot;accessed&quot;:{&quot;date-parts&quot;:[[2022,8,11]]},&quot;container-title-short&quot;:&quot;&quot;},&quot;isTemporary&quot;:false}]},{&quot;citationID&quot;:&quot;MENDELEY_CITATION_38d022e6-225f-49b8-9351-89a61fc9c9e6&quot;,&quot;properties&quot;:{&quot;noteIndex&quot;:0},&quot;isEdited&quot;:false,&quot;manualOverride&quot;:{&quot;isManuallyOverridden&quot;:false,&quot;citeprocText&quot;:&quot;(Georgiadou et al., 2019)&quot;,&quot;manualOverrideText&quot;:&quot;&quot;},&quot;citationTag&quot;:&quot;MENDELEY_CITATION_v3_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&quot;,&quot;citationItems&quot;:[{&quot;id&quot;:&quot;2918833c-d871-3dcc-b865-3e3d8c056a6f&quot;,&quot;itemData&quot;:{&quot;type&quot;:&quot;article-journal&quot;,&quot;id&quot;:&quot;2918833c-d871-3dcc-b865-3e3d8c056a6f&quot;,&quot;title&quot;:&quot;Location privacy in the wake of the GDPR&quot;,&quot;author&quot;:[{&quot;family&quot;:&quot;Georgiadou&quot;,&quot;given&quot;:&quot;Yola&quot;,&quot;parse-names&quot;:false,&quot;dropping-particle&quot;:&quot;&quot;,&quot;non-dropping-particle&quot;:&quot;&quot;},{&quot;family&quot;:&quot;By&quot;,&quot;given&quot;:&quot;Rolf A.&quot;,&quot;parse-names&quot;:false,&quot;dropping-particle&quot;:&quot;&quot;,&quot;non-dropping-particle&quot;:&quot;de&quot;},{&quot;family&quot;:&quot;Kounadi&quot;,&quot;given&quot;:&quot;Ourania&quot;,&quot;parse-names&quot;:false,&quot;dropping-particle&quot;:&quot;&quot;,&quot;non-dropping-particle&quot;:&quot;&quot;}],&quot;container-title&quot;:&quot;ISPRS International Journal of Geo-Information&quot;,&quot;container-title-short&quot;:&quot;ISPRS Int J Geoinf&quot;,&quot;DOI&quot;:&quot;10.3390/ijgi8030157&quot;,&quot;ISSN&quot;:&quot;22209964&quot;,&quot;issued&quot;:{&quot;date-parts&quot;:[[2019,3,1]]},&quot;abstract&quot;:&quot;The General Data Protection Regulation (GDPR) protects the personal data of natural persons and at the same time allows the free movement of such data within the European Union (EU). Hailed as majestic by admirers and dismissed as protectionist by critics, the Regulation is expected to have a profound impact around the world, including in the African Union (AU). For European-African consortia conducting research that may affect the privacy of African citizens, the question is 'how to protect personal data of data subjects while at the same time ensuring a just distribution of the benefits of a global digital ecosystem?' We use location privacy as a point of departure, because information about an individual's location is different from other kinds of personally identifiable information. We analyse privacy at two levels, individual and cultural. Our perspective is interdisciplinary: we draw from computer science to describe three scenarios of transformation of volunteered or observed information to inferred information about a natural person and from cultural theory to distinguish four privacy cultures emerging within the EU in the wake of GDPR. We highlight recent data protection legislation in the AU and discuss factors that may accelerate or inhibit the alignment of data protection legislation in the AU with the GDPR.&quot;,&quot;publisher&quot;:&quot;MDPI AG&quot;,&quot;issue&quot;:&quot;3&quot;,&quot;volume&quot;:&quot;8&quot;},&quot;isTemporary&quot;:false}]},{&quot;citationID&quot;:&quot;MENDELEY_CITATION_5cf517a0-b3a1-4d6a-9e1a-f5ae7b69a29c&quot;,&quot;properties&quot;:{&quot;noteIndex&quot;:0},&quot;isEdited&quot;:false,&quot;manualOverride&quot;:{&quot;isManuallyOverridden&quot;:true,&quot;citeprocText&quot;:&quot;(European Union. 2016, 2016)&quot;,&quot;manualOverrideText&quot;:&quot;(European Union. 2016).&quot;},&quot;citationTag&quot;:&quot;MENDELEY_CITATION_v3_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&quot;,&quot;citationItems&quot;:[{&quot;id&quot;:&quot;38df6afc-fccc-33d4-96bb-cc74859b8fe5&quot;,&quot;itemData&quot;:{&quot;type&quot;:&quot;report&quot;,&quot;id&quot;:&quot;38df6afc-fccc-33d4-96bb-cc74859b8fe5&quot;,&quot;title&quot;:&quot;General Data Protection Regulation (GDPR)&quot;,&quot;author&quot;:[{&quot;family&quot;:&quot;European Union. 2016&quot;,&quot;given&quot;:&quot;&quot;,&quot;parse-names&quot;:false,&quot;dropping-particle&quot;:&quot;&quot;,&quot;non-dropping-particle&quot;:&quot;&quot;}],&quot;issued&quot;:{&quot;date-parts&quot;:[[2016]]},&quot;container-title-short&quot;:&quot;&quot;},&quot;isTemporary&quot;:false}]},{&quot;citationID&quot;:&quot;MENDELEY_CITATION_1d731661-e086-498e-bd20-b8b6f5fd8a06&quot;,&quot;properties&quot;:{&quot;noteIndex&quot;:0},&quot;isEdited&quot;:false,&quot;manualOverride&quot;:{&quot;isManuallyOverridden&quot;:true,&quot;citeprocText&quot;:&quot;(Avoine et al., 2014)&quot;,&quot;manualOverrideText&quot;:&quot;Avoine et al., 2014)&quot;},&quot;citationTag&quot;:&quot;MENDELEY_CITATION_v3_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&quot;,&quot;citationItems&quot;:[{&quot;id&quot;:&quot;3e801b98-feb6-32cc-b0f0-ebe53c96e996&quot;,&quot;itemData&quot;:{&quot;type&quot;:&quot;article-journal&quot;,&quot;id&quot;:&quot;3e801b98-feb6-32cc-b0f0-ebe53c96e996&quot;,&quot;title&quot;:&quot;Passengers information in public transport and privacy: Can anonymous tickets prevent tracking?&quot;,&quot;author&quot;:[{&quot;family&quot;:&quot;Avoine&quot;,&quot;given&quot;:&quot;Gildas&quot;,&quot;parse-names&quot;:false,&quot;dropping-particle&quot;:&quot;&quot;,&quot;non-dropping-particle&quot;:&quot;&quot;},{&quot;family&quot;:&quot;Calderoni&quot;,&quot;given&quot;:&quot;Luca&quot;,&quot;parse-names&quot;:false,&quot;dropping-particle&quot;:&quot;&quot;,&quot;non-dropping-particle&quot;:&quot;&quot;},{&quot;family&quot;:&quot;Delvaux&quot;,&quot;given&quot;:&quot;Jonathan&quot;,&quot;parse-names&quot;:false,&quot;dropping-particle&quot;:&quot;&quot;,&quot;non-dropping-particle&quot;:&quot;&quot;},{&quot;family&quot;:&quot;Maio&quot;,&quot;given&quot;:&quot;Dario&quot;,&quot;parse-names&quot;:false,&quot;dropping-particle&quot;:&quot;&quot;,&quot;non-dropping-particle&quot;:&quot;&quot;},{&quot;family&quot;:&quot;Palmieri&quot;,&quot;given&quot;:&quot;Paolo&quot;,&quot;parse-names&quot;:false,&quot;dropping-particle&quot;:&quot;&quot;,&quot;non-dropping-particle&quot;:&quot;&quot;}],&quot;container-title&quot;:&quot;International Journal of Information Management&quot;,&quot;DOI&quot;:&quot;10.1016/j.ijinfomgt.2014.05.004&quot;,&quot;ISSN&quot;:&quot;02684012&quot;,&quot;issued&quot;:{&quot;date-parts&quot;:[[2014]]},&quot;page&quot;:&quot;682-688&quot;,&quot;abstract&quot;:&quot;Modern public transportation companies often record large amounts of information. Privacy can be safeguarded by discarding nominal tickets, or introducing anonymization techniques. But is anonymity at all possible when everything is recorded? In this paper we discuss travel information management in the public transport scenario and we present a revealing case study (relative to the city of Cesena, Italy), showing that even anonymous 10-ride bus tickets may betray a user's privacy expectations. We also propose a number of recommendations for the design and management of public transport information systems, aimed at preserving the users' privacy, while retaining the useful analysis features enabled by the e-ticketing technology. © 2014 Elsevier Ltd.&quot;,&quot;publisher&quot;:&quot;Elsevier Ltd&quot;,&quot;issue&quot;:&quot;5&quot;,&quot;volume&quot;:&quot;34&quot;,&quot;container-title-short&quot;:&quot;Int J Inf Manage&quot;},&quot;isTemporary&quot;:false}]},{&quot;citationID&quot;:&quot;MENDELEY_CITATION_a25ebfd2-73eb-4768-b49b-7b24cf6a7cbc&quot;,&quot;properties&quot;:{&quot;noteIndex&quot;:0},&quot;isEdited&quot;:false,&quot;manualOverride&quot;:{&quot;isManuallyOverridden&quot;:false,&quot;citeprocText&quot;:&quot;(Megan Geuss, 2013)&quot;,&quot;manualOverrideText&quot;:&quot;&quot;},&quot;citationTag&quot;:&quot;MENDELEY_CITATION_v3_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&quot;,&quot;citationItems&quot;:[{&quot;id&quot;:&quot;cfc781c6-c53e-31c3-a0d9-81b795ce0308&quot;,&quot;itemData&quot;:{&quot;type&quot;:&quot;webpage&quot;,&quot;id&quot;:&quot;cfc781c6-c53e-31c3-a0d9-81b795ce0308&quot;,&quot;title&quot;:&quot;Japanese railway company plans to sell data from e-ticket records&quot;,&quot;author&quot;:[{&quot;family&quot;:&quot;Megan Geuss&quot;,&quot;given&quot;:&quot;&quot;,&quot;parse-names&quot;:false,&quot;dropping-particle&quot;:&quot;&quot;,&quot;non-dropping-particle&quot;:&quot;&quot;}],&quot;accessed&quot;:{&quot;date-parts&quot;:[[2022,8,3]]},&quot;URL&quot;:&quot;https://arstechnica.com/information-technology/2013/07/japanese-railway-company-plans-to-sell-data-from-e-ticket-records/&quot;,&quot;issued&quot;:{&quot;date-parts&quot;:[[2013]]},&quot;container-title-short&quot;:&quot;&quot;},&quot;isTemporary&quot;:false}]},{&quot;citationID&quot;:&quot;MENDELEY_CITATION_ec466cd6-4c56-4df0-a139-e79a2c5bf1ba&quot;,&quot;properties&quot;:{&quot;noteIndex&quot;:0},&quot;isEdited&quot;:false,&quot;manualOverride&quot;:{&quot;isManuallyOverridden&quot;:false,&quot;citeprocText&quot;:&quot;(Avoine et al., 2014)&quot;,&quot;manualOverrideText&quot;:&quot;&quot;},&quot;citationTag&quot;:&quot;MENDELEY_CITATION_v3_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&quot;,&quot;citationItems&quot;:[{&quot;id&quot;:&quot;3e801b98-feb6-32cc-b0f0-ebe53c96e996&quot;,&quot;itemData&quot;:{&quot;type&quot;:&quot;article-journal&quot;,&quot;id&quot;:&quot;3e801b98-feb6-32cc-b0f0-ebe53c96e996&quot;,&quot;title&quot;:&quot;Passengers information in public transport and privacy: Can anonymous tickets prevent tracking?&quot;,&quot;author&quot;:[{&quot;family&quot;:&quot;Avoine&quot;,&quot;given&quot;:&quot;Gildas&quot;,&quot;parse-names&quot;:false,&quot;dropping-particle&quot;:&quot;&quot;,&quot;non-dropping-particle&quot;:&quot;&quot;},{&quot;family&quot;:&quot;Calderoni&quot;,&quot;given&quot;:&quot;Luca&quot;,&quot;parse-names&quot;:false,&quot;dropping-particle&quot;:&quot;&quot;,&quot;non-dropping-particle&quot;:&quot;&quot;},{&quot;family&quot;:&quot;Delvaux&quot;,&quot;given&quot;:&quot;Jonathan&quot;,&quot;parse-names&quot;:false,&quot;dropping-particle&quot;:&quot;&quot;,&quot;non-dropping-particle&quot;:&quot;&quot;},{&quot;family&quot;:&quot;Maio&quot;,&quot;given&quot;:&quot;Dario&quot;,&quot;parse-names&quot;:false,&quot;dropping-particle&quot;:&quot;&quot;,&quot;non-dropping-particle&quot;:&quot;&quot;},{&quot;family&quot;:&quot;Palmieri&quot;,&quot;given&quot;:&quot;Paolo&quot;,&quot;parse-names&quot;:false,&quot;dropping-particle&quot;:&quot;&quot;,&quot;non-dropping-particle&quot;:&quot;&quot;}],&quot;container-title&quot;:&quot;International Journal of Information Management&quot;,&quot;DOI&quot;:&quot;10.1016/j.ijinfomgt.2014.05.004&quot;,&quot;ISSN&quot;:&quot;02684012&quot;,&quot;issued&quot;:{&quot;date-parts&quot;:[[2014]]},&quot;page&quot;:&quot;682-688&quot;,&quot;abstract&quot;:&quot;Modern public transportation companies often record large amounts of information. Privacy can be safeguarded by discarding nominal tickets, or introducing anonymization techniques. But is anonymity at all possible when everything is recorded? In this paper we discuss travel information management in the public transport scenario and we present a revealing case study (relative to the city of Cesena, Italy), showing that even anonymous 10-ride bus tickets may betray a user's privacy expectations. We also propose a number of recommendations for the design and management of public transport information systems, aimed at preserving the users' privacy, while retaining the useful analysis features enabled by the e-ticketing technology. © 2014 Elsevier Ltd.&quot;,&quot;publisher&quot;:&quot;Elsevier Ltd&quot;,&quot;issue&quot;:&quot;5&quot;,&quot;volume&quot;:&quot;34&quot;,&quot;container-title-short&quot;:&quot;Int J Inf Manage&quot;},&quot;isTemporary&quot;:false}]},{&quot;citationID&quot;:&quot;MENDELEY_CITATION_b246541b-eccc-471f-a0d3-61d9153e17cb&quot;,&quot;properties&quot;:{&quot;noteIndex&quot;:0},&quot;isEdited&quot;:false,&quot;manualOverride&quot;:{&quot;isManuallyOverridden&quot;:false,&quot;citeprocText&quot;:&quot;(Fechner &amp;#38; Kray, 2012)&quot;,&quot;manualOverrideText&quot;:&quot;&quot;},&quot;citationTag&quot;:&quot;MENDELEY_CITATION_v3_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&quot;,&quot;citationItems&quot;:[{&quot;id&quot;:&quot;d967bfc9-d480-31fc-837a-639678572013&quot;,&quot;itemData&quot;:{&quot;type&quot;:&quot;article-journal&quot;,&quot;id&quot;:&quot;d967bfc9-d480-31fc-837a-639678572013&quot;,&quot;title&quot;:&quot;Attacking Location Privacy: Exploring Human Strategies&quot;,&quot;author&quot;:[{&quot;family&quot;:&quot;Fechner&quot;,&quot;given&quot;:&quot;Thore&quot;,&quot;parse-names&quot;:false,&quot;dropping-particle&quot;:&quot;&quot;,&quot;non-dropping-particle&quot;:&quot;&quot;},{&quot;family&quot;:&quot;Kray&quot;,&quot;given&quot;:&quot;Christian&quot;,&quot;parse-names&quot;:false,&quot;dropping-particle&quot;:&quot;&quot;,&quot;non-dropping-particle&quot;:&quot;&quot;}],&quot;accessed&quot;:{&quot;date-parts&quot;:[[2022,8,11]]},&quot;ISBN&quot;:&quot;9781450312240&quot;,&quot;issued&quot;:{&quot;date-parts&quot;:[[2012]]},&quot;abstract&quot;:&quot;The proliferation of location-based services in recent years has highlighted the need to consider location privacy. This has led to the development of methods enhancing location privacy, and to the investigation of reasons for sharing location information. While computational attacks on location privacy and their prevention have attracted a lot of research, attacks based on humans strategies and tactics have mostly been considered implicitly. This note addresses this knowledge gap by reporting on a user study, which we conducted in the context of a location-based game. Participants had to identify other players over the course of several weeks. The results show that human strategies for deanonymization and re-identification can be highly successful and thus pose a threat to location privacy comparable to computational attacks. By incorporating real-world knowledge (that is not easily available in automated attacks), human players were able to efficiently identify other people in the game.&quot;,&quot;container-title-short&quot;:&quot;&quot;},&quot;isTemporary&quot;:false}]},{&quot;citationID&quot;:&quot;MENDELEY_CITATION_7ccfb0b8-515b-474f-8170-749c8bd82693&quot;,&quot;properties&quot;:{&quot;noteIndex&quot;:0},&quot;isEdited&quot;:false,&quot;manualOverride&quot;:{&quot;isManuallyOverridden&quot;:false,&quot;citeprocText&quot;:&quot;(Avoine et al., 2014)&quot;,&quot;manualOverrideText&quot;:&quot;&quot;},&quot;citationTag&quot;:&quot;MENDELEY_CITATION_v3_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&quot;,&quot;citationItems&quot;:[{&quot;id&quot;:&quot;3e801b98-feb6-32cc-b0f0-ebe53c96e996&quot;,&quot;itemData&quot;:{&quot;type&quot;:&quot;article-journal&quot;,&quot;id&quot;:&quot;3e801b98-feb6-32cc-b0f0-ebe53c96e996&quot;,&quot;title&quot;:&quot;Passengers information in public transport and privacy: Can anonymous tickets prevent tracking?&quot;,&quot;author&quot;:[{&quot;family&quot;:&quot;Avoine&quot;,&quot;given&quot;:&quot;Gildas&quot;,&quot;parse-names&quot;:false,&quot;dropping-particle&quot;:&quot;&quot;,&quot;non-dropping-particle&quot;:&quot;&quot;},{&quot;family&quot;:&quot;Calderoni&quot;,&quot;given&quot;:&quot;Luca&quot;,&quot;parse-names&quot;:false,&quot;dropping-particle&quot;:&quot;&quot;,&quot;non-dropping-particle&quot;:&quot;&quot;},{&quot;family&quot;:&quot;Delvaux&quot;,&quot;given&quot;:&quot;Jonathan&quot;,&quot;parse-names&quot;:false,&quot;dropping-particle&quot;:&quot;&quot;,&quot;non-dropping-particle&quot;:&quot;&quot;},{&quot;family&quot;:&quot;Maio&quot;,&quot;given&quot;:&quot;Dario&quot;,&quot;parse-names&quot;:false,&quot;dropping-particle&quot;:&quot;&quot;,&quot;non-dropping-particle&quot;:&quot;&quot;},{&quot;family&quot;:&quot;Palmieri&quot;,&quot;given&quot;:&quot;Paolo&quot;,&quot;parse-names&quot;:false,&quot;dropping-particle&quot;:&quot;&quot;,&quot;non-dropping-particle&quot;:&quot;&quot;}],&quot;container-title&quot;:&quot;International Journal of Information Management&quot;,&quot;DOI&quot;:&quot;10.1016/j.ijinfomgt.2014.05.004&quot;,&quot;ISSN&quot;:&quot;02684012&quot;,&quot;issued&quot;:{&quot;date-parts&quot;:[[2014]]},&quot;page&quot;:&quot;682-688&quot;,&quot;abstract&quot;:&quot;Modern public transportation companies often record large amounts of information. Privacy can be safeguarded by discarding nominal tickets, or introducing anonymization techniques. But is anonymity at all possible when everything is recorded? In this paper we discuss travel information management in the public transport scenario and we present a revealing case study (relative to the city of Cesena, Italy), showing that even anonymous 10-ride bus tickets may betray a user's privacy expectations. We also propose a number of recommendations for the design and management of public transport information systems, aimed at preserving the users' privacy, while retaining the useful analysis features enabled by the e-ticketing technology. © 2014 Elsevier Ltd.&quot;,&quot;publisher&quot;:&quot;Elsevier Ltd&quot;,&quot;issue&quot;:&quot;5&quot;,&quot;volume&quot;:&quot;34&quot;,&quot;container-title-short&quot;:&quot;Int J Inf Manage&quot;},&quot;isTemporary&quot;:false}]},{&quot;citationID&quot;:&quot;MENDELEY_CITATION_e5b5d6d2-0642-4b85-92c1-073bbeba09ea&quot;,&quot;properties&quot;:{&quot;noteIndex&quot;:0},&quot;isEdited&quot;:false,&quot;manualOverride&quot;:{&quot;isManuallyOverridden&quot;:false,&quot;citeprocText&quot;:&quot;(Fechner &amp;#38; Kray, 2012)&quot;,&quot;manualOverrideText&quot;:&quot;&quot;},&quot;citationTag&quot;:&quot;MENDELEY_CITATION_v3_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&quot;,&quot;citationItems&quot;:[{&quot;id&quot;:&quot;d967bfc9-d480-31fc-837a-639678572013&quot;,&quot;itemData&quot;:{&quot;type&quot;:&quot;article-journal&quot;,&quot;id&quot;:&quot;d967bfc9-d480-31fc-837a-639678572013&quot;,&quot;title&quot;:&quot;Attacking Location Privacy: Exploring Human Strategies&quot;,&quot;author&quot;:[{&quot;family&quot;:&quot;Fechner&quot;,&quot;given&quot;:&quot;Thore&quot;,&quot;parse-names&quot;:false,&quot;dropping-particle&quot;:&quot;&quot;,&quot;non-dropping-particle&quot;:&quot;&quot;},{&quot;family&quot;:&quot;Kray&quot;,&quot;given&quot;:&quot;Christian&quot;,&quot;parse-names&quot;:false,&quot;dropping-particle&quot;:&quot;&quot;,&quot;non-dropping-particle&quot;:&quot;&quot;}],&quot;accessed&quot;:{&quot;date-parts&quot;:[[2022,8,11]]},&quot;ISBN&quot;:&quot;9781450312240&quot;,&quot;issued&quot;:{&quot;date-parts&quot;:[[2012]]},&quot;abstract&quot;:&quot;The proliferation of location-based services in recent years has highlighted the need to consider location privacy. This has led to the development of methods enhancing location privacy, and to the investigation of reasons for sharing location information. While computational attacks on location privacy and their prevention have attracted a lot of research, attacks based on humans strategies and tactics have mostly been considered implicitly. This note addresses this knowledge gap by reporting on a user study, which we conducted in the context of a location-based game. Participants had to identify other players over the course of several weeks. The results show that human strategies for deanonymization and re-identification can be highly successful and thus pose a threat to location privacy comparable to computational attacks. By incorporating real-world knowledge (that is not easily available in automated attacks), human players were able to efficiently identify other people in the game.&quot;,&quot;container-title-short&quot;:&quot;&quot;},&quot;isTemporary&quot;:false}]},{&quot;citationID&quot;:&quot;MENDELEY_CITATION_a088a05d-b06c-4f91-9542-e238d76d0917&quot;,&quot;properties&quot;:{&quot;noteIndex&quot;:0},&quot;isEdited&quot;:false,&quot;manualOverride&quot;:{&quot;isManuallyOverridden&quot;:false,&quot;citeprocText&quot;:&quot;(Emam et al., n.d.)&quot;,&quot;manualOverrideText&quot;:&quot;&quot;},&quot;citationTag&quot;:&quot;MENDELEY_CITATION_v3_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&quot;,&quot;citationItems&quot;:[{&quot;id&quot;:&quot;dd282b14-194d-3d91-bff2-40ebeed1fdac&quot;,&quot;itemData&quot;:{&quot;type&quot;:&quot;article-journal&quot;,&quot;id&quot;:&quot;dd282b14-194d-3d91-bff2-40ebeed1fdac&quot;,&quot;title&quot;:&quot;A Systematic Review of Re-Identification Attacks on Health Data&quot;,&quot;author&quot;:[{&quot;family&quot;:&quot;Emam&quot;,&quot;given&quot;:&quot;Khaled&quot;,&quot;parse-names&quot;:false,&quot;dropping-particle&quot;:&quot;el&quot;,&quot;non-dropping-particle&quot;:&quot;&quot;},{&quot;family&quot;:&quot;Jonker&quot;,&quot;given&quot;:&quot;Elizabeth&quot;,&quot;parse-names&quot;:false,&quot;dropping-particle&quot;:&quot;&quot;,&quot;non-dropping-particle&quot;:&quot;&quot;},{&quot;family&quot;:&quot;Arbuckle&quot;,&quot;given&quot;:&quot;Luk&quot;,&quot;parse-names&quot;:false,&quot;dropping-particle&quot;:&quot;&quot;,&quot;non-dropping-particle&quot;:&quot;&quot;},{&quot;family&quot;:&quot;Malin&quot;,&quot;given&quot;:&quot;Bradley&quot;,&quot;parse-names&quot;:false,&quot;dropping-particle&quot;:&quot;&quot;,&quot;non-dropping-particle&quot;:&quot;&quot;}],&quot;DOI&quot;:&quot;10.1371/journal.pone.0028071&quot;,&quot;URL&quot;:&quot;www.plosone.org&quot;,&quot;abstract&quot;:&quot;Background: Privacy legislation in most jurisdictions allows the disclosure of health data for secondary purposes without patient consent if it is de-identified. Some recent articles in the medical, legal, and computer science literature have argued that de-identification methods do not provide sufficient protection because they are easy to reverse. Should this be the case, it would have significant and important implications on how health information is disclosed, including: (a) potentially limiting its availability for secondary purposes such as research, and (b) resulting in more identifiable health information being disclosed. Our objectives in this systematic review were to: (a) characterize known re-identification attacks on health data and contrast that to re-identification attacks on other kinds of data, (b) compute the overall proportion of records that have been correctly re-identified in these attacks, and (c) assess whether these demonstrate weaknesses in current de-identification methods.&quot;,&quot;container-title-short&quot;:&quot;&quot;},&quot;isTemporary&quot;:false}]},{&quot;citationID&quot;:&quot;MENDELEY_CITATION_2f900fbc-71b0-466e-af4a-4869b35a7857&quot;,&quot;properties&quot;:{&quot;noteIndex&quot;:0},&quot;isEdited&quot;:false,&quot;manualOverride&quot;:{&quot;isManuallyOverridden&quot;:true,&quot;citeprocText&quot;:&quot;(Y. Wang et al., 2014)&quot;,&quot;manualOverrideText&quot;:&quot;(Wang et al., 2014)&quot;},&quot;citationTag&quot;:&quot;MENDELEY_CITATION_v3_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&quot;,&quot;citationItems&quot;:[{&quot;id&quot;:&quot;01d328e9-0c65-3788-b23a-af2f7e8fef95&quot;,&quot;itemData&quot;:{&quot;type&quot;:&quot;article-journal&quot;,&quot;id&quot;:&quot;01d328e9-0c65-3788-b23a-af2f7e8fef95&quot;,&quot;title&quot;:&quot;High utility K-anonymization for social network publishing&quot;,&quot;author&quot;:[{&quot;family&quot;:&quot;Wang&quot;,&quot;given&quot;:&quot;Yazhe&quot;,&quot;parse-names&quot;:false,&quot;dropping-particle&quot;:&quot;&quot;,&quot;non-dropping-particle&quot;:&quot;&quot;},{&quot;family&quot;:&quot;Long Xie&quot;,&quot;given&quot;:&quot;·&quot;,&quot;parse-names&quot;:false,&quot;dropping-particle&quot;:&quot;&quot;,&quot;non-dropping-particle&quot;:&quot;&quot;},{&quot;family&quot;:&quot;Zheng&quot;,&quot;given&quot;:&quot;Baihua&quot;,&quot;parse-names&quot;:false,&quot;dropping-particle&quot;:&quot;&quot;,&quot;non-dropping-particle&quot;:&quot;&quot;},{&quot;family&quot;:&quot;Lee&quot;,&quot;given&quot;:&quot;Ken C K&quot;,&quot;parse-names&quot;:false,&quot;dropping-particle&quot;:&quot;&quot;,&quot;non-dropping-particle&quot;:&quot;&quot;},{&quot;family&quot;:&quot;Wang&quot;,&quot;given&quot;:&quot;Y&quot;,&quot;parse-names&quot;:false,&quot;dropping-particle&quot;:&quot;&quot;,&quot;non-dropping-particle&quot;:&quot;&quot;},{&quot;family&quot;:&quot;Xie&quot;,&quot;given&quot;:&quot;· L&quot;,&quot;parse-names&quot;:false,&quot;dropping-particle&quot;:&quot;&quot;,&quot;non-dropping-particle&quot;:&quot;&quot;},{&quot;family&quot;:&quot;Zheng&quot;,&quot;given&quot;:&quot;· B&quot;,&quot;parse-names&quot;:false,&quot;dropping-particle&quot;:&quot;&quot;,&quot;non-dropping-particle&quot;:&quot;&quot;},{&quot;family&quot;:&quot;Lee&quot;,&quot;given&quot;:&quot;K C K&quot;,&quot;parse-names&quot;:false,&quot;dropping-particle&quot;:&quot;&quot;,&quot;non-dropping-particle&quot;:&quot;&quot;}],&quot;container-title&quot;:&quot;Knowl Inf Syst&quot;,&quot;DOI&quot;:&quot;10.1007/s10115-013-0674-2&quot;,&quot;issued&quot;:{&quot;date-parts&quot;:[[2014]]},&quot;page&quot;:&quot;697-725&quot;,&quot;abstract&quot;:&quot;Privacy and utility are two main desiderata of good sensitive information publishing schemes. For publishing social networks, many existing algorithms rely on k-anonymity as a criterion to guarantee privacy protection. They reduce the utility loss by first using the degree sequence to model the structural properties of the original social network and then minimizing the changes on the degree sequence caused by the anonymization process. However , the degree sequence-based graph model is simple, and it fails to capture many important graph topological properties. Consequently, the existing anonymization algorithms that rely on this simple graph model to measure utility cannot guarantee generating anonymized social networks of high utility. In this paper, we propose novel utility measurements that are based on more complex community-based graph models. We also design a general k-anonymization framework, which can be used with various utility measurements to achieve k-anonymity with small utility loss on given social networks. Finally, we conduct extensive experimental evaluation on real datasets to evaluate the effectiveness of the new utility measurements proposed. The results demonstrate that our scheme achieves significant improvement on the utility of the anonymized social networks compared with the existing anonymization algorithms. The utility losses of many social network statistics of the anonymized social networks generated by our scheme are under 1 % in most cases.&quot;,&quot;volume&quot;:&quot;41&quot;,&quot;container-title-short&quot;:&quot;&quot;},&quot;isTemporary&quot;:false}]},{&quot;citationID&quot;:&quot;MENDELEY_CITATION_67f80aca-f7ed-4852-bb0e-f2749eadd825&quot;,&quot;properties&quot;:{&quot;noteIndex&quot;:0},&quot;isEdited&quot;:false,&quot;manualOverride&quot;:{&quot;isManuallyOverridden&quot;:false,&quot;citeprocText&quot;:&quot;(Goos et al., 2008)&quot;,&quot;manualOverrideText&quot;:&quot;&quot;},&quot;citationTag&quot;:&quot;MENDELEY_CITATION_v3_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&quot;,&quot;citationItems&quot;:[{&quot;id&quot;:&quot;a6b4eb7a-ce91-304a-b2bf-3dd62d2eea29&quot;,&quot;itemData&quot;:{&quot;type&quot;:&quot;report&quot;,&quot;id&quot;:&quot;a6b4eb7a-ce91-304a-b2bf-3dd62d2eea29&quot;,&quot;title&quot;:&quot;Theory and Applications of Models\nof Computation&quot;,&quot;author&quot;:[{&quot;family&quot;:&quot;Goos&quot;,&quot;given&quot;:&quot;Gerhard&quot;,&quot;parse-names&quot;:false,&quot;dropping-particle&quot;:&quot;&quot;,&quot;non-dropping-particle&quot;:&quot;&quot;},{&quot;family&quot;:&quot;Hartmanis&quot;,&quot;given&quot;:&quot;Juris&quot;,&quot;parse-names&quot;:false,&quot;dropping-particle&quot;:&quot;&quot;,&quot;non-dropping-particle&quot;:&quot;&quot;},{&quot;family&quot;:&quot;Van&quot;,&quot;given&quot;:&quot;Jan&quot;,&quot;parse-names&quot;:false,&quot;dropping-particle&quot;:&quot;&quot;,&quot;non-dropping-particle&quot;:&quot;&quot;},{&quot;family&quot;:&quot;Board&quot;,&quot;given&quot;:&quot;Leeuwen Editorial&quot;,&quot;parse-names&quot;:false,&quot;dropping-particle&quot;:&quot;&quot;,&quot;non-dropping-particle&quot;:&quot;&quot;},{&quot;family&quot;:&quot;Hutchison&quot;,&quot;given&quot;:&quot;David&quot;,&quot;parse-names&quot;:false,&quot;dropping-particle&quot;:&quot;&quot;,&quot;non-dropping-particle&quot;:&quot;&quot;},{&quot;family&quot;:&quot;Kanade&quot;,&quot;given&quot;:&quot;Takeo&quot;,&quot;parse-names&quot;:false,&quot;dropping-particle&quot;:&quot;&quot;,&quot;non-dropping-particle&quot;:&quot;&quot;},{&quot;family&quot;:&quot;Kittler&quot;,&quot;given&quot;:&quot;Josef&quot;,&quot;parse-names&quot;:false,&quot;dropping-particle&quot;:&quot;&quot;,&quot;non-dropping-particle&quot;:&quot;&quot;},{&quot;family&quot;:&quot;Kleinberg&quot;,&quot;given&quot;:&quot;Jon M&quot;,&quot;parse-names&quot;:false,&quot;dropping-particle&quot;:&quot;&quot;,&quot;non-dropping-particle&quot;:&quot;&quot;},{&quot;family&quot;:&quot;Kobsa&quot;,&quot;given&quot;:&quot;Alfred&quot;,&quot;parse-names&quot;:false,&quot;dropping-particle&quot;:&quot;&quot;,&quot;non-dropping-particle&quot;:&quot;&quot;},{&quot;family&quot;:&quot;Mattern&quot;,&quot;given&quot;:&quot;Friedemann&quot;,&quot;parse-names&quot;:false,&quot;dropping-particle&quot;:&quot;&quot;,&quot;non-dropping-particle&quot;:&quot;&quot;},{&quot;family&quot;:&quot;Zurich&quot;,&quot;given&quot;:&quot;Eth&quot;,&quot;parse-names&quot;:false,&quot;dropping-particle&quot;:&quot;&quot;,&quot;non-dropping-particle&quot;:&quot;&quot;},{&quot;family&quot;:&quot;Mitchell&quot;,&quot;given&quot;:&quot;John C&quot;,&quot;parse-names&quot;:false,&quot;dropping-particle&quot;:&quot;&quot;,&quot;non-dropping-particle&quot;:&quot;&quot;},{&quot;family&quot;:&quot;Naor&quot;,&quot;given&quot;:&quot;Moni&quot;,&quot;parse-names&quot;:false,&quot;dropping-particle&quot;:&quot;&quot;,&quot;non-dropping-particle&quot;:&quot;&quot;},{&quot;family&quot;:&quot;Nierstrasz&quot;,&quot;given&quot;:&quot;Oscar&quot;,&quot;parse-names&quot;:false,&quot;dropping-particle&quot;:&quot;&quot;,&quot;non-dropping-particle&quot;:&quot;&quot;},{&quot;family&quot;:&quot;Steffen&quot;,&quot;given&quot;:&quot;Bernhard&quot;,&quot;parse-names&quot;:false,&quot;dropping-particle&quot;:&quot;&quot;,&quot;non-dropping-particle&quot;:&quot;&quot;},{&quot;family&quot;:&quot;Sudan&quot;,&quot;given&quot;:&quot;Madhu&quot;,&quot;parse-names&quot;:false,&quot;dropping-particle&quot;:&quot;&quot;,&quot;non-dropping-particle&quot;:&quot;&quot;},{&quot;family&quot;:&quot;Terzopoulos&quot;,&quot;given&quot;:&quot;Demetri&quot;,&quot;parse-names&quot;:false,&quot;dropping-particle&quot;:&quot;&quot;,&quot;non-dropping-particle&quot;:&quot;&quot;},{&quot;family&quot;:&quot;Tygar&quot;,&quot;given&quot;:&quot;Doug&quot;,&quot;parse-names&quot;:false,&quot;dropping-particle&quot;:&quot;&quot;,&quot;non-dropping-particle&quot;:&quot;&quot;},{&quot;family&quot;:&quot;Weikum&quot;,&quot;given&quot;:&quot;Gerhard&quot;,&quot;parse-names&quot;:false,&quot;dropping-particle&quot;:&quot;&quot;,&quot;non-dropping-particle&quot;:&quot;&quot;}],&quot;issued&quot;:{&quot;date-parts&quot;:[[2008]]},&quot;container-title-short&quot;:&quot;&quot;},&quot;isTemporary&quot;:false}]},{&quot;citationID&quot;:&quot;MENDELEY_CITATION_479dfd67-59af-4508-9a0a-1354d8c7f5dc&quot;,&quot;properties&quot;:{&quot;noteIndex&quot;:0},&quot;isEdited&quot;:false,&quot;manualOverride&quot;:{&quot;isManuallyOverridden&quot;:false,&quot;citeprocText&quot;:&quot;(Mir et al., 2013)&quot;,&quot;manualOverrideText&quot;:&quot;&quot;},&quot;citationTag&quot;:&quot;MENDELEY_CITATION_v3_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&quot;,&quot;citationItems&quot;:[{&quot;id&quot;:&quot;09bbbbb7-83d9-3644-ab64-9584ffc00102&quot;,&quot;itemData&quot;:{&quot;type&quot;:&quot;paper-conference&quot;,&quot;id&quot;:&quot;09bbbbb7-83d9-3644-ab64-9584ffc00102&quot;,&quot;title&quot;:&quot;DP-WHERE: Differentially private modeling of human mobility&quot;,&quot;author&quot;:[{&quot;family&quot;:&quot;Mir&quot;,&quot;given&quot;:&quot;Darakhshan J.&quot;,&quot;parse-names&quot;:false,&quot;dropping-particle&quot;:&quot;&quot;,&quot;non-dropping-particle&quot;:&quot;&quot;},{&quot;family&quot;:&quot;Isaacman&quot;,&quot;given&quot;:&quot;Sibren&quot;,&quot;parse-names&quot;:false,&quot;dropping-particle&quot;:&quot;&quot;,&quot;non-dropping-particle&quot;:&quot;&quot;},{&quot;family&quot;:&quot;Caceres&quot;,&quot;given&quot;:&quot;Ramon&quot;,&quot;parse-names&quot;:false,&quot;dropping-particle&quot;:&quot;&quot;,&quot;non-dropping-particle&quot;:&quot;&quot;},{&quot;family&quot;:&quot;Martonosi&quot;,&quot;given&quot;:&quot;Margaret&quot;,&quot;parse-names&quot;:false,&quot;dropping-particle&quot;:&quot;&quot;,&quot;non-dropping-particle&quot;:&quot;&quot;},{&quot;family&quot;:&quot;Wright&quot;,&quot;given&quot;:&quot;Rebecca N.&quot;,&quot;parse-names&quot;:false,&quot;dropping-particle&quot;:&quot;&quot;,&quot;non-dropping-particle&quot;:&quot;&quot;}],&quot;container-title&quot;:&quot;Proceedings - 2013 IEEE International Conference on Big Data, Big Data 2013&quot;,&quot;DOI&quot;:&quot;10.1109/BigData.2013.6691626&quot;,&quot;ISBN&quot;:&quot;9781479912926&quot;,&quot;issued&quot;:{&quot;date-parts&quot;:[[2013]]},&quot;page&quot;:&quot;580-588&quot;,&quot;abstract&quot;:&quot;Models of human mobility have broad applicability in urban planning, ecology, epidemiology, and other fields. Starting with Call Detail Records (CDRs) from a cellular telephone network that have gone through a straightforward anonymization procedure, the prior WHERE modeling approach produces synthetic CDRs for a synthetic population. The accuracy of WHERE has been validated against billions of location samples for hundreds of thousands of cell phones in the New York and Los Angeles metropolitan areas. In this paper, we introduce DP-WHERE, which modifies WHERE by adding controlled noise to achieve differential privacy, a strict definition of privacy that makes no assumptions about the power or background knowledge of a potential adversary. We also present experiments showing that the accuracy of DP-WHERE remains close to that of WHERE and of real CDRs. With this work, we aim to enable the creation and possible release of synthetic models that capture the mobility patterns of real metropolitan populations while preserving privacy. © 2013 IEEE.&quot;,&quot;publisher&quot;:&quot;IEEE Computer Society&quot;,&quot;container-title-short&quot;:&quot;&quot;},&quot;isTemporary&quot;:false}]},{&quot;citationID&quot;:&quot;MENDELEY_CITATION_4f735230-6021-4026-a3c5-a836593c8591&quot;,&quot;properties&quot;:{&quot;noteIndex&quot;:0},&quot;isEdited&quot;:false,&quot;manualOverride&quot;:{&quot;isManuallyOverridden&quot;:true,&quot;citeprocText&quot;:&quot;(Stanciu et al., 2020)&quot;,&quot;manualOverrideText&quot;:&quot;Stanciu et al. (2020)&quot;},&quot;citationTag&quot;:&quot;MENDELEY_CITATION_v3_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&quot;,&quot;citationItems&quot;:[{&quot;id&quot;:&quot;fe4965cd-8ddc-371d-883c-435193521407&quot;,&quot;itemData&quot;:{&quot;type&quot;:&quot;paper-conference&quot;,&quot;id&quot;:&quot;fe4965cd-8ddc-371d-883c-435193521407&quot;,&quot;title&quot;:&quot;K-anonymous crowd flow analytics&quot;,&quot;author&quot;:[{&quot;family&quot;:&quot;Stanciu&quot;,&quot;given&quot;:&quot;Valeriu Daniel&quot;,&quot;parse-names&quot;:false,&quot;dropping-particle&quot;:&quot;&quot;,&quot;non-dropping-particle&quot;:&quot;&quot;},{&quot;family&quot;:&quot;Steen&quot;,&quot;given&quot;:&quot;Maarten&quot;,&quot;parse-names&quot;:false,&quot;dropping-particle&quot;:&quot;&quot;,&quot;non-dropping-particle&quot;:&quot;van&quot;},{&quot;family&quot;:&quot;Dobre&quot;,&quot;given&quot;:&quot;Ciprian&quot;,&quot;parse-names&quot;:false,&quot;dropping-particle&quot;:&quot;&quot;,&quot;non-dropping-particle&quot;:&quot;&quot;},{&quot;family&quot;:&quot;Peter&quot;,&quot;given&quot;:&quot;Andreas&quot;,&quot;parse-names&quot;:false,&quot;dropping-particle&quot;:&quot;&quot;,&quot;non-dropping-particle&quot;:&quot;&quot;}],&quot;container-title&quot;:&quot;ACM International Conference Proceeding Series&quot;,&quot;DOI&quot;:&quot;10.1145/3448891.3448903&quot;,&quot;ISBN&quot;:&quot;9781450388405&quot;,&quot;issued&quot;:{&quot;date-parts&quot;:[[2020,12,7]]},&quot;page&quot;:&quot;376-385&quot;,&quot;abstract&quot;:&quot;Measuring pedestrian dynamics using the signals sent from smartphones has become popular. Notably, Wi-Fi-based systems are currently widely deployed. However, many such systems have also become subject to serious debate due to privacy infringement. For some time, secure hashing of a smartphone's unique MAC address was considered to be sufficient, yet this method has been overruled by Europe's General Data Protection Regulation which states that an individual should not be identifiable from any dataset without explicit prior consent. In this paper, we propose a novel anonymization technique that essentially anonymizes detected smartphones immediately at the sensor before any data on such a detection is stored for further analysis. Our solution borrows from the notion of k-anonymity, while avoiding its well-known drawbacks that lead to de-anonymization. Moreover, while ensuring what we coin detection k-anonymity, we also ensure high accuracy of counting measures when dealing with realistic pedestrian flows within crowds. We evaluate our solution both in a simulated environment and in a realistic environment reproducing real-life settings.&quot;,&quot;publisher&quot;:&quot;Association for Computing Machinery&quot;,&quot;container-title-short&quot;:&quot;&quot;},&quot;isTemporary&quot;:false}]},{&quot;citationID&quot;:&quot;MENDELEY_CITATION_c023166d-9244-40c1-892e-adc6b32e9c50&quot;,&quot;properties&quot;:{&quot;noteIndex&quot;:0},&quot;isEdited&quot;:false,&quot;manualOverride&quot;:{&quot;isManuallyOverridden&quot;:false,&quot;citeprocText&quot;:&quot;(Patlins &amp;#38; Kunicina, 2015)&quot;,&quot;manualOverrideText&quot;:&quot;&quot;},&quot;citationTag&quot;:&quot;MENDELEY_CITATION_v3_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&quot;,&quot;citationItems&quot;:[{&quot;id&quot;:&quot;1c47ea95-d42b-37db-ab72-1e172ada11a2&quot;,&quot;itemData&quot;:{&quot;type&quot;:&quot;paper-conference&quot;,&quot;id&quot;:&quot;1c47ea95-d42b-37db-ab72-1e172ada11a2&quot;,&quot;title&quot;:&quot;The new approach for passenger counting in public transport system&quot;,&quot;author&quot;:[{&quot;family&quot;:&quot;Patlins&quot;,&quot;given&quot;:&quot;Antons&quot;,&quot;parse-names&quot;:false,&quot;dropping-particle&quot;:&quot;&quot;,&quot;non-dropping-particle&quot;:&quot;&quot;},{&quot;family&quot;:&quot;Kunicina&quot;,&quot;given&quot;:&quot;Nadezhda&quot;,&quot;parse-names&quot;:false,&quot;dropping-particle&quot;:&quot;&quot;,&quot;non-dropping-particle&quot;:&quot;&quot;}],&quot;container-title&quot;:&quot;Proceedings of the 2015 IEEE 8th International Conference on Intelligent Data Acquisition and Advanced Computing Systems: Technology and Applications, IDAACS 2015&quot;,&quot;DOI&quot;:&quot;10.1109/IDAACS.2015.7340700&quot;,&quot;ISBN&quot;:&quot;9781467383615&quot;,&quot;issued&quot;:{&quot;date-parts&quot;:[[2015,11,30]]},&quot;page&quot;:&quot;53-57&quot;,&quot;abstract&quot;:&quot;Counting of passengers in public transport system is a very significant task which must be performed for sustainable city planning. In different countries and cities this task performed very differently, or not performed at all, as well as there are no clearly defined international standards for public transport passenger flow analysis, and as a result, for system sustainable development. There are a lot of approaches and methods for passenger flow tracking, but all this approaches have their own disadvantages. It is clear, that often population of cities grow faster than public transport system and its infrastructure. But in reality-it will be very good to look for the online balance between the capacity of the public transport network and actual flow of passengers. In this research solving of passenger counting problem will be performed using such an estimative scientific method of remote sensing as photogrammetry. The case study of passenger counting in public transport system for Riga city is also described in current article for better understanding of the offered approach.&quot;,&quot;publisher&quot;:&quot;Institute of Electrical and Electronics Engineers Inc.&quot;,&quot;volume&quot;:&quot;1&quot;,&quot;container-title-short&quot;:&quot;&quot;},&quot;isTemporary&quot;:false}]},{&quot;citationID&quot;:&quot;MENDELEY_CITATION_4b257ef0-1de5-4af2-8d9c-5d0c358ac77a&quot;,&quot;properties&quot;:{&quot;noteIndex&quot;:0},&quot;isEdited&quot;:false,&quot;manualOverride&quot;:{&quot;isManuallyOverridden&quot;:false,&quot;citeprocText&quot;:&quot;(Tilg et al., 2021)&quot;,&quot;manualOverrideText&quot;:&quot;&quot;},&quot;citationTag&quot;:&quot;MENDELEY_CITATION_v3_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&quot;,&quot;citationItems&quot;:[{&quot;id&quot;:&quot;16a78e2c-615e-326b-82a6-a4d69971f8d8&quot;,&quot;itemData&quot;:{&quot;type&quot;:&quot;article-journal&quot;,&quot;id&quot;:&quot;16a78e2c-615e-326b-82a6-a4d69971f8d8&quot;,&quot;title&quot;:&quot;The impact of data characteristics on the estimation of the three-dimensional passenger macroscopic fundamental diagram&quot;,&quot;author&quot;:[{&quot;family&quot;:&quot;Tilg&quot;,&quot;given&quot;:&quot;Gabriel&quot;,&quot;parse-names&quot;:false,&quot;dropping-particle&quot;:&quot;&quot;,&quot;non-dropping-particle&quot;:&quot;&quot;},{&quot;family&quot;:&quot;Pawlowski&quot;,&quot;given&quot;:&quot;Antonia&quot;,&quot;parse-names&quot;:false,&quot;dropping-particle&quot;:&quot;&quot;,&quot;non-dropping-particle&quot;:&quot;&quot;},{&quot;family&quot;:&quot;Bogenberger&quot;,&quot;given&quot;:&quot;Klaus&quot;,&quot;parse-names&quot;:false,&quot;dropping-particle&quot;:&quot;&quot;,&quot;non-dropping-particle&quot;:&quot;&quot;}],&quot;container-title&quot;:&quot;IEEE Conference on Intelligent Transportation Systems, Proceedings, ITSC&quot;,&quot;accessed&quot;:{&quot;date-parts&quot;:[[2022,9,24]]},&quot;DOI&quot;:&quot;10.1109/ITSC48978.2021.9564430&quot;,&quot;ISBN&quot;:&quot;9781728191423&quot;,&quot;issued&quot;:{&quot;date-parts&quot;:[[2021,9,19]]},&quot;page&quot;:&quot;2111-2117&quot;,&quot;abstract&quot;:&quot;The three-dimensional passenger macroscopic fundamental diagram (pMFD) defines the functional relation between car accumulation, bus accumulation, and travel production of passengers. It facilitates the analysis of bi-modal traffic dynamics from the perspective of passenger flows. Usually, it is estimated based on empirical or simulated data. This paper focuses on the role of data characteristics for such a data-based estimation. Thereby, we study two main scenarios: First, we examine the effects of penetration and sampling rates, as well as speed measurement errors of person-specific position data on the pMFD estimation. Second, we study the estimation accuracy assuming that only data from automatic passenger count (APC) devices and loop detectors are available. This reflects a more realistic data source for local authorities. In this context, we investigate the impact of the penetration rate of APC device-equipped buses on the pMFD estimation. To quantify the impact of those aspects, we compare the resulting pMFDs to the ground truth pMFD, which has a penetration rate of 100 %, a sampling rate of 1 Hz, and no error in the speed data. To reduce the case dependency, we conduct this analysis for two networks: the well-known Sioux Falls network, and Schwabing, a district in Munich, Germany. The results of our study show that the penetration rate has a strong influence on the pMFD and the error increases faster the lower the penetration rate is. In contrast, the sampling rate and speed measurement error have a smaller impact on the pMFD estimation. Additionally, our results indicate that the estimation accuracy is reasonably high when APC data is utilized. The results of this study are relevant to both scientists and practitioners, as we not only advance the knowledge on the pMFD estimation but also show what data are necessary for robust estimation and thus its application in practice.&quot;,&quot;publisher&quot;:&quot;Institute of Electrical and Electronics Engineers Inc.&quot;,&quot;volume&quot;:&quot;2021-September&quot;,&quot;container-title-short&quot;:&quot;&quot;},&quot;isTemporary&quot;:false}]},{&quot;citationID&quot;:&quot;MENDELEY_CITATION_ddf47554-a91e-4c13-80ae-a2a5140b5f16&quot;,&quot;properties&quot;:{&quot;noteIndex&quot;:0},&quot;isEdited&quot;:false,&quot;manualOverride&quot;:{&quot;isManuallyOverridden&quot;:false,&quot;citeprocText&quot;:&quot;(Oransirikul et al., 2014)&quot;,&quot;manualOverrideText&quot;:&quot;&quot;},&quot;citationTag&quot;:&quot;MENDELEY_CITATION_v3_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&quot;,&quot;citationItems&quot;:[{&quot;id&quot;:&quot;02019a61-a048-392f-bcb0-aeeed2a50fb0&quot;,&quot;itemData&quot;:{&quot;type&quot;:&quot;article-journal&quot;,&quot;id&quot;:&quot;02019a61-a048-392f-bcb0-aeeed2a50fb0&quot;,&quot;title&quot;:&quot;Measuring Bus Passenger Load by Monitoring Wi-Fi Transmissions from Mobile Devices&quot;,&quot;author&quot;:[{&quot;family&quot;:&quot;Oransirikul&quot;,&quot;given&quot;:&quot;Thongtat&quot;,&quot;parse-names&quot;:false,&quot;dropping-particle&quot;:&quot;&quot;,&quot;non-dropping-particle&quot;:&quot;&quot;},{&quot;family&quot;:&quot;Nishide&quot;,&quot;given&quot;:&quot;Ryo&quot;,&quot;parse-names&quot;:false,&quot;dropping-particle&quot;:&quot;&quot;,&quot;non-dropping-particle&quot;:&quot;&quot;},{&quot;family&quot;:&quot;Piumarta&quot;,&quot;given&quot;:&quot;Ian&quot;,&quot;parse-names&quot;:false,&quot;dropping-particle&quot;:&quot;&quot;,&quot;non-dropping-particle&quot;:&quot;&quot;},{&quot;family&quot;:&quot;Takada&quot;,&quot;given&quot;:&quot;Hideyuki&quot;,&quot;parse-names&quot;:false,&quot;dropping-particle&quot;:&quot;&quot;,&quot;non-dropping-particle&quot;:&quot;&quot;}],&quot;container-title&quot;:&quot;Procedia Technology&quot;,&quot;accessed&quot;:{&quot;date-parts&quot;:[[2022,9,24]]},&quot;DOI&quot;:&quot;10.1016/J.PROTCY.2014.11.023&quot;,&quot;ISSN&quot;:&quot;2212-0173&quot;,&quot;issued&quot;:{&quot;date-parts&quot;:[[2014,1,1]]},&quot;page&quot;:&quot;120-125&quot;,&quot;abstract&quot;:&quot;Uneven loading of busses degrades passengers’ travel experience for a variety of reasons. Load balancing for busses requires information about the load, both the potential passenger load at the bus stop and the actual load currently aboard travelling busses. This paper describes a feasibility study for measuring bus passenger loads by detecting the periodic network probing activity from WiFi devices built into ‘smart phones’. Our experimental results show that WiFi activity does correlate with observed passenger flow at bus stops and the load aboard a bus while en route.&quot;,&quot;publisher&quot;:&quot;Elsevier&quot;,&quot;volume&quot;:&quot;18&quot;,&quot;container-title-short&quot;:&quot;&quot;},&quot;isTemporary&quot;:false}]},{&quot;citationID&quot;:&quot;MENDELEY_CITATION_f62e5b17-bf78-4714-951e-3b366d769e3d&quot;,&quot;properties&quot;:{&quot;noteIndex&quot;:0},&quot;isEdited&quot;:false,&quot;manualOverride&quot;:{&quot;isManuallyOverridden&quot;:false,&quot;citeprocText&quot;:&quot;(Avoine et al., 2014)&quot;,&quot;manualOverrideText&quot;:&quot;&quot;},&quot;citationTag&quot;:&quot;MENDELEY_CITATION_v3_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&quot;,&quot;citationItems&quot;:[{&quot;id&quot;:&quot;3e801b98-feb6-32cc-b0f0-ebe53c96e996&quot;,&quot;itemData&quot;:{&quot;type&quot;:&quot;article-journal&quot;,&quot;id&quot;:&quot;3e801b98-feb6-32cc-b0f0-ebe53c96e996&quot;,&quot;title&quot;:&quot;Passengers information in public transport and privacy: Can anonymous tickets prevent tracking?&quot;,&quot;author&quot;:[{&quot;family&quot;:&quot;Avoine&quot;,&quot;given&quot;:&quot;Gildas&quot;,&quot;parse-names&quot;:false,&quot;dropping-particle&quot;:&quot;&quot;,&quot;non-dropping-particle&quot;:&quot;&quot;},{&quot;family&quot;:&quot;Calderoni&quot;,&quot;given&quot;:&quot;Luca&quot;,&quot;parse-names&quot;:false,&quot;dropping-particle&quot;:&quot;&quot;,&quot;non-dropping-particle&quot;:&quot;&quot;},{&quot;family&quot;:&quot;Delvaux&quot;,&quot;given&quot;:&quot;Jonathan&quot;,&quot;parse-names&quot;:false,&quot;dropping-particle&quot;:&quot;&quot;,&quot;non-dropping-particle&quot;:&quot;&quot;},{&quot;family&quot;:&quot;Maio&quot;,&quot;given&quot;:&quot;Dario&quot;,&quot;parse-names&quot;:false,&quot;dropping-particle&quot;:&quot;&quot;,&quot;non-dropping-particle&quot;:&quot;&quot;},{&quot;family&quot;:&quot;Palmieri&quot;,&quot;given&quot;:&quot;Paolo&quot;,&quot;parse-names&quot;:false,&quot;dropping-particle&quot;:&quot;&quot;,&quot;non-dropping-particle&quot;:&quot;&quot;}],&quot;container-title&quot;:&quot;International Journal of Information Management&quot;,&quot;DOI&quot;:&quot;10.1016/j.ijinfomgt.2014.05.004&quot;,&quot;ISSN&quot;:&quot;02684012&quot;,&quot;issued&quot;:{&quot;date-parts&quot;:[[2014]]},&quot;page&quot;:&quot;682-688&quot;,&quot;abstract&quot;:&quot;Modern public transportation companies often record large amounts of information. Privacy can be safeguarded by discarding nominal tickets, or introducing anonymization techniques. But is anonymity at all possible when everything is recorded? In this paper we discuss travel information management in the public transport scenario and we present a revealing case study (relative to the city of Cesena, Italy), showing that even anonymous 10-ride bus tickets may betray a user's privacy expectations. We also propose a number of recommendations for the design and management of public transport information systems, aimed at preserving the users' privacy, while retaining the useful analysis features enabled by the e-ticketing technology. © 2014 Elsevier Ltd.&quot;,&quot;publisher&quot;:&quot;Elsevier Ltd&quot;,&quot;issue&quot;:&quot;5&quot;,&quot;volume&quot;:&quot;34&quot;,&quot;container-title-short&quot;:&quot;Int J Inf Manage&quot;},&quot;isTemporary&quot;:false}]},{&quot;citationID&quot;:&quot;MENDELEY_CITATION_f15b3c3e-c6e4-42e0-b691-e96464bc5425&quot;,&quot;properties&quot;:{&quot;noteIndex&quot;:0},&quot;isEdited&quot;:false,&quot;manualOverride&quot;:{&quot;isManuallyOverridden&quot;:false,&quot;citeprocText&quot;:&quot;(Stanciu et al., 2020)&quot;,&quot;manualOverrideText&quot;:&quot;&quot;},&quot;citationTag&quot;:&quot;MENDELEY_CITATION_v3_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&quot;,&quot;citationItems&quot;:[{&quot;id&quot;:&quot;fe4965cd-8ddc-371d-883c-435193521407&quot;,&quot;itemData&quot;:{&quot;type&quot;:&quot;paper-conference&quot;,&quot;id&quot;:&quot;fe4965cd-8ddc-371d-883c-435193521407&quot;,&quot;title&quot;:&quot;K-anonymous crowd flow analytics&quot;,&quot;author&quot;:[{&quot;family&quot;:&quot;Stanciu&quot;,&quot;given&quot;:&quot;Valeriu Daniel&quot;,&quot;parse-names&quot;:false,&quot;dropping-particle&quot;:&quot;&quot;,&quot;non-dropping-particle&quot;:&quot;&quot;},{&quot;family&quot;:&quot;Steen&quot;,&quot;given&quot;:&quot;Maarten&quot;,&quot;parse-names&quot;:false,&quot;dropping-particle&quot;:&quot;&quot;,&quot;non-dropping-particle&quot;:&quot;van&quot;},{&quot;family&quot;:&quot;Dobre&quot;,&quot;given&quot;:&quot;Ciprian&quot;,&quot;parse-names&quot;:false,&quot;dropping-particle&quot;:&quot;&quot;,&quot;non-dropping-particle&quot;:&quot;&quot;},{&quot;family&quot;:&quot;Peter&quot;,&quot;given&quot;:&quot;Andreas&quot;,&quot;parse-names&quot;:false,&quot;dropping-particle&quot;:&quot;&quot;,&quot;non-dropping-particle&quot;:&quot;&quot;}],&quot;container-title&quot;:&quot;ACM International Conference Proceeding Series&quot;,&quot;DOI&quot;:&quot;10.1145/3448891.3448903&quot;,&quot;ISBN&quot;:&quot;9781450388405&quot;,&quot;issued&quot;:{&quot;date-parts&quot;:[[2020,12,7]]},&quot;page&quot;:&quot;376-385&quot;,&quot;abstract&quot;:&quot;Measuring pedestrian dynamics using the signals sent from smartphones has become popular. Notably, Wi-Fi-based systems are currently widely deployed. However, many such systems have also become subject to serious debate due to privacy infringement. For some time, secure hashing of a smartphone's unique MAC address was considered to be sufficient, yet this method has been overruled by Europe's General Data Protection Regulation which states that an individual should not be identifiable from any dataset without explicit prior consent. In this paper, we propose a novel anonymization technique that essentially anonymizes detected smartphones immediately at the sensor before any data on such a detection is stored for further analysis. Our solution borrows from the notion of k-anonymity, while avoiding its well-known drawbacks that lead to de-anonymization. Moreover, while ensuring what we coin detection k-anonymity, we also ensure high accuracy of counting measures when dealing with realistic pedestrian flows within crowds. We evaluate our solution both in a simulated environment and in a realistic environment reproducing real-life settings.&quot;,&quot;publisher&quot;:&quot;Association for Computing Machinery&quot;,&quot;container-title-short&quot;:&quot;&quot;},&quot;isTemporary&quot;:false}]},{&quot;citationID&quot;:&quot;MENDELEY_CITATION_b4ac2c6c-8e7c-493d-97ee-695688b80b90&quot;,&quot;properties&quot;:{&quot;noteIndex&quot;:0},&quot;isEdited&quot;:false,&quot;manualOverride&quot;:{&quot;isManuallyOverridden&quot;:true,&quot;citeprocText&quot;:&quot;(M. Wang et al., 2016)&quot;,&quot;manualOverrideText&quot;:&quot;(Wang et al., 2016)&quot;},&quot;citationTag&quot;:&quot;MENDELEY_CITATION_v3_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&quot;,&quot;citationItems&quot;:[{&quot;id&quot;:&quot;95493aa4-99a0-39b4-9669-397768b33d3a&quot;,&quot;itemData&quot;:{&quot;type&quot;:&quot;article&quot;,&quot;id&quot;:&quot;95493aa4-99a0-39b4-9669-397768b33d3a&quot;,&quot;title&quot;:&quot;Outside the ivory tower: Visualizing university students’ top transit-trip destinations and popular corridors&quot;,&quot;author&quot;:[{&quot;family&quot;:&quot;Wang&quot;,&quot;given&quot;:&quot;Mingshu&quot;,&quot;parse-names&quot;:false,&quot;dropping-particle&quot;:&quot;&quot;,&quot;non-dropping-particle&quot;:&quot;&quot;},{&quot;family&quot;:&quot;Zhou&quot;,&quot;given&quot;:&quot;Jiangping&quot;,&quot;parse-names&quot;:false,&quot;dropping-particle&quot;:&quot;&quot;,&quot;non-dropping-particle&quot;:&quot;&quot;},{&quot;family&quot;:&quot;Long&quot;,&quot;given&quot;:&quot;Ying&quot;,&quot;parse-names&quot;:false,&quot;dropping-particle&quot;:&quot;&quot;,&quot;non-dropping-particle&quot;:&quot;&quot;},{&quot;family&quot;:&quot;Chen&quot;,&quot;given&quot;:&quot;Feng&quot;,&quot;parse-names&quot;:false,&quot;dropping-particle&quot;:&quot;&quot;,&quot;non-dropping-particle&quot;:&quot;&quot;}],&quot;container-title&quot;:&quot;Regional Studies, Regional Science&quot;,&quot;DOI&quot;:&quot;10.1080/21681376.2016.1154798&quot;,&quot;ISSN&quot;:&quot;21681376&quot;,&quot;issued&quot;:{&quot;date-parts&quot;:[[2016]]},&quot;page&quot;:&quot;202-206&quot;,&quot;abstract&quot;:&quot;Universities are where innovations, face-to-face interactions and social capital are commonplace. Nevertheless, often regarded as ‘the ivory tower’, universities cannot be separated from the social and economic transformations outside of them. Traffic, information and financial flows between universities and other locations can be used to reveal connections between the ivory tower and other locales. Therefore, this paper uses the weekday public transit smartcard records from 6 to 9 April 2010 (158,262 transit trips in total, including bus-only, bus plus subway and subway-only trips) to identify and profile the most popular destinations of student riders from the ‘985 universities’ (a short list of top universities designated by the Chinese Central Government in 1999) and associated transit trip flows in Beijing. It identifies destination hotspots for the 985 universities’ students in Beijing, allocates traffic volume to major roads and delineates the transit trips of students from each campus. The results indicate that there exist only weak ties and little movement between the top universities and the most disadvantaged areas.&quot;,&quot;publisher&quot;:&quot;Routledge&quot;,&quot;issue&quot;:&quot;1&quot;,&quot;volume&quot;:&quot;3&quot;,&quot;container-title-short&quot;:&quot;Reg Stud Reg Sci&quot;},&quot;isTemporary&quot;:false}]},{&quot;citationID&quot;:&quot;MENDELEY_CITATION_e199b045-2c3f-4815-b93a-ec65307b09f7&quot;,&quot;properties&quot;:{&quot;noteIndex&quot;:0},&quot;isEdited&quot;:false,&quot;manualOverride&quot;:{&quot;isManuallyOverridden&quot;:false,&quot;citeprocText&quot;:&quot;(Zhou et al., 2017)&quot;,&quot;manualOverrideText&quot;:&quot;&quot;},&quot;citationTag&quot;:&quot;MENDELEY_CITATION_v3_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&quot;,&quot;citationItems&quot;:[{&quot;id&quot;:&quot;409388df-2f25-3df3-bb64-42f25dfe3f14&quot;,&quot;itemData&quot;:{&quot;type&quot;:&quot;article-journal&quot;,&quot;id&quot;:&quot;409388df-2f25-3df3-bb64-42f25dfe3f14&quot;,&quot;title&quot;:&quot;Big data for intrametropolitan human movement studies: A case study of bus commuters based on smart card data&quot;,&quot;author&quot;:[{&quot;family&quot;:&quot;Zhou&quot;,&quot;given&quot;:&quot;Jiangping&quot;,&quot;parse-names&quot;:false,&quot;dropping-particle&quot;:&quot;&quot;,&quot;non-dropping-particle&quot;:&quot;&quot;},{&quot;family&quot;:&quot;Wang&quot;,&quot;given&quot;:&quot;Mingshu&quot;,&quot;parse-names&quot;:false,&quot;dropping-particle&quot;:&quot;&quot;,&quot;non-dropping-particle&quot;:&quot;&quot;},{&quot;family&quot;:&quot;Long&quot;,&quot;given&quot;:&quot;Ying&quot;,&quot;parse-names&quot;:false,&quot;dropping-particle&quot;:&quot;&quot;,&quot;non-dropping-particle&quot;:&quot;&quot;}],&quot;container-title&quot;:&quot;International Review for Spatial Planning and Sustainable Development&quot;,&quot;DOI&quot;:&quot;10.14246/irspsd.5.3_100&quot;,&quot;ISSN&quot;:&quot;21873666&quot;,&quot;issued&quot;:{&quot;date-parts&quot;:[[2017,7,15]]},&quot;page&quot;:&quot;100-115&quot;,&quot;abstract&quot;:&quot;Unlike the data from traditional sources, there have not been standard ways to validate the quality and reliability of information derived from big data. This article argues that the theory of urban formation can be used to do the validation. In addition, the information derived from big data can be used to verify and even extend existing theories or hypotheses of urban formation. It proposes a general framework regarding how the theory of urban formation can be employed to validate information derived from smart card data and how the validated information can supplement other data to reveal spatial patterns of economic agglomeration or human settlements. Through a case study of Beijing, it demonstrates the usefulness of the framework. Additionally, it utilizes smart card data to delineate characteristics of subcenters defined by bus commuters of Beijing.&quot;,&quot;publisher&quot;:&quot;SPSD Press&quot;,&quot;issue&quot;:&quot;3&quot;,&quot;volume&quot;:&quot;5&quot;,&quot;container-title-short&quot;:&quot;&quot;},&quot;isTemporary&quot;:false}]},{&quot;citationID&quot;:&quot;MENDELEY_CITATION_72eb7262-3f59-4faa-8fda-ac7424d91ffd&quot;,&quot;properties&quot;:{&quot;noteIndex&quot;:0},&quot;isEdited&quot;:false,&quot;manualOverride&quot;:{&quot;isManuallyOverridden&quot;:false,&quot;citeprocText&quot;:&quot;(Maltoni et al., 2020)&quot;,&quot;manualOverrideText&quot;:&quot;&quot;},&quot;citationTag&quot;:&quot;MENDELEY_CITATION_v3_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&quot;,&quot;citationItems&quot;:[{&quot;id&quot;:&quot;07b30099-2b6d-398e-80aa-017b0edd79e9&quot;,&quot;itemData&quot;:{&quot;type&quot;:&quot;paper-conference&quot;,&quot;id&quot;:&quot;07b30099-2b6d-398e-80aa-017b0edd79e9&quot;,&quot;title&quot;:&quot;Privacy threats in low-cost people counting devices&quot;,&quot;author&quot;:[{&quot;family&quot;:&quot;Maltoni&quot;,&quot;given&quot;:&quot;Niccolò&quot;,&quot;parse-names&quot;:false,&quot;dropping-particle&quot;:&quot;&quot;,&quot;non-dropping-particle&quot;:&quot;&quot;},{&quot;family&quot;:&quot;Magnani&quot;,&quot;given&quot;:&quot;Antonio&quot;,&quot;parse-names&quot;:false,&quot;dropping-particle&quot;:&quot;&quot;,&quot;non-dropping-particle&quot;:&quot;&quot;},{&quot;family&quot;:&quot;Calderoni&quot;,&quot;given&quot;:&quot;Luca&quot;,&quot;parse-names&quot;:false,&quot;dropping-particle&quot;:&quot;&quot;,&quot;non-dropping-particle&quot;:&quot;&quot;}],&quot;container-title&quot;:&quot;ACM International Conference Proceeding Series&quot;,&quot;DOI&quot;:&quot;10.1145/3407023.3409195&quot;,&quot;ISBN&quot;:&quot;9781450388337&quot;,&quot;issued&quot;:{&quot;date-parts&quot;:[[2020,8,25]]},&quot;abstract&quot;:&quot;As evident from an in-depth analysis of the state of the art concerning device tracking through Wi-Fi probes and MAC addresses, these techniques represent an increasingly relevant privacy threat. In this paper we provide design and implementation details of a low-cost and low-power people counter based on the Espressif ESP8266 board, and we explicitly analyze the overall cost of the introduced solution. The proposed device can gather MAC addresses from Wi-Fi packets and is designed to circumvent MAC address randomization, as we demonstrate through practical experiments. Our study also shows that, as IoT devices and components are less and less expensive, even a single person could set up a personal people counting systems to be maliciously installed in urban areas or indoor environments.&quot;,&quot;publisher&quot;:&quot;Association for Computing Machinery&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67644-457F-464A-96B1-D7C0599E4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6812</Words>
  <Characters>38832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Shafaeipoursarmoor, Nadia (UT-ITC)</cp:lastModifiedBy>
  <cp:revision>2</cp:revision>
  <dcterms:created xsi:type="dcterms:W3CDTF">2022-11-06T21:15:00Z</dcterms:created>
  <dcterms:modified xsi:type="dcterms:W3CDTF">2022-11-06T21:15:00Z</dcterms:modified>
</cp:coreProperties>
</file>